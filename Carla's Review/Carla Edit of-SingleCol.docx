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FB5A" w14:textId="77777777" w:rsidR="00BF0E6B" w:rsidRDefault="00BF0E6B">
      <w:pPr>
        <w:pStyle w:val="BodyText"/>
        <w:rPr>
          <w:rFonts w:ascii="Times New Roman"/>
          <w:sz w:val="20"/>
        </w:rPr>
      </w:pPr>
    </w:p>
    <w:p w14:paraId="36B3FB5B" w14:textId="77777777" w:rsidR="00BF0E6B" w:rsidRDefault="00BF0E6B">
      <w:pPr>
        <w:pStyle w:val="BodyText"/>
        <w:rPr>
          <w:rFonts w:ascii="Times New Roman"/>
          <w:sz w:val="20"/>
        </w:rPr>
      </w:pPr>
    </w:p>
    <w:p w14:paraId="36B3FB5C" w14:textId="77777777" w:rsidR="00BF0E6B" w:rsidRDefault="00BF0E6B">
      <w:pPr>
        <w:pStyle w:val="BodyText"/>
        <w:rPr>
          <w:rFonts w:ascii="Times New Roman"/>
          <w:sz w:val="20"/>
        </w:rPr>
      </w:pPr>
    </w:p>
    <w:p w14:paraId="36B3FB5D" w14:textId="77777777" w:rsidR="00BF0E6B" w:rsidRDefault="007F21B2">
      <w:pPr>
        <w:spacing w:before="272" w:line="276" w:lineRule="auto"/>
        <w:ind w:left="636" w:right="1409"/>
        <w:jc w:val="center"/>
        <w:rPr>
          <w:rFonts w:ascii="Garamond"/>
          <w:sz w:val="34"/>
        </w:rPr>
      </w:pPr>
      <w:r>
        <w:rPr>
          <w:rFonts w:ascii="Garamond"/>
          <w:w w:val="105"/>
          <w:sz w:val="34"/>
        </w:rPr>
        <w:t xml:space="preserve">All </w:t>
      </w:r>
      <w:r>
        <w:rPr>
          <w:rFonts w:ascii="Garamond"/>
          <w:spacing w:val="-10"/>
          <w:w w:val="105"/>
          <w:sz w:val="34"/>
        </w:rPr>
        <w:t xml:space="preserve">You </w:t>
      </w:r>
      <w:r>
        <w:rPr>
          <w:rFonts w:ascii="Garamond"/>
          <w:w w:val="105"/>
          <w:sz w:val="34"/>
        </w:rPr>
        <w:t xml:space="preserve">Need to </w:t>
      </w:r>
      <w:r>
        <w:rPr>
          <w:rFonts w:ascii="Garamond"/>
          <w:spacing w:val="-3"/>
          <w:w w:val="105"/>
          <w:sz w:val="34"/>
        </w:rPr>
        <w:t xml:space="preserve">Know </w:t>
      </w:r>
      <w:r>
        <w:rPr>
          <w:rFonts w:ascii="Garamond"/>
          <w:w w:val="105"/>
          <w:sz w:val="34"/>
        </w:rPr>
        <w:t xml:space="preserve">About Reactive </w:t>
      </w:r>
      <w:r>
        <w:rPr>
          <w:rFonts w:ascii="Garamond"/>
          <w:spacing w:val="-6"/>
          <w:w w:val="105"/>
          <w:sz w:val="34"/>
        </w:rPr>
        <w:t xml:space="preserve">Power </w:t>
      </w:r>
      <w:r>
        <w:rPr>
          <w:rFonts w:ascii="Garamond"/>
          <w:w w:val="105"/>
          <w:sz w:val="34"/>
        </w:rPr>
        <w:t>Studies for Renewable Energy</w:t>
      </w:r>
      <w:r>
        <w:rPr>
          <w:rFonts w:ascii="Garamond"/>
          <w:spacing w:val="55"/>
          <w:w w:val="105"/>
          <w:sz w:val="34"/>
        </w:rPr>
        <w:t xml:space="preserve"> </w:t>
      </w:r>
      <w:r>
        <w:rPr>
          <w:rFonts w:ascii="Garamond"/>
          <w:spacing w:val="2"/>
          <w:w w:val="105"/>
          <w:sz w:val="34"/>
        </w:rPr>
        <w:t>Projects</w:t>
      </w:r>
    </w:p>
    <w:p w14:paraId="36B3FB5E" w14:textId="77777777" w:rsidR="00BF0E6B" w:rsidRDefault="007F21B2">
      <w:pPr>
        <w:pStyle w:val="BodyText"/>
        <w:spacing w:before="257"/>
        <w:ind w:left="627" w:right="1409"/>
        <w:jc w:val="center"/>
      </w:pPr>
      <w:r>
        <w:t>Ahmad Abdullah,</w:t>
      </w:r>
      <w:r>
        <w:rPr>
          <w:rFonts w:ascii="Calibri"/>
          <w:position w:val="9"/>
          <w:sz w:val="16"/>
        </w:rPr>
        <w:t xml:space="preserve">1 </w:t>
      </w:r>
      <w:r>
        <w:t>Curtis Roe</w:t>
      </w:r>
    </w:p>
    <w:p w14:paraId="36B3FB5F" w14:textId="77777777" w:rsidR="00BF0E6B" w:rsidRDefault="00BF0E6B">
      <w:pPr>
        <w:pStyle w:val="BodyText"/>
        <w:rPr>
          <w:sz w:val="20"/>
        </w:rPr>
      </w:pPr>
    </w:p>
    <w:p w14:paraId="36B3FB60" w14:textId="77777777" w:rsidR="00BF0E6B" w:rsidRDefault="00BF0E6B">
      <w:pPr>
        <w:pStyle w:val="BodyText"/>
        <w:rPr>
          <w:sz w:val="20"/>
        </w:rPr>
      </w:pPr>
    </w:p>
    <w:p w14:paraId="36B3FB61" w14:textId="77777777" w:rsidR="00BF0E6B" w:rsidRDefault="00BF0E6B">
      <w:pPr>
        <w:pStyle w:val="BodyText"/>
        <w:rPr>
          <w:sz w:val="20"/>
        </w:rPr>
      </w:pPr>
    </w:p>
    <w:p w14:paraId="36B3FB62" w14:textId="3FE2E5B4" w:rsidR="00BF0E6B" w:rsidRDefault="00357D8F">
      <w:pPr>
        <w:pStyle w:val="BodyText"/>
        <w:spacing w:before="7"/>
        <w:rPr>
          <w:sz w:val="16"/>
        </w:rPr>
      </w:pPr>
      <w:r>
        <w:rPr>
          <w:noProof/>
        </w:rPr>
        <mc:AlternateContent>
          <mc:Choice Requires="wps">
            <w:drawing>
              <wp:anchor distT="0" distB="0" distL="0" distR="0" simplePos="0" relativeHeight="251661312" behindDoc="1" locked="0" layoutInCell="1" allowOverlap="1" wp14:anchorId="36B3FCF4" wp14:editId="3988604B">
                <wp:simplePos x="0" y="0"/>
                <wp:positionH relativeFrom="page">
                  <wp:posOffset>1407795</wp:posOffset>
                </wp:positionH>
                <wp:positionV relativeFrom="paragraph">
                  <wp:posOffset>147955</wp:posOffset>
                </wp:positionV>
                <wp:extent cx="4934585" cy="0"/>
                <wp:effectExtent l="7620" t="5080" r="10795" b="13970"/>
                <wp:wrapTopAndBottom/>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57DF6F"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11.65pt" to="499.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" strokeweight=".14042mm">
                <w10:wrap type="topAndBottom" anchorx="page"/>
              </v:line>
            </w:pict>
          </mc:Fallback>
        </mc:AlternateContent>
      </w:r>
    </w:p>
    <w:p w14:paraId="36B3FB63" w14:textId="77777777" w:rsidR="00BF0E6B" w:rsidRDefault="007F21B2">
      <w:pPr>
        <w:pStyle w:val="Heading1"/>
        <w:spacing w:before="155"/>
        <w:ind w:left="497" w:firstLine="0"/>
      </w:pPr>
      <w:r>
        <w:t>Abstract</w:t>
      </w:r>
    </w:p>
    <w:p w14:paraId="36B3FB64" w14:textId="128BB5E5" w:rsidR="00BF0E6B" w:rsidRDefault="007F21B2" w:rsidP="00357D8F">
      <w:pPr>
        <w:pStyle w:val="BodyText"/>
        <w:spacing w:before="131" w:line="360" w:lineRule="auto"/>
        <w:ind w:left="497" w:right="1270"/>
        <w:jc w:val="both"/>
      </w:pPr>
      <w:r>
        <w:t>This</w:t>
      </w:r>
      <w:r>
        <w:rPr>
          <w:spacing w:val="-21"/>
        </w:rPr>
        <w:t xml:space="preserve"> </w:t>
      </w:r>
      <w:r>
        <w:t>paper</w:t>
      </w:r>
      <w:r>
        <w:rPr>
          <w:spacing w:val="-21"/>
        </w:rPr>
        <w:t xml:space="preserve"> </w:t>
      </w:r>
      <w:r>
        <w:t>provides</w:t>
      </w:r>
      <w:r>
        <w:rPr>
          <w:spacing w:val="-20"/>
        </w:rPr>
        <w:t xml:space="preserve"> </w:t>
      </w:r>
      <w:r>
        <w:t>a</w:t>
      </w:r>
      <w:r>
        <w:rPr>
          <w:spacing w:val="-21"/>
        </w:rPr>
        <w:t xml:space="preserve"> </w:t>
      </w:r>
      <w:r>
        <w:t>detailed</w:t>
      </w:r>
      <w:r>
        <w:rPr>
          <w:spacing w:val="-20"/>
        </w:rPr>
        <w:t xml:space="preserve"> </w:t>
      </w:r>
      <w:r>
        <w:t>account</w:t>
      </w:r>
      <w:r>
        <w:rPr>
          <w:spacing w:val="-21"/>
        </w:rPr>
        <w:t xml:space="preserve"> </w:t>
      </w:r>
      <w:r>
        <w:t>on</w:t>
      </w:r>
      <w:r>
        <w:rPr>
          <w:spacing w:val="-21"/>
        </w:rPr>
        <w:t xml:space="preserve"> </w:t>
      </w:r>
      <w:r>
        <w:t>reactive</w:t>
      </w:r>
      <w:r>
        <w:rPr>
          <w:spacing w:val="-20"/>
        </w:rPr>
        <w:t xml:space="preserve"> </w:t>
      </w:r>
      <w:r>
        <w:t>power</w:t>
      </w:r>
      <w:r>
        <w:rPr>
          <w:spacing w:val="-21"/>
        </w:rPr>
        <w:t xml:space="preserve"> </w:t>
      </w:r>
      <w:r>
        <w:t>studies</w:t>
      </w:r>
      <w:r>
        <w:rPr>
          <w:spacing w:val="-20"/>
        </w:rPr>
        <w:t xml:space="preserve"> </w:t>
      </w:r>
      <w:r>
        <w:t>for</w:t>
      </w:r>
      <w:r>
        <w:rPr>
          <w:spacing w:val="-21"/>
        </w:rPr>
        <w:t xml:space="preserve"> </w:t>
      </w:r>
      <w:r>
        <w:t xml:space="preserve">renew- able energy projects in the USA. Projects </w:t>
      </w:r>
      <w:ins w:id="0" w:author="Carla-PCE" w:date="2021-07-02T20:30:00Z">
        <w:r w:rsidR="00317290">
          <w:t xml:space="preserve">are analyzed </w:t>
        </w:r>
      </w:ins>
      <w:r>
        <w:t xml:space="preserve">with main power transformers </w:t>
      </w:r>
      <w:r>
        <w:rPr>
          <w:spacing w:val="-4"/>
        </w:rPr>
        <w:t>(MPTs)</w:t>
      </w:r>
      <w:r>
        <w:rPr>
          <w:spacing w:val="-13"/>
        </w:rPr>
        <w:t xml:space="preserve"> </w:t>
      </w:r>
      <w:r>
        <w:t>equipped</w:t>
      </w:r>
      <w:r>
        <w:rPr>
          <w:spacing w:val="-12"/>
        </w:rPr>
        <w:t xml:space="preserve"> </w:t>
      </w:r>
      <w:r>
        <w:t>with</w:t>
      </w:r>
      <w:r>
        <w:rPr>
          <w:spacing w:val="-13"/>
        </w:rPr>
        <w:t xml:space="preserve"> </w:t>
      </w:r>
      <w:r>
        <w:t>either</w:t>
      </w:r>
      <w:r>
        <w:rPr>
          <w:spacing w:val="-12"/>
        </w:rPr>
        <w:t xml:space="preserve"> </w:t>
      </w:r>
      <w:r>
        <w:t>on-load</w:t>
      </w:r>
      <w:r>
        <w:rPr>
          <w:spacing w:val="-12"/>
        </w:rPr>
        <w:t xml:space="preserve"> </w:t>
      </w:r>
      <w:r>
        <w:t>tap</w:t>
      </w:r>
      <w:r>
        <w:rPr>
          <w:spacing w:val="-13"/>
        </w:rPr>
        <w:t xml:space="preserve"> </w:t>
      </w:r>
      <w:r>
        <w:t>changers</w:t>
      </w:r>
      <w:r>
        <w:rPr>
          <w:spacing w:val="-12"/>
        </w:rPr>
        <w:t xml:space="preserve"> </w:t>
      </w:r>
      <w:r>
        <w:rPr>
          <w:spacing w:val="-4"/>
        </w:rPr>
        <w:t>(OLTC</w:t>
      </w:r>
      <w:ins w:id="1" w:author="Carla-PCE" w:date="2021-07-02T20:29:00Z">
        <w:r w:rsidR="00317290">
          <w:rPr>
            <w:spacing w:val="-4"/>
          </w:rPr>
          <w:t>s</w:t>
        </w:r>
      </w:ins>
      <w:r>
        <w:rPr>
          <w:spacing w:val="-4"/>
        </w:rPr>
        <w:t>)</w:t>
      </w:r>
      <w:r>
        <w:rPr>
          <w:spacing w:val="-12"/>
        </w:rPr>
        <w:t xml:space="preserve"> </w:t>
      </w:r>
      <w:r>
        <w:t>or</w:t>
      </w:r>
      <w:r>
        <w:rPr>
          <w:spacing w:val="-13"/>
        </w:rPr>
        <w:t xml:space="preserve"> </w:t>
      </w:r>
      <w:r>
        <w:t>de-energized tap changers (DETC</w:t>
      </w:r>
      <w:ins w:id="2" w:author="Carla-PCE" w:date="2021-07-02T20:30:00Z">
        <w:r w:rsidR="00317290">
          <w:t>s</w:t>
        </w:r>
      </w:ins>
      <w:r>
        <w:t>)</w:t>
      </w:r>
      <w:del w:id="3" w:author="Carla-PCE" w:date="2021-07-02T20:31:00Z">
        <w:r w:rsidDel="00317290">
          <w:delText xml:space="preserve"> are analyzed</w:delText>
        </w:r>
      </w:del>
      <w:r>
        <w:t xml:space="preserve">. </w:t>
      </w:r>
      <w:r>
        <w:rPr>
          <w:spacing w:val="-3"/>
        </w:rPr>
        <w:t xml:space="preserve">Voltage </w:t>
      </w:r>
      <w:r>
        <w:t>control throughout the collec</w:t>
      </w:r>
      <w:del w:id="4" w:author="Carla-PCE" w:date="2021-07-02T20:31:00Z">
        <w:r w:rsidDel="00317290">
          <w:delText xml:space="preserve">- </w:delText>
        </w:r>
      </w:del>
      <w:r>
        <w:t xml:space="preserve">tion system is discussed. </w:t>
      </w:r>
      <w:ins w:id="5" w:author="Carla-PCE" w:date="2021-07-02T20:34:00Z">
        <w:r w:rsidR="00317290">
          <w:t xml:space="preserve">This paper </w:t>
        </w:r>
      </w:ins>
      <w:ins w:id="6" w:author="Carla-PCE" w:date="2021-07-02T20:35:00Z">
        <w:r w:rsidR="00317290">
          <w:t xml:space="preserve">also provides </w:t>
        </w:r>
      </w:ins>
      <w:del w:id="7" w:author="Carla-PCE" w:date="2021-07-02T20:35:00Z">
        <w:r w:rsidDel="00317290">
          <w:delText xml:space="preserve">Optimum </w:delText>
        </w:r>
      </w:del>
      <w:ins w:id="8" w:author="Carla-PCE" w:date="2021-07-02T20:35:00Z">
        <w:r w:rsidR="00317290">
          <w:t xml:space="preserve">optimum </w:t>
        </w:r>
      </w:ins>
      <w:r>
        <w:t xml:space="preserve">capacitor bank sizing </w:t>
      </w:r>
      <w:del w:id="9" w:author="Carla-PCE" w:date="2021-07-02T20:35:00Z">
        <w:r w:rsidDel="00317290">
          <w:delText xml:space="preserve">is shown. </w:delText>
        </w:r>
      </w:del>
      <w:ins w:id="10" w:author="Carla-PCE" w:date="2021-07-02T20:35:00Z">
        <w:r w:rsidR="00317290">
          <w:t>and</w:t>
        </w:r>
      </w:ins>
      <w:ins w:id="11" w:author="Carla-PCE" w:date="2021-07-02T20:36:00Z">
        <w:r w:rsidR="00317290">
          <w:t xml:space="preserve"> a</w:t>
        </w:r>
      </w:ins>
      <w:ins w:id="12" w:author="Carla-PCE" w:date="2021-07-02T20:35:00Z">
        <w:r w:rsidR="00317290">
          <w:t xml:space="preserve"> </w:t>
        </w:r>
      </w:ins>
      <w:del w:id="13" w:author="Carla-PCE" w:date="2021-07-02T20:35:00Z">
        <w:r w:rsidDel="00317290">
          <w:rPr>
            <w:spacing w:val="-4"/>
          </w:rPr>
          <w:delText>Lastly,</w:delText>
        </w:r>
      </w:del>
      <w:ins w:id="14" w:author="Carla-PCE" w:date="2021-07-02T20:33:00Z">
        <w:r w:rsidR="00317290">
          <w:rPr>
            <w:spacing w:val="-4"/>
          </w:rPr>
          <w:t>derived</w:t>
        </w:r>
      </w:ins>
      <w:r>
        <w:rPr>
          <w:spacing w:val="-4"/>
        </w:rPr>
        <w:t xml:space="preserve"> </w:t>
      </w:r>
      <w:r>
        <w:t xml:space="preserve">project reactive power </w:t>
      </w:r>
      <w:r>
        <w:rPr>
          <w:spacing w:val="-3"/>
        </w:rPr>
        <w:t xml:space="preserve">capability, </w:t>
      </w:r>
      <w:r>
        <w:t xml:space="preserve">known as </w:t>
      </w:r>
      <w:ins w:id="15" w:author="Carla-PCE" w:date="2021-07-02T20:36:00Z">
        <w:r w:rsidR="00317290">
          <w:t xml:space="preserve">the </w:t>
        </w:r>
      </w:ins>
      <w:r>
        <w:t xml:space="preserve">P-Q </w:t>
      </w:r>
      <w:r>
        <w:rPr>
          <w:spacing w:val="-3"/>
        </w:rPr>
        <w:t>capability</w:t>
      </w:r>
      <w:del w:id="16" w:author="Carla-PCE" w:date="2021-07-02T20:34:00Z">
        <w:r w:rsidDel="00317290">
          <w:rPr>
            <w:spacing w:val="-3"/>
          </w:rPr>
          <w:delText xml:space="preserve">, </w:delText>
        </w:r>
        <w:r w:rsidDel="00317290">
          <w:delText>is</w:delText>
        </w:r>
        <w:r w:rsidDel="00317290">
          <w:rPr>
            <w:spacing w:val="24"/>
          </w:rPr>
          <w:delText xml:space="preserve"> </w:delText>
        </w:r>
        <w:r w:rsidDel="00317290">
          <w:delText>derived</w:delText>
        </w:r>
      </w:del>
      <w:r>
        <w:t>.</w:t>
      </w:r>
    </w:p>
    <w:p w14:paraId="36B3FB65" w14:textId="3AE6C719" w:rsidR="00BF0E6B" w:rsidRDefault="007F21B2" w:rsidP="00357D8F">
      <w:pPr>
        <w:pStyle w:val="BodyText"/>
        <w:tabs>
          <w:tab w:val="left" w:pos="1747"/>
        </w:tabs>
        <w:spacing w:before="119" w:line="360" w:lineRule="auto"/>
        <w:ind w:left="497" w:right="1565"/>
      </w:pPr>
      <w:r>
        <w:rPr>
          <w:rFonts w:ascii="Book Antiqua"/>
          <w:i/>
          <w:spacing w:val="-3"/>
        </w:rPr>
        <w:t>Keywords:</w:t>
      </w:r>
      <w:r>
        <w:rPr>
          <w:rFonts w:ascii="Book Antiqua"/>
          <w:i/>
          <w:spacing w:val="-3"/>
        </w:rPr>
        <w:tab/>
      </w:r>
      <w:r>
        <w:t>Wind</w:t>
      </w:r>
      <w:r>
        <w:rPr>
          <w:spacing w:val="-13"/>
        </w:rPr>
        <w:t xml:space="preserve"> </w:t>
      </w:r>
      <w:ins w:id="17" w:author="Carla-PCE" w:date="2021-07-02T20:32:00Z">
        <w:r w:rsidR="00317290">
          <w:rPr>
            <w:spacing w:val="-3"/>
          </w:rPr>
          <w:t>energy</w:t>
        </w:r>
      </w:ins>
      <w:r>
        <w:rPr>
          <w:spacing w:val="-3"/>
        </w:rPr>
        <w:t>,</w:t>
      </w:r>
      <w:r>
        <w:rPr>
          <w:spacing w:val="-12"/>
        </w:rPr>
        <w:t xml:space="preserve"> </w:t>
      </w:r>
      <w:ins w:id="18" w:author="Carla-PCE" w:date="2021-07-02T20:32:00Z">
        <w:r w:rsidR="00317290">
          <w:t>solar</w:t>
        </w:r>
        <w:r w:rsidR="00317290">
          <w:rPr>
            <w:spacing w:val="-13"/>
          </w:rPr>
          <w:t xml:space="preserve"> </w:t>
        </w:r>
        <w:r w:rsidR="00317290">
          <w:rPr>
            <w:spacing w:val="-3"/>
          </w:rPr>
          <w:t>energy</w:t>
        </w:r>
      </w:ins>
      <w:r>
        <w:rPr>
          <w:spacing w:val="-3"/>
        </w:rPr>
        <w:t>,</w:t>
      </w:r>
      <w:r>
        <w:rPr>
          <w:spacing w:val="-12"/>
        </w:rPr>
        <w:t xml:space="preserve"> </w:t>
      </w:r>
      <w:ins w:id="19" w:author="Carla-PCE" w:date="2021-07-02T20:32:00Z">
        <w:r w:rsidR="00317290">
          <w:t>energy</w:t>
        </w:r>
        <w:r w:rsidR="00317290">
          <w:rPr>
            <w:spacing w:val="-12"/>
          </w:rPr>
          <w:t xml:space="preserve"> </w:t>
        </w:r>
        <w:r w:rsidR="00317290">
          <w:t>storage</w:t>
        </w:r>
      </w:ins>
      <w:r>
        <w:t>,</w:t>
      </w:r>
      <w:r>
        <w:rPr>
          <w:spacing w:val="-13"/>
        </w:rPr>
        <w:t xml:space="preserve"> </w:t>
      </w:r>
      <w:ins w:id="20" w:author="Carla-PCE" w:date="2021-07-02T20:32:00Z">
        <w:r w:rsidR="00317290">
          <w:t>reactive</w:t>
        </w:r>
        <w:r w:rsidR="00317290">
          <w:rPr>
            <w:spacing w:val="-12"/>
          </w:rPr>
          <w:t xml:space="preserve"> </w:t>
        </w:r>
        <w:r w:rsidR="00317290">
          <w:rPr>
            <w:spacing w:val="-5"/>
          </w:rPr>
          <w:t xml:space="preserve">power </w:t>
        </w:r>
        <w:r w:rsidR="00317290">
          <w:t>control</w:t>
        </w:r>
      </w:ins>
      <w:r>
        <w:t xml:space="preserve">, </w:t>
      </w:r>
      <w:ins w:id="21" w:author="Carla-PCE" w:date="2021-07-02T20:32:00Z">
        <w:r w:rsidR="00317290">
          <w:rPr>
            <w:spacing w:val="-3"/>
          </w:rPr>
          <w:t>voltage</w:t>
        </w:r>
        <w:r w:rsidR="00317290">
          <w:rPr>
            <w:spacing w:val="-22"/>
          </w:rPr>
          <w:t xml:space="preserve"> </w:t>
        </w:r>
      </w:ins>
      <w:del w:id="22" w:author="Carla-PCE" w:date="2021-07-02T20:33:00Z">
        <w:r w:rsidDel="00317290">
          <w:delText>Control</w:delText>
        </w:r>
      </w:del>
      <w:ins w:id="23" w:author="Carla-PCE" w:date="2021-07-02T20:33:00Z">
        <w:r w:rsidR="00317290">
          <w:t>control</w:t>
        </w:r>
      </w:ins>
    </w:p>
    <w:p w14:paraId="36B3FB66" w14:textId="722B29BE" w:rsidR="00BF0E6B" w:rsidRDefault="00357D8F" w:rsidP="00357D8F">
      <w:pPr>
        <w:pStyle w:val="BodyText"/>
        <w:spacing w:before="8" w:line="360" w:lineRule="auto"/>
        <w:rPr>
          <w:sz w:val="13"/>
        </w:rPr>
      </w:pPr>
      <w:r>
        <w:rPr>
          <w:noProof/>
        </w:rPr>
        <mc:AlternateContent>
          <mc:Choice Requires="wps">
            <w:drawing>
              <wp:anchor distT="0" distB="0" distL="0" distR="0" simplePos="0" relativeHeight="251662336" behindDoc="1" locked="0" layoutInCell="1" allowOverlap="1" wp14:anchorId="36B3FCF5" wp14:editId="050A2B48">
                <wp:simplePos x="0" y="0"/>
                <wp:positionH relativeFrom="page">
                  <wp:posOffset>1407795</wp:posOffset>
                </wp:positionH>
                <wp:positionV relativeFrom="paragraph">
                  <wp:posOffset>126365</wp:posOffset>
                </wp:positionV>
                <wp:extent cx="4934585" cy="0"/>
                <wp:effectExtent l="7620" t="12065" r="10795" b="6985"/>
                <wp:wrapTopAndBottom/>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19481F5" id="Line 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9.95pt" to="499.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" strokeweight=".14042mm">
                <w10:wrap type="topAndBottom" anchorx="page"/>
              </v:line>
            </w:pict>
          </mc:Fallback>
        </mc:AlternateContent>
      </w:r>
    </w:p>
    <w:p w14:paraId="36B3FB67" w14:textId="77777777" w:rsidR="00BF0E6B" w:rsidRDefault="00BF0E6B" w:rsidP="00357D8F">
      <w:pPr>
        <w:pStyle w:val="BodyText"/>
        <w:spacing w:before="8" w:line="360" w:lineRule="auto"/>
        <w:rPr>
          <w:sz w:val="14"/>
        </w:rPr>
      </w:pPr>
    </w:p>
    <w:p w14:paraId="36B3FB68" w14:textId="3C5DC274" w:rsidR="00BF0E6B" w:rsidRPr="00C262A3" w:rsidRDefault="00C262A3" w:rsidP="00C262A3">
      <w:pPr>
        <w:pStyle w:val="Heading1"/>
        <w:spacing w:before="101" w:line="360" w:lineRule="auto"/>
        <w:ind w:left="497" w:firstLine="0"/>
        <w:jc w:val="center"/>
        <w:rPr>
          <w:b w:val="0"/>
          <w:bCs w:val="0"/>
        </w:rPr>
      </w:pPr>
      <w:r w:rsidRPr="00C262A3">
        <w:rPr>
          <w:b w:val="0"/>
          <w:bCs w:val="0"/>
        </w:rPr>
        <w:t>I.</w:t>
      </w:r>
      <w:r w:rsidR="007F21B2" w:rsidRPr="00C262A3">
        <w:rPr>
          <w:b w:val="0"/>
          <w:bCs w:val="0"/>
        </w:rPr>
        <w:t xml:space="preserve"> I</w:t>
      </w:r>
      <w:r w:rsidR="007F21B2" w:rsidRPr="00C262A3">
        <w:rPr>
          <w:b w:val="0"/>
          <w:bCs w:val="0"/>
          <w:smallCaps/>
        </w:rPr>
        <w:t>ntroduction</w:t>
      </w:r>
    </w:p>
    <w:p w14:paraId="4304E2ED" w14:textId="7A4EB85F" w:rsidR="00357D8F" w:rsidRDefault="007F21B2" w:rsidP="00357D8F">
      <w:pPr>
        <w:pStyle w:val="BodyText"/>
        <w:spacing w:before="189" w:line="360" w:lineRule="auto"/>
        <w:ind w:left="497" w:right="1267" w:firstLine="351"/>
        <w:jc w:val="both"/>
      </w:pPr>
      <w:r>
        <w:rPr>
          <w:w w:val="95"/>
        </w:rPr>
        <w:t xml:space="preserve">Independent system operators (ISOs) and transmission system operators </w:t>
      </w:r>
      <w:r>
        <w:t>(TSOs)</w:t>
      </w:r>
      <w:r>
        <w:rPr>
          <w:spacing w:val="-16"/>
        </w:rPr>
        <w:t xml:space="preserve"> </w:t>
      </w:r>
      <w:r>
        <w:t>require</w:t>
      </w:r>
      <w:r>
        <w:rPr>
          <w:spacing w:val="-16"/>
        </w:rPr>
        <w:t xml:space="preserve"> </w:t>
      </w:r>
      <w:r>
        <w:rPr>
          <w:spacing w:val="-3"/>
        </w:rPr>
        <w:t>any</w:t>
      </w:r>
      <w:r>
        <w:rPr>
          <w:spacing w:val="-16"/>
        </w:rPr>
        <w:t xml:space="preserve"> </w:t>
      </w:r>
      <w:r>
        <w:t>solar,</w:t>
      </w:r>
      <w:r>
        <w:rPr>
          <w:spacing w:val="-15"/>
        </w:rPr>
        <w:t xml:space="preserve"> </w:t>
      </w:r>
      <w:r>
        <w:t>wind</w:t>
      </w:r>
      <w:r>
        <w:rPr>
          <w:spacing w:val="-16"/>
        </w:rPr>
        <w:t xml:space="preserve"> </w:t>
      </w:r>
      <w:r>
        <w:t>or</w:t>
      </w:r>
      <w:r>
        <w:rPr>
          <w:spacing w:val="-16"/>
        </w:rPr>
        <w:t xml:space="preserve"> </w:t>
      </w:r>
      <w:r>
        <w:t>battery</w:t>
      </w:r>
      <w:r>
        <w:rPr>
          <w:spacing w:val="-15"/>
        </w:rPr>
        <w:t xml:space="preserve"> </w:t>
      </w:r>
      <w:r>
        <w:t>energy</w:t>
      </w:r>
      <w:r>
        <w:rPr>
          <w:spacing w:val="-16"/>
        </w:rPr>
        <w:t xml:space="preserve"> </w:t>
      </w:r>
      <w:r>
        <w:t>storage</w:t>
      </w:r>
      <w:r>
        <w:rPr>
          <w:spacing w:val="-16"/>
        </w:rPr>
        <w:t xml:space="preserve"> </w:t>
      </w:r>
      <w:r>
        <w:t>project</w:t>
      </w:r>
      <w:ins w:id="24" w:author="Carla-PCE" w:date="2021-07-03T13:46:00Z">
        <w:r w:rsidR="00FE7322">
          <w:t>s</w:t>
        </w:r>
      </w:ins>
      <w:r>
        <w:rPr>
          <w:spacing w:val="-16"/>
        </w:rPr>
        <w:t xml:space="preserve"> </w:t>
      </w:r>
      <w:r>
        <w:t>to</w:t>
      </w:r>
      <w:r>
        <w:rPr>
          <w:spacing w:val="-15"/>
        </w:rPr>
        <w:t xml:space="preserve"> </w:t>
      </w:r>
      <w:del w:id="25" w:author="Carla-PCE" w:date="2021-07-03T10:18:00Z">
        <w:r w:rsidDel="00636911">
          <w:delText xml:space="preserve">perform </w:delText>
        </w:r>
      </w:del>
      <w:ins w:id="26" w:author="Carla-PCE" w:date="2021-07-03T10:18:00Z">
        <w:r w:rsidR="00636911">
          <w:t xml:space="preserve">be accompanied by </w:t>
        </w:r>
      </w:ins>
      <w:r>
        <w:t>a</w:t>
      </w:r>
      <w:r>
        <w:rPr>
          <w:spacing w:val="-26"/>
        </w:rPr>
        <w:t xml:space="preserve"> </w:t>
      </w:r>
      <w:r>
        <w:t>reactive</w:t>
      </w:r>
      <w:r>
        <w:rPr>
          <w:spacing w:val="-26"/>
        </w:rPr>
        <w:t xml:space="preserve"> </w:t>
      </w:r>
      <w:r>
        <w:t>power</w:t>
      </w:r>
      <w:r>
        <w:rPr>
          <w:spacing w:val="-26"/>
        </w:rPr>
        <w:t xml:space="preserve"> </w:t>
      </w:r>
      <w:r>
        <w:t>study</w:t>
      </w:r>
      <w:r>
        <w:rPr>
          <w:spacing w:val="-26"/>
        </w:rPr>
        <w:t xml:space="preserve"> </w:t>
      </w:r>
      <w:r>
        <w:t>before</w:t>
      </w:r>
      <w:r>
        <w:rPr>
          <w:spacing w:val="-25"/>
        </w:rPr>
        <w:t xml:space="preserve"> </w:t>
      </w:r>
      <w:r>
        <w:t>interconnecting</w:t>
      </w:r>
      <w:r>
        <w:rPr>
          <w:spacing w:val="-26"/>
        </w:rPr>
        <w:t xml:space="preserve"> </w:t>
      </w:r>
      <w:r>
        <w:t>to</w:t>
      </w:r>
      <w:r>
        <w:rPr>
          <w:spacing w:val="-26"/>
        </w:rPr>
        <w:t xml:space="preserve"> </w:t>
      </w:r>
      <w:r>
        <w:t>the</w:t>
      </w:r>
      <w:r>
        <w:rPr>
          <w:spacing w:val="-26"/>
        </w:rPr>
        <w:t xml:space="preserve"> </w:t>
      </w:r>
      <w:r>
        <w:t>transmission</w:t>
      </w:r>
      <w:r>
        <w:rPr>
          <w:spacing w:val="-25"/>
        </w:rPr>
        <w:t xml:space="preserve"> </w:t>
      </w:r>
      <w:r>
        <w:t>grid.</w:t>
      </w:r>
      <w:r>
        <w:rPr>
          <w:spacing w:val="-13"/>
        </w:rPr>
        <w:t xml:space="preserve"> </w:t>
      </w:r>
      <w:r>
        <w:t>This is</w:t>
      </w:r>
      <w:r>
        <w:rPr>
          <w:spacing w:val="-14"/>
        </w:rPr>
        <w:t xml:space="preserve"> </w:t>
      </w:r>
      <w:r>
        <w:t>due</w:t>
      </w:r>
      <w:r>
        <w:rPr>
          <w:spacing w:val="-13"/>
        </w:rPr>
        <w:t xml:space="preserve"> </w:t>
      </w:r>
      <w:r>
        <w:t>to</w:t>
      </w:r>
      <w:del w:id="27" w:author="Carla-PCE" w:date="2021-07-03T10:18:00Z">
        <w:r w:rsidDel="00636911">
          <w:rPr>
            <w:spacing w:val="-14"/>
          </w:rPr>
          <w:delText xml:space="preserve"> </w:delText>
        </w:r>
        <w:r w:rsidDel="00636911">
          <w:delText>the</w:delText>
        </w:r>
      </w:del>
      <w:r>
        <w:rPr>
          <w:spacing w:val="-13"/>
        </w:rPr>
        <w:t xml:space="preserve"> </w:t>
      </w:r>
      <w:r>
        <w:rPr>
          <w:spacing w:val="-3"/>
        </w:rPr>
        <w:t>Federal</w:t>
      </w:r>
      <w:r>
        <w:rPr>
          <w:spacing w:val="-14"/>
        </w:rPr>
        <w:t xml:space="preserve"> </w:t>
      </w:r>
      <w:r>
        <w:t>Energy</w:t>
      </w:r>
      <w:r>
        <w:rPr>
          <w:spacing w:val="-13"/>
        </w:rPr>
        <w:t xml:space="preserve"> </w:t>
      </w:r>
      <w:r>
        <w:t>Regulatory</w:t>
      </w:r>
      <w:r>
        <w:rPr>
          <w:spacing w:val="-13"/>
        </w:rPr>
        <w:t xml:space="preserve"> </w:t>
      </w:r>
      <w:r>
        <w:t>Commission</w:t>
      </w:r>
      <w:r>
        <w:rPr>
          <w:spacing w:val="-14"/>
        </w:rPr>
        <w:t xml:space="preserve"> </w:t>
      </w:r>
      <w:r>
        <w:t>(FERC)</w:t>
      </w:r>
      <w:r>
        <w:rPr>
          <w:spacing w:val="-13"/>
        </w:rPr>
        <w:t xml:space="preserve"> </w:t>
      </w:r>
      <w:del w:id="28" w:author="Carla-PCE" w:date="2021-07-03T10:18:00Z">
        <w:r w:rsidDel="00636911">
          <w:delText>order</w:delText>
        </w:r>
        <w:r w:rsidDel="00636911">
          <w:rPr>
            <w:spacing w:val="-14"/>
          </w:rPr>
          <w:delText xml:space="preserve"> </w:delText>
        </w:r>
      </w:del>
      <w:ins w:id="29" w:author="Carla-PCE" w:date="2021-07-03T10:18:00Z">
        <w:r w:rsidR="00636911">
          <w:t>Order</w:t>
        </w:r>
        <w:r w:rsidR="00636911">
          <w:rPr>
            <w:spacing w:val="-14"/>
          </w:rPr>
          <w:t xml:space="preserve"> </w:t>
        </w:r>
      </w:ins>
      <w:del w:id="30" w:author="Carla-PCE" w:date="2021-07-03T10:18:00Z">
        <w:r w:rsidDel="00636911">
          <w:delText>no</w:delText>
        </w:r>
      </w:del>
      <w:ins w:id="31" w:author="Carla-PCE" w:date="2021-07-03T10:18:00Z">
        <w:r w:rsidR="00636911">
          <w:t>No</w:t>
        </w:r>
      </w:ins>
      <w:r>
        <w:t>.</w:t>
      </w:r>
      <w:r>
        <w:rPr>
          <w:spacing w:val="4"/>
        </w:rPr>
        <w:t xml:space="preserve"> </w:t>
      </w:r>
      <w:r>
        <w:t xml:space="preserve">827 </w:t>
      </w:r>
      <w:del w:id="32" w:author="Carla-PCE" w:date="2021-07-03T10:18:00Z">
        <w:r w:rsidDel="00636911">
          <w:rPr>
            <w:spacing w:val="-3"/>
          </w:rPr>
          <w:delText>FERC</w:delText>
        </w:r>
        <w:r w:rsidDel="00636911">
          <w:rPr>
            <w:spacing w:val="-16"/>
          </w:rPr>
          <w:delText xml:space="preserve"> </w:delText>
        </w:r>
      </w:del>
      <w:commentRangeStart w:id="33"/>
      <w:r w:rsidR="001A0BB1">
        <w:fldChar w:fldCharType="begin"/>
      </w:r>
      <w:r w:rsidR="001A0BB1">
        <w:instrText xml:space="preserve"> HYPERLINK \l "_bookmark13" </w:instrText>
      </w:r>
      <w:r w:rsidR="001A0BB1">
        <w:fldChar w:fldCharType="separate"/>
      </w:r>
      <w:r>
        <w:t>[</w:t>
      </w:r>
      <w:del w:id="34" w:author="Carla-PCE" w:date="2021-07-03T10:19:00Z">
        <w:r w:rsidDel="00636911">
          <w:delText>3</w:delText>
        </w:r>
      </w:del>
      <w:ins w:id="35" w:author="Carla-PCE" w:date="2021-07-03T10:19:00Z">
        <w:r w:rsidR="00636911">
          <w:t>1</w:t>
        </w:r>
      </w:ins>
      <w:r>
        <w:t>]</w:t>
      </w:r>
      <w:del w:id="36" w:author="Carla-PCE" w:date="2021-07-03T13:47:00Z">
        <w:r w:rsidDel="00FE7322">
          <w:delText>.</w:delText>
        </w:r>
      </w:del>
      <w:ins w:id="37" w:author="Carla-PCE" w:date="2021-07-03T13:47:00Z">
        <w:r w:rsidR="00FE7322">
          <w:t>,</w:t>
        </w:r>
      </w:ins>
      <w:r w:rsidR="001A0BB1">
        <w:fldChar w:fldCharType="end"/>
      </w:r>
      <w:commentRangeEnd w:id="33"/>
      <w:r w:rsidR="002442B8">
        <w:rPr>
          <w:rStyle w:val="CommentReference"/>
        </w:rPr>
        <w:commentReference w:id="33"/>
      </w:r>
      <w:ins w:id="38" w:author="Carla-PCE" w:date="2021-07-03T13:47:00Z">
        <w:r w:rsidR="00FE7322">
          <w:t xml:space="preserve"> which </w:t>
        </w:r>
      </w:ins>
      <w:del w:id="39" w:author="Carla-PCE" w:date="2021-07-03T13:46:00Z">
        <w:r w:rsidDel="00FE7322">
          <w:rPr>
            <w:spacing w:val="2"/>
          </w:rPr>
          <w:delText xml:space="preserve"> </w:delText>
        </w:r>
        <w:r w:rsidDel="00FE7322">
          <w:rPr>
            <w:spacing w:val="-3"/>
          </w:rPr>
          <w:delText>FERC</w:delText>
        </w:r>
        <w:r w:rsidDel="00FE7322">
          <w:rPr>
            <w:spacing w:val="-16"/>
          </w:rPr>
          <w:delText xml:space="preserve"> </w:delText>
        </w:r>
      </w:del>
      <w:del w:id="40" w:author="Carla-PCE" w:date="2021-07-03T13:45:00Z">
        <w:r w:rsidDel="00FE7322">
          <w:delText>order</w:delText>
        </w:r>
        <w:r w:rsidDel="00FE7322">
          <w:rPr>
            <w:spacing w:val="-15"/>
          </w:rPr>
          <w:delText xml:space="preserve"> </w:delText>
        </w:r>
        <w:r w:rsidDel="00FE7322">
          <w:delText>no</w:delText>
        </w:r>
      </w:del>
      <w:del w:id="41" w:author="Carla-PCE" w:date="2021-07-03T13:46:00Z">
        <w:r w:rsidDel="00FE7322">
          <w:delText>.</w:delText>
        </w:r>
        <w:r w:rsidDel="00FE7322">
          <w:rPr>
            <w:spacing w:val="1"/>
          </w:rPr>
          <w:delText xml:space="preserve"> </w:delText>
        </w:r>
        <w:r w:rsidDel="00FE7322">
          <w:delText>827</w:delText>
        </w:r>
        <w:r w:rsidDel="00FE7322">
          <w:rPr>
            <w:spacing w:val="-15"/>
          </w:rPr>
          <w:delText xml:space="preserve"> </w:delText>
        </w:r>
      </w:del>
      <w:r>
        <w:t>mandates</w:t>
      </w:r>
      <w:r>
        <w:rPr>
          <w:spacing w:val="-16"/>
        </w:rPr>
        <w:t xml:space="preserve"> </w:t>
      </w:r>
      <w:r>
        <w:t>that</w:t>
      </w:r>
      <w:r>
        <w:rPr>
          <w:spacing w:val="-15"/>
        </w:rPr>
        <w:t xml:space="preserve"> </w:t>
      </w:r>
      <w:r>
        <w:t>all</w:t>
      </w:r>
      <w:r>
        <w:rPr>
          <w:spacing w:val="-16"/>
        </w:rPr>
        <w:t xml:space="preserve"> </w:t>
      </w:r>
      <w:r>
        <w:t>non-synchronous</w:t>
      </w:r>
      <w:r>
        <w:rPr>
          <w:spacing w:val="-15"/>
        </w:rPr>
        <w:t xml:space="preserve"> </w:t>
      </w:r>
      <w:r>
        <w:t>genera</w:t>
      </w:r>
      <w:del w:id="42" w:author="Carla-PCE" w:date="2021-07-03T10:19:00Z">
        <w:r w:rsidDel="00636911">
          <w:delText xml:space="preserve">- </w:delText>
        </w:r>
      </w:del>
      <w:r>
        <w:t>tion</w:t>
      </w:r>
      <w:r>
        <w:rPr>
          <w:spacing w:val="-6"/>
        </w:rPr>
        <w:t xml:space="preserve"> </w:t>
      </w:r>
      <w:r>
        <w:t>projects</w:t>
      </w:r>
      <w:r>
        <w:rPr>
          <w:spacing w:val="-6"/>
        </w:rPr>
        <w:t xml:space="preserve"> </w:t>
      </w:r>
      <w:r>
        <w:t>meet</w:t>
      </w:r>
      <w:r>
        <w:rPr>
          <w:spacing w:val="-5"/>
        </w:rPr>
        <w:t xml:space="preserve"> </w:t>
      </w:r>
      <w:r>
        <w:t>the</w:t>
      </w:r>
      <w:r>
        <w:rPr>
          <w:spacing w:val="-6"/>
        </w:rPr>
        <w:t xml:space="preserve"> </w:t>
      </w:r>
      <w:r>
        <w:t>0.95</w:t>
      </w:r>
      <w:r>
        <w:rPr>
          <w:spacing w:val="-5"/>
        </w:rPr>
        <w:t xml:space="preserve"> </w:t>
      </w:r>
      <w:r>
        <w:t>power</w:t>
      </w:r>
      <w:r>
        <w:rPr>
          <w:spacing w:val="-6"/>
        </w:rPr>
        <w:t xml:space="preserve"> </w:t>
      </w:r>
      <w:r>
        <w:t>factor</w:t>
      </w:r>
      <w:r>
        <w:rPr>
          <w:spacing w:val="-5"/>
        </w:rPr>
        <w:t xml:space="preserve"> </w:t>
      </w:r>
      <w:r>
        <w:t>(PF)</w:t>
      </w:r>
      <w:r>
        <w:rPr>
          <w:spacing w:val="-6"/>
        </w:rPr>
        <w:t xml:space="preserve"> </w:t>
      </w:r>
      <w:r>
        <w:t>requirement</w:t>
      </w:r>
      <w:r>
        <w:rPr>
          <w:spacing w:val="-5"/>
        </w:rPr>
        <w:t xml:space="preserve"> </w:t>
      </w:r>
      <w:r>
        <w:t>at</w:t>
      </w:r>
      <w:r>
        <w:rPr>
          <w:spacing w:val="-6"/>
        </w:rPr>
        <w:t xml:space="preserve"> </w:t>
      </w:r>
      <w:r>
        <w:t>the</w:t>
      </w:r>
      <w:r>
        <w:rPr>
          <w:spacing w:val="-5"/>
        </w:rPr>
        <w:t xml:space="preserve"> </w:t>
      </w:r>
      <w:r>
        <w:t>high</w:t>
      </w:r>
      <w:r>
        <w:rPr>
          <w:spacing w:val="-6"/>
        </w:rPr>
        <w:t xml:space="preserve"> </w:t>
      </w:r>
      <w:r>
        <w:t>side of the generator substation, unless ISOs and TSOs establish a different</w:t>
      </w:r>
      <w:r>
        <w:rPr>
          <w:spacing w:val="-39"/>
        </w:rPr>
        <w:t xml:space="preserve"> </w:t>
      </w:r>
      <w:r>
        <w:t>PF range.</w:t>
      </w:r>
      <w:r>
        <w:rPr>
          <w:spacing w:val="4"/>
        </w:rPr>
        <w:t xml:space="preserve"> </w:t>
      </w:r>
      <w:r>
        <w:t>The</w:t>
      </w:r>
      <w:r>
        <w:rPr>
          <w:spacing w:val="-16"/>
        </w:rPr>
        <w:t xml:space="preserve"> </w:t>
      </w:r>
      <w:r>
        <w:t>voltage</w:t>
      </w:r>
      <w:r>
        <w:rPr>
          <w:spacing w:val="-16"/>
        </w:rPr>
        <w:t xml:space="preserve"> </w:t>
      </w:r>
      <w:r>
        <w:t>range</w:t>
      </w:r>
      <w:r>
        <w:rPr>
          <w:spacing w:val="-17"/>
        </w:rPr>
        <w:t xml:space="preserve"> </w:t>
      </w:r>
      <w:r>
        <w:t>of</w:t>
      </w:r>
      <w:r>
        <w:rPr>
          <w:spacing w:val="-16"/>
        </w:rPr>
        <w:t xml:space="preserve"> </w:t>
      </w:r>
      <w:r>
        <w:t>this</w:t>
      </w:r>
      <w:r>
        <w:rPr>
          <w:spacing w:val="-16"/>
        </w:rPr>
        <w:t xml:space="preserve"> </w:t>
      </w:r>
      <w:r>
        <w:t>PF</w:t>
      </w:r>
      <w:r>
        <w:rPr>
          <w:spacing w:val="-16"/>
        </w:rPr>
        <w:t xml:space="preserve"> </w:t>
      </w:r>
      <w:r>
        <w:t>requirement</w:t>
      </w:r>
      <w:r>
        <w:rPr>
          <w:spacing w:val="-16"/>
        </w:rPr>
        <w:t xml:space="preserve"> </w:t>
      </w:r>
      <w:r>
        <w:t>is</w:t>
      </w:r>
      <w:r>
        <w:rPr>
          <w:spacing w:val="-16"/>
        </w:rPr>
        <w:t xml:space="preserve"> </w:t>
      </w:r>
      <w:r>
        <w:t>set</w:t>
      </w:r>
      <w:r>
        <w:rPr>
          <w:spacing w:val="-16"/>
        </w:rPr>
        <w:t xml:space="preserve"> </w:t>
      </w:r>
      <w:r>
        <w:rPr>
          <w:spacing w:val="-4"/>
        </w:rPr>
        <w:t>by</w:t>
      </w:r>
      <w:r>
        <w:rPr>
          <w:spacing w:val="-16"/>
        </w:rPr>
        <w:t xml:space="preserve"> </w:t>
      </w:r>
      <w:r>
        <w:t>the</w:t>
      </w:r>
      <w:r>
        <w:rPr>
          <w:spacing w:val="-16"/>
        </w:rPr>
        <w:t xml:space="preserve"> </w:t>
      </w:r>
      <w:r>
        <w:lastRenderedPageBreak/>
        <w:t>individual</w:t>
      </w:r>
      <w:r>
        <w:rPr>
          <w:spacing w:val="-16"/>
        </w:rPr>
        <w:t xml:space="preserve"> </w:t>
      </w:r>
      <w:r>
        <w:t>ISO and</w:t>
      </w:r>
      <w:r>
        <w:rPr>
          <w:spacing w:val="-11"/>
        </w:rPr>
        <w:t xml:space="preserve"> </w:t>
      </w:r>
      <w:r>
        <w:t>TSO</w:t>
      </w:r>
      <w:r>
        <w:rPr>
          <w:spacing w:val="-10"/>
        </w:rPr>
        <w:t xml:space="preserve"> </w:t>
      </w:r>
      <w:r>
        <w:t>and</w:t>
      </w:r>
      <w:r>
        <w:rPr>
          <w:spacing w:val="-10"/>
        </w:rPr>
        <w:t xml:space="preserve"> </w:t>
      </w:r>
      <w:r>
        <w:t>is</w:t>
      </w:r>
      <w:r>
        <w:rPr>
          <w:spacing w:val="-10"/>
        </w:rPr>
        <w:t xml:space="preserve"> </w:t>
      </w:r>
      <w:r>
        <w:t>generally</w:t>
      </w:r>
      <w:r>
        <w:rPr>
          <w:spacing w:val="-10"/>
        </w:rPr>
        <w:t xml:space="preserve"> </w:t>
      </w:r>
      <w:r>
        <w:t>from</w:t>
      </w:r>
      <w:r>
        <w:rPr>
          <w:spacing w:val="-10"/>
        </w:rPr>
        <w:t xml:space="preserve"> </w:t>
      </w:r>
      <w:r>
        <w:t>1.05</w:t>
      </w:r>
      <w:r>
        <w:rPr>
          <w:spacing w:val="-10"/>
        </w:rPr>
        <w:t xml:space="preserve"> </w:t>
      </w:r>
      <w:r>
        <w:t>per</w:t>
      </w:r>
      <w:r>
        <w:rPr>
          <w:spacing w:val="-10"/>
        </w:rPr>
        <w:t xml:space="preserve"> </w:t>
      </w:r>
      <w:r>
        <w:t>unit</w:t>
      </w:r>
      <w:r>
        <w:rPr>
          <w:spacing w:val="-10"/>
        </w:rPr>
        <w:t xml:space="preserve"> </w:t>
      </w:r>
      <w:r>
        <w:t>voltage</w:t>
      </w:r>
      <w:r>
        <w:rPr>
          <w:spacing w:val="-10"/>
        </w:rPr>
        <w:t xml:space="preserve"> </w:t>
      </w:r>
      <w:r>
        <w:rPr>
          <w:spacing w:val="-5"/>
        </w:rPr>
        <w:t>(Vpu)</w:t>
      </w:r>
      <w:r>
        <w:rPr>
          <w:spacing w:val="-10"/>
        </w:rPr>
        <w:t xml:space="preserve"> </w:t>
      </w:r>
      <w:r>
        <w:t>to</w:t>
      </w:r>
      <w:r>
        <w:rPr>
          <w:spacing w:val="-10"/>
        </w:rPr>
        <w:t xml:space="preserve"> </w:t>
      </w:r>
      <w:r>
        <w:t>0.95</w:t>
      </w:r>
      <w:r>
        <w:rPr>
          <w:spacing w:val="-10"/>
        </w:rPr>
        <w:t xml:space="preserve"> </w:t>
      </w:r>
      <w:r>
        <w:rPr>
          <w:spacing w:val="-6"/>
        </w:rPr>
        <w:t>Vpu.</w:t>
      </w:r>
      <w:r>
        <w:rPr>
          <w:spacing w:val="13"/>
        </w:rPr>
        <w:t xml:space="preserve"> </w:t>
      </w:r>
      <w:r>
        <w:t xml:space="preserve">The PF has to </w:t>
      </w:r>
      <w:r>
        <w:rPr>
          <w:spacing w:val="3"/>
        </w:rPr>
        <w:t>be</w:t>
      </w:r>
      <w:r>
        <w:rPr>
          <w:spacing w:val="13"/>
        </w:rPr>
        <w:t xml:space="preserve"> </w:t>
      </w:r>
      <w:r>
        <w:t>dynamic.</w:t>
      </w:r>
    </w:p>
    <w:p w14:paraId="3EBBBB6A" w14:textId="04B54657" w:rsidR="00357D8F" w:rsidRDefault="007F21B2" w:rsidP="00357D8F">
      <w:pPr>
        <w:pStyle w:val="BodyText"/>
        <w:spacing w:before="106" w:line="360" w:lineRule="auto"/>
        <w:ind w:left="497" w:right="1269" w:firstLine="223"/>
        <w:jc w:val="both"/>
      </w:pPr>
      <w:r>
        <w:t>The</w:t>
      </w:r>
      <w:r>
        <w:rPr>
          <w:spacing w:val="-17"/>
        </w:rPr>
        <w:t xml:space="preserve"> </w:t>
      </w:r>
      <w:r>
        <w:t>dynamic</w:t>
      </w:r>
      <w:r>
        <w:rPr>
          <w:spacing w:val="-16"/>
        </w:rPr>
        <w:t xml:space="preserve"> </w:t>
      </w:r>
      <w:r>
        <w:t>piece</w:t>
      </w:r>
      <w:r>
        <w:rPr>
          <w:spacing w:val="-16"/>
        </w:rPr>
        <w:t xml:space="preserve"> </w:t>
      </w:r>
      <w:r>
        <w:t>of</w:t>
      </w:r>
      <w:r>
        <w:rPr>
          <w:spacing w:val="-16"/>
        </w:rPr>
        <w:t xml:space="preserve"> </w:t>
      </w:r>
      <w:r>
        <w:t>the</w:t>
      </w:r>
      <w:r>
        <w:rPr>
          <w:spacing w:val="-16"/>
        </w:rPr>
        <w:t xml:space="preserve"> </w:t>
      </w:r>
      <w:r>
        <w:t>PF</w:t>
      </w:r>
      <w:r>
        <w:rPr>
          <w:spacing w:val="-16"/>
        </w:rPr>
        <w:t xml:space="preserve"> </w:t>
      </w:r>
      <w:r>
        <w:t>requirement</w:t>
      </w:r>
      <w:r>
        <w:rPr>
          <w:spacing w:val="-16"/>
        </w:rPr>
        <w:t xml:space="preserve"> </w:t>
      </w:r>
      <w:r>
        <w:t>is</w:t>
      </w:r>
      <w:r>
        <w:rPr>
          <w:spacing w:val="-17"/>
        </w:rPr>
        <w:t xml:space="preserve"> </w:t>
      </w:r>
      <w:r>
        <w:t>interpreted</w:t>
      </w:r>
      <w:r>
        <w:rPr>
          <w:spacing w:val="-16"/>
        </w:rPr>
        <w:t xml:space="preserve"> </w:t>
      </w:r>
      <w:r>
        <w:t>in</w:t>
      </w:r>
      <w:r>
        <w:rPr>
          <w:spacing w:val="-16"/>
        </w:rPr>
        <w:t xml:space="preserve"> </w:t>
      </w:r>
      <w:r>
        <w:t>most</w:t>
      </w:r>
      <w:r>
        <w:rPr>
          <w:spacing w:val="-16"/>
        </w:rPr>
        <w:t xml:space="preserve"> </w:t>
      </w:r>
      <w:r>
        <w:t>areas</w:t>
      </w:r>
      <w:r>
        <w:rPr>
          <w:spacing w:val="-16"/>
        </w:rPr>
        <w:t xml:space="preserve"> </w:t>
      </w:r>
      <w:r>
        <w:t>of the</w:t>
      </w:r>
      <w:r>
        <w:rPr>
          <w:spacing w:val="-26"/>
        </w:rPr>
        <w:t xml:space="preserve"> </w:t>
      </w:r>
      <w:r>
        <w:t>USA</w:t>
      </w:r>
      <w:r>
        <w:rPr>
          <w:spacing w:val="-26"/>
        </w:rPr>
        <w:t xml:space="preserve"> </w:t>
      </w:r>
      <w:r>
        <w:t>as</w:t>
      </w:r>
      <w:r>
        <w:rPr>
          <w:spacing w:val="-25"/>
        </w:rPr>
        <w:t xml:space="preserve"> </w:t>
      </w:r>
      <w:r>
        <w:rPr>
          <w:spacing w:val="-5"/>
        </w:rPr>
        <w:t>two</w:t>
      </w:r>
      <w:r>
        <w:rPr>
          <w:spacing w:val="-25"/>
        </w:rPr>
        <w:t xml:space="preserve"> </w:t>
      </w:r>
      <w:r>
        <w:t>sub-requirements</w:t>
      </w:r>
      <w:r>
        <w:rPr>
          <w:spacing w:val="-26"/>
        </w:rPr>
        <w:t xml:space="preserve"> </w:t>
      </w:r>
      <w:r>
        <w:t>that</w:t>
      </w:r>
      <w:r>
        <w:rPr>
          <w:spacing w:val="-25"/>
        </w:rPr>
        <w:t xml:space="preserve"> </w:t>
      </w:r>
      <w:r>
        <w:rPr>
          <w:spacing w:val="-3"/>
        </w:rPr>
        <w:t>must</w:t>
      </w:r>
      <w:r>
        <w:rPr>
          <w:spacing w:val="-26"/>
        </w:rPr>
        <w:t xml:space="preserve"> </w:t>
      </w:r>
      <w:r>
        <w:rPr>
          <w:spacing w:val="3"/>
        </w:rPr>
        <w:t>be</w:t>
      </w:r>
      <w:r>
        <w:rPr>
          <w:spacing w:val="-25"/>
        </w:rPr>
        <w:t xml:space="preserve"> </w:t>
      </w:r>
      <w:r>
        <w:t>met</w:t>
      </w:r>
      <w:r>
        <w:rPr>
          <w:spacing w:val="-26"/>
        </w:rPr>
        <w:t xml:space="preserve"> </w:t>
      </w:r>
      <w:r>
        <w:t>simultaneously:</w:t>
      </w:r>
      <w:r>
        <w:rPr>
          <w:spacing w:val="-11"/>
        </w:rPr>
        <w:t xml:space="preserve"> </w:t>
      </w:r>
      <w:del w:id="43" w:author="Carla-PCE" w:date="2021-07-03T13:55:00Z">
        <w:r w:rsidDel="00FE7322">
          <w:delText>the</w:delText>
        </w:r>
        <w:r w:rsidDel="00FE7322">
          <w:rPr>
            <w:spacing w:val="-25"/>
          </w:rPr>
          <w:delText xml:space="preserve"> </w:delText>
        </w:r>
      </w:del>
      <w:ins w:id="44" w:author="Carla-PCE" w:date="2021-07-03T13:55:00Z">
        <w:r w:rsidR="00FE7322">
          <w:t>The</w:t>
        </w:r>
        <w:r w:rsidR="00FE7322">
          <w:rPr>
            <w:spacing w:val="-25"/>
          </w:rPr>
          <w:t xml:space="preserve"> </w:t>
        </w:r>
      </w:ins>
      <w:r>
        <w:t>first is</w:t>
      </w:r>
      <w:r>
        <w:rPr>
          <w:spacing w:val="-32"/>
        </w:rPr>
        <w:t xml:space="preserve"> </w:t>
      </w:r>
      <w:r>
        <w:t>a</w:t>
      </w:r>
      <w:r>
        <w:rPr>
          <w:spacing w:val="-32"/>
        </w:rPr>
        <w:t xml:space="preserve"> </w:t>
      </w:r>
      <w:r>
        <w:t>0.95</w:t>
      </w:r>
      <w:r>
        <w:rPr>
          <w:spacing w:val="-32"/>
        </w:rPr>
        <w:t xml:space="preserve"> </w:t>
      </w:r>
      <w:r>
        <w:t>PF</w:t>
      </w:r>
      <w:r>
        <w:rPr>
          <w:spacing w:val="-31"/>
        </w:rPr>
        <w:t xml:space="preserve"> </w:t>
      </w:r>
      <w:r>
        <w:t>sub-requirement</w:t>
      </w:r>
      <w:r>
        <w:rPr>
          <w:spacing w:val="-32"/>
        </w:rPr>
        <w:t xml:space="preserve"> </w:t>
      </w:r>
      <w:ins w:id="45" w:author="Carla-PCE" w:date="2021-07-03T22:41:00Z">
        <w:r w:rsidR="00ED3B45" w:rsidRPr="00ED3B45">
          <w:t>met</w:t>
        </w:r>
        <w:r w:rsidR="00ED3B45">
          <w:rPr>
            <w:spacing w:val="-32"/>
          </w:rPr>
          <w:t xml:space="preserve"> </w:t>
        </w:r>
      </w:ins>
      <w:r>
        <w:t>at</w:t>
      </w:r>
      <w:r>
        <w:rPr>
          <w:spacing w:val="-32"/>
        </w:rPr>
        <w:t xml:space="preserve"> </w:t>
      </w:r>
      <w:r>
        <w:t>the</w:t>
      </w:r>
      <w:r>
        <w:rPr>
          <w:spacing w:val="-31"/>
        </w:rPr>
        <w:t xml:space="preserve"> </w:t>
      </w:r>
      <w:r>
        <w:t>inverter</w:t>
      </w:r>
      <w:r>
        <w:rPr>
          <w:spacing w:val="-32"/>
        </w:rPr>
        <w:t xml:space="preserve"> </w:t>
      </w:r>
      <w:r>
        <w:t>or</w:t>
      </w:r>
      <w:r>
        <w:rPr>
          <w:spacing w:val="-32"/>
        </w:rPr>
        <w:t xml:space="preserve"> </w:t>
      </w:r>
      <w:r>
        <w:t>turbine</w:t>
      </w:r>
      <w:r>
        <w:rPr>
          <w:spacing w:val="-31"/>
        </w:rPr>
        <w:t xml:space="preserve"> </w:t>
      </w:r>
      <w:r>
        <w:rPr>
          <w:spacing w:val="-3"/>
        </w:rPr>
        <w:t>low</w:t>
      </w:r>
      <w:r>
        <w:rPr>
          <w:spacing w:val="-32"/>
        </w:rPr>
        <w:t xml:space="preserve"> </w:t>
      </w:r>
      <w:r>
        <w:t>voltage</w:t>
      </w:r>
      <w:r>
        <w:rPr>
          <w:spacing w:val="-32"/>
        </w:rPr>
        <w:t xml:space="preserve"> </w:t>
      </w:r>
      <w:r>
        <w:t>terminals</w:t>
      </w:r>
      <w:del w:id="46" w:author="Carla-PCE" w:date="2021-07-03T13:55:00Z">
        <w:r w:rsidDel="00A41FAF">
          <w:delText xml:space="preserve">, </w:delText>
        </w:r>
      </w:del>
      <w:ins w:id="47" w:author="Carla-PCE" w:date="2021-07-03T13:55:00Z">
        <w:r w:rsidR="00A41FAF">
          <w:t xml:space="preserve">; </w:t>
        </w:r>
      </w:ins>
      <w:r>
        <w:t>the</w:t>
      </w:r>
      <w:r>
        <w:rPr>
          <w:spacing w:val="6"/>
        </w:rPr>
        <w:t xml:space="preserve"> </w:t>
      </w:r>
      <w:r>
        <w:t>second</w:t>
      </w:r>
      <w:r>
        <w:rPr>
          <w:spacing w:val="7"/>
        </w:rPr>
        <w:t xml:space="preserve"> </w:t>
      </w:r>
      <w:r>
        <w:t>is</w:t>
      </w:r>
      <w:r>
        <w:rPr>
          <w:spacing w:val="6"/>
        </w:rPr>
        <w:t xml:space="preserve"> </w:t>
      </w:r>
      <w:r>
        <w:t>a</w:t>
      </w:r>
      <w:r>
        <w:rPr>
          <w:spacing w:val="7"/>
        </w:rPr>
        <w:t xml:space="preserve"> </w:t>
      </w:r>
      <w:r>
        <w:t>0.95</w:t>
      </w:r>
      <w:r>
        <w:rPr>
          <w:spacing w:val="7"/>
        </w:rPr>
        <w:t xml:space="preserve"> </w:t>
      </w:r>
      <w:r>
        <w:t>PF</w:t>
      </w:r>
      <w:r>
        <w:rPr>
          <w:spacing w:val="6"/>
        </w:rPr>
        <w:t xml:space="preserve"> </w:t>
      </w:r>
      <w:r>
        <w:t>sub-requirement</w:t>
      </w:r>
      <w:r>
        <w:rPr>
          <w:spacing w:val="7"/>
        </w:rPr>
        <w:t xml:space="preserve"> </w:t>
      </w:r>
      <w:del w:id="48" w:author="Carla-PCE" w:date="2021-07-03T22:42:00Z">
        <w:r w:rsidDel="004C3CF2">
          <w:delText>to</w:delText>
        </w:r>
        <w:r w:rsidDel="004C3CF2">
          <w:rPr>
            <w:spacing w:val="6"/>
          </w:rPr>
          <w:delText xml:space="preserve"> </w:delText>
        </w:r>
        <w:r w:rsidDel="004C3CF2">
          <w:rPr>
            <w:spacing w:val="3"/>
          </w:rPr>
          <w:delText>be</w:delText>
        </w:r>
        <w:r w:rsidDel="004C3CF2">
          <w:rPr>
            <w:spacing w:val="6"/>
          </w:rPr>
          <w:delText xml:space="preserve"> </w:delText>
        </w:r>
      </w:del>
      <w:r>
        <w:t>met</w:t>
      </w:r>
      <w:r>
        <w:rPr>
          <w:spacing w:val="7"/>
        </w:rPr>
        <w:t xml:space="preserve"> </w:t>
      </w:r>
      <w:r>
        <w:t>at</w:t>
      </w:r>
      <w:r>
        <w:rPr>
          <w:spacing w:val="7"/>
        </w:rPr>
        <w:t xml:space="preserve"> </w:t>
      </w:r>
      <w:r>
        <w:t>the</w:t>
      </w:r>
      <w:r>
        <w:rPr>
          <w:spacing w:val="6"/>
        </w:rPr>
        <w:t xml:space="preserve"> </w:t>
      </w:r>
      <w:r>
        <w:t>high</w:t>
      </w:r>
      <w:r>
        <w:rPr>
          <w:spacing w:val="7"/>
        </w:rPr>
        <w:t xml:space="preserve"> </w:t>
      </w:r>
      <w:r>
        <w:t>side</w:t>
      </w:r>
      <w:r>
        <w:rPr>
          <w:spacing w:val="6"/>
        </w:rPr>
        <w:t xml:space="preserve"> </w:t>
      </w:r>
      <w:r>
        <w:t>of</w:t>
      </w:r>
      <w:r>
        <w:rPr>
          <w:spacing w:val="7"/>
        </w:rPr>
        <w:t xml:space="preserve"> </w:t>
      </w:r>
      <w:r>
        <w:t>the</w:t>
      </w:r>
      <w:r w:rsidR="00357D8F">
        <w:t xml:space="preserve"> generator substation. The 0.95 PF requirement at the </w:t>
      </w:r>
      <w:r w:rsidR="00357D8F">
        <w:rPr>
          <w:spacing w:val="-3"/>
        </w:rPr>
        <w:t xml:space="preserve">low </w:t>
      </w:r>
      <w:r w:rsidR="00357D8F">
        <w:t xml:space="preserve">side terminals of the inverter or </w:t>
      </w:r>
      <w:del w:id="49" w:author="Carla-PCE" w:date="2021-07-03T13:56:00Z">
        <w:r w:rsidR="00357D8F" w:rsidDel="00A41FAF">
          <w:delText xml:space="preserve">the </w:delText>
        </w:r>
      </w:del>
      <w:r w:rsidR="00357D8F">
        <w:t xml:space="preserve">turbine means that the </w:t>
      </w:r>
      <w:r w:rsidR="00357D8F">
        <w:rPr>
          <w:spacing w:val="-9"/>
        </w:rPr>
        <w:t xml:space="preserve">MVA </w:t>
      </w:r>
      <w:ins w:id="50" w:author="Carla-PCE" w:date="2021-07-03T14:01:00Z">
        <w:r w:rsidR="00A41FAF">
          <w:rPr>
            <w:spacing w:val="-9"/>
          </w:rPr>
          <w:t xml:space="preserve">(million volt amps) </w:t>
        </w:r>
      </w:ins>
      <w:r w:rsidR="00357D8F">
        <w:t>nameplate rating of the equipment</w:t>
      </w:r>
      <w:r w:rsidR="00357D8F">
        <w:rPr>
          <w:spacing w:val="-22"/>
        </w:rPr>
        <w:t xml:space="preserve"> </w:t>
      </w:r>
      <w:r w:rsidR="00357D8F">
        <w:t>cannot</w:t>
      </w:r>
      <w:r w:rsidR="00357D8F">
        <w:rPr>
          <w:spacing w:val="-22"/>
        </w:rPr>
        <w:t xml:space="preserve"> </w:t>
      </w:r>
      <w:r w:rsidR="00357D8F">
        <w:rPr>
          <w:spacing w:val="3"/>
        </w:rPr>
        <w:t>be</w:t>
      </w:r>
      <w:r w:rsidR="00357D8F">
        <w:rPr>
          <w:spacing w:val="-21"/>
        </w:rPr>
        <w:t xml:space="preserve"> </w:t>
      </w:r>
      <w:r w:rsidR="00357D8F">
        <w:t>used</w:t>
      </w:r>
      <w:r w:rsidR="00357D8F">
        <w:rPr>
          <w:spacing w:val="-22"/>
        </w:rPr>
        <w:t xml:space="preserve"> </w:t>
      </w:r>
      <w:r w:rsidR="00357D8F">
        <w:t>solely</w:t>
      </w:r>
      <w:r w:rsidR="00357D8F">
        <w:rPr>
          <w:spacing w:val="-21"/>
        </w:rPr>
        <w:t xml:space="preserve"> </w:t>
      </w:r>
      <w:r w:rsidR="00357D8F">
        <w:t>for</w:t>
      </w:r>
      <w:r w:rsidR="00357D8F">
        <w:rPr>
          <w:spacing w:val="-22"/>
        </w:rPr>
        <w:t xml:space="preserve"> </w:t>
      </w:r>
      <w:r w:rsidR="00357D8F">
        <w:t>active</w:t>
      </w:r>
      <w:r w:rsidR="00357D8F">
        <w:rPr>
          <w:spacing w:val="-21"/>
        </w:rPr>
        <w:t xml:space="preserve"> </w:t>
      </w:r>
      <w:r w:rsidR="00357D8F">
        <w:t>power</w:t>
      </w:r>
      <w:r w:rsidR="00357D8F">
        <w:rPr>
          <w:spacing w:val="-22"/>
        </w:rPr>
        <w:t xml:space="preserve"> </w:t>
      </w:r>
      <w:r w:rsidR="00357D8F">
        <w:t>(MW)</w:t>
      </w:r>
      <w:r w:rsidR="00357D8F">
        <w:rPr>
          <w:spacing w:val="-21"/>
        </w:rPr>
        <w:t xml:space="preserve"> </w:t>
      </w:r>
      <w:r w:rsidR="00357D8F">
        <w:t>injection</w:t>
      </w:r>
      <w:del w:id="51" w:author="Carla-PCE" w:date="2021-07-03T22:37:00Z">
        <w:r w:rsidR="00357D8F" w:rsidDel="00ED3B45">
          <w:delText>,</w:delText>
        </w:r>
        <w:r w:rsidR="00357D8F" w:rsidDel="00ED3B45">
          <w:rPr>
            <w:spacing w:val="-22"/>
          </w:rPr>
          <w:delText xml:space="preserve"> </w:delText>
        </w:r>
        <w:r w:rsidR="00357D8F" w:rsidDel="00ED3B45">
          <w:delText>but</w:delText>
        </w:r>
        <w:r w:rsidR="00357D8F" w:rsidDel="00ED3B45">
          <w:rPr>
            <w:spacing w:val="-21"/>
          </w:rPr>
          <w:delText xml:space="preserve"> </w:delText>
        </w:r>
        <w:r w:rsidR="00357D8F" w:rsidDel="00ED3B45">
          <w:delText>some</w:delText>
        </w:r>
      </w:del>
      <w:ins w:id="52" w:author="Carla-PCE" w:date="2021-07-03T22:37:00Z">
        <w:r w:rsidR="00ED3B45">
          <w:t>. Some</w:t>
        </w:r>
      </w:ins>
      <w:r w:rsidR="00357D8F">
        <w:t xml:space="preserve"> of that </w:t>
      </w:r>
      <w:r w:rsidR="00357D8F">
        <w:rPr>
          <w:spacing w:val="-9"/>
        </w:rPr>
        <w:t xml:space="preserve">MVA </w:t>
      </w:r>
      <w:r w:rsidR="00357D8F">
        <w:t xml:space="preserve">has to </w:t>
      </w:r>
      <w:r w:rsidR="00357D8F">
        <w:rPr>
          <w:spacing w:val="3"/>
        </w:rPr>
        <w:t xml:space="preserve">be </w:t>
      </w:r>
      <w:r w:rsidR="00357D8F">
        <w:t xml:space="preserve">reserved for reactive power </w:t>
      </w:r>
      <w:r w:rsidR="00357D8F">
        <w:rPr>
          <w:spacing w:val="-5"/>
        </w:rPr>
        <w:t xml:space="preserve">(MVAr). </w:t>
      </w:r>
      <w:r w:rsidR="00357D8F">
        <w:t xml:space="preserve">The 0.95 PF requirement at the high side of the generator substation can </w:t>
      </w:r>
      <w:r w:rsidR="00357D8F">
        <w:rPr>
          <w:spacing w:val="3"/>
        </w:rPr>
        <w:t xml:space="preserve">be </w:t>
      </w:r>
      <w:r w:rsidR="00357D8F">
        <w:t>met with switched</w:t>
      </w:r>
      <w:r w:rsidR="00357D8F">
        <w:rPr>
          <w:spacing w:val="-8"/>
        </w:rPr>
        <w:t xml:space="preserve"> </w:t>
      </w:r>
      <w:r w:rsidR="00357D8F">
        <w:rPr>
          <w:spacing w:val="-3"/>
        </w:rPr>
        <w:t>shunts</w:t>
      </w:r>
      <w:del w:id="53" w:author="Carla-PCE" w:date="2021-07-03T22:38:00Z">
        <w:r w:rsidR="00357D8F" w:rsidDel="00ED3B45">
          <w:rPr>
            <w:spacing w:val="-3"/>
          </w:rPr>
          <w:delText>,</w:delText>
        </w:r>
        <w:r w:rsidR="00357D8F" w:rsidDel="00ED3B45">
          <w:rPr>
            <w:spacing w:val="-6"/>
          </w:rPr>
          <w:delText xml:space="preserve"> </w:delText>
        </w:r>
      </w:del>
      <w:ins w:id="54" w:author="Carla-PCE" w:date="2021-07-03T22:38:00Z">
        <w:r w:rsidR="00ED3B45">
          <w:rPr>
            <w:spacing w:val="-3"/>
          </w:rPr>
          <w:t xml:space="preserve"> and</w:t>
        </w:r>
      </w:ins>
      <w:ins w:id="55" w:author="Carla-PCE" w:date="2021-07-04T17:10:00Z">
        <w:r w:rsidR="00B040D0">
          <w:rPr>
            <w:spacing w:val="-3"/>
          </w:rPr>
          <w:t xml:space="preserve"> a</w:t>
        </w:r>
      </w:ins>
      <w:ins w:id="56" w:author="Carla-PCE" w:date="2021-07-03T22:38:00Z">
        <w:r w:rsidR="00ED3B45">
          <w:rPr>
            <w:spacing w:val="-6"/>
          </w:rPr>
          <w:t xml:space="preserve"> </w:t>
        </w:r>
      </w:ins>
      <w:r w:rsidR="00357D8F">
        <w:t>capacitor</w:t>
      </w:r>
      <w:r w:rsidR="00357D8F">
        <w:rPr>
          <w:spacing w:val="-7"/>
        </w:rPr>
        <w:t xml:space="preserve"> </w:t>
      </w:r>
      <w:r w:rsidR="00357D8F">
        <w:t>or</w:t>
      </w:r>
      <w:r w:rsidR="00357D8F">
        <w:rPr>
          <w:spacing w:val="-8"/>
        </w:rPr>
        <w:t xml:space="preserve"> </w:t>
      </w:r>
      <w:r w:rsidR="00357D8F">
        <w:t>reactor</w:t>
      </w:r>
      <w:r w:rsidR="00357D8F">
        <w:rPr>
          <w:spacing w:val="-7"/>
        </w:rPr>
        <w:t xml:space="preserve"> </w:t>
      </w:r>
      <w:r w:rsidR="00357D8F">
        <w:t>banks,</w:t>
      </w:r>
      <w:r w:rsidR="00357D8F">
        <w:rPr>
          <w:spacing w:val="-6"/>
        </w:rPr>
        <w:t xml:space="preserve"> </w:t>
      </w:r>
      <w:r w:rsidR="00357D8F">
        <w:t>since</w:t>
      </w:r>
      <w:r w:rsidR="00357D8F">
        <w:rPr>
          <w:spacing w:val="-7"/>
        </w:rPr>
        <w:t xml:space="preserve"> </w:t>
      </w:r>
      <w:r w:rsidR="00357D8F">
        <w:t>some</w:t>
      </w:r>
      <w:r w:rsidR="00357D8F">
        <w:rPr>
          <w:spacing w:val="-8"/>
        </w:rPr>
        <w:t xml:space="preserve"> </w:t>
      </w:r>
      <w:r w:rsidR="00357D8F">
        <w:t>of</w:t>
      </w:r>
      <w:r w:rsidR="00357D8F">
        <w:rPr>
          <w:spacing w:val="-7"/>
        </w:rPr>
        <w:t xml:space="preserve"> </w:t>
      </w:r>
      <w:r w:rsidR="00357D8F">
        <w:t>the</w:t>
      </w:r>
      <w:r w:rsidR="00357D8F">
        <w:rPr>
          <w:spacing w:val="-7"/>
        </w:rPr>
        <w:t xml:space="preserve"> MVAr </w:t>
      </w:r>
      <w:r w:rsidR="00357D8F">
        <w:t>at</w:t>
      </w:r>
      <w:r w:rsidR="00357D8F">
        <w:rPr>
          <w:spacing w:val="-7"/>
        </w:rPr>
        <w:t xml:space="preserve"> </w:t>
      </w:r>
      <w:r w:rsidR="00357D8F">
        <w:t xml:space="preserve">the inverter or turbine </w:t>
      </w:r>
      <w:r w:rsidR="00357D8F">
        <w:rPr>
          <w:spacing w:val="-3"/>
        </w:rPr>
        <w:t xml:space="preserve">low </w:t>
      </w:r>
      <w:r w:rsidR="00357D8F">
        <w:t>side terminal</w:t>
      </w:r>
      <w:del w:id="57" w:author="Carla-PCE" w:date="2021-07-03T22:43:00Z">
        <w:r w:rsidR="00357D8F" w:rsidDel="004C3CF2">
          <w:delText>s</w:delText>
        </w:r>
      </w:del>
      <w:r w:rsidR="00357D8F">
        <w:t xml:space="preserve"> gets lost throughout</w:t>
      </w:r>
      <w:r w:rsidR="00357D8F">
        <w:rPr>
          <w:spacing w:val="-26"/>
        </w:rPr>
        <w:t xml:space="preserve"> </w:t>
      </w:r>
      <w:proofErr w:type="gramStart"/>
      <w:ins w:id="58" w:author="Carla-PCE" w:date="2021-07-03T22:38:00Z">
        <w:r w:rsidR="00ED3B45" w:rsidRPr="00ED3B45">
          <w:t xml:space="preserve">the </w:t>
        </w:r>
      </w:ins>
      <w:ins w:id="59" w:author="Carla-PCE" w:date="2021-07-03T22:39:00Z">
        <w:r w:rsidR="00ED3B45" w:rsidRPr="00ED3B45">
          <w:t xml:space="preserve"> </w:t>
        </w:r>
      </w:ins>
      <w:r w:rsidR="00357D8F" w:rsidRPr="00ED3B45">
        <w:t>c</w:t>
      </w:r>
      <w:r w:rsidR="00357D8F">
        <w:t>ollection</w:t>
      </w:r>
      <w:proofErr w:type="gramEnd"/>
      <w:ins w:id="60" w:author="Carla-PCE" w:date="2021-07-03T22:39:00Z">
        <w:r w:rsidR="00ED3B45">
          <w:t xml:space="preserve"> process</w:t>
        </w:r>
      </w:ins>
      <w:r w:rsidR="00357D8F">
        <w:t>.</w:t>
      </w:r>
    </w:p>
    <w:p w14:paraId="36B3FB74" w14:textId="0D82D7AA" w:rsidR="00BF0E6B" w:rsidRPr="00357D8F" w:rsidRDefault="00357D8F" w:rsidP="00B040D0">
      <w:pPr>
        <w:pStyle w:val="BodyText"/>
        <w:spacing w:line="360" w:lineRule="auto"/>
        <w:ind w:left="450" w:right="1260" w:firstLine="270"/>
        <w:jc w:val="both"/>
      </w:pPr>
      <w:r>
        <w:t>Any generator substation has one or more main power transformers</w:t>
      </w:r>
      <w:r w:rsidR="00ED3B45">
        <w:t xml:space="preserve"> (</w:t>
      </w:r>
      <w:r>
        <w:t xml:space="preserve">MPTs). These </w:t>
      </w:r>
      <w:r>
        <w:rPr>
          <w:spacing w:val="-5"/>
        </w:rPr>
        <w:t xml:space="preserve">MPTs </w:t>
      </w:r>
      <w:r>
        <w:t>step up the collection system voltage</w:t>
      </w:r>
      <w:del w:id="61" w:author="Carla-PCE" w:date="2021-07-03T22:43:00Z">
        <w:r w:rsidDel="004C3CF2">
          <w:delText xml:space="preserve">, </w:delText>
        </w:r>
      </w:del>
      <w:ins w:id="62" w:author="Carla-PCE" w:date="2021-07-03T22:43:00Z">
        <w:r w:rsidR="004C3CF2">
          <w:t xml:space="preserve"> by </w:t>
        </w:r>
      </w:ins>
      <w:r>
        <w:t>typically 34.5</w:t>
      </w:r>
      <w:ins w:id="63" w:author="Carla-PCE" w:date="2021-07-03T22:44:00Z">
        <w:r w:rsidR="004C3CF2">
          <w:t> </w:t>
        </w:r>
      </w:ins>
      <w:del w:id="64" w:author="Carla-PCE" w:date="2021-07-03T22:44:00Z">
        <w:r w:rsidDel="004C3CF2">
          <w:delText xml:space="preserve"> </w:delText>
        </w:r>
      </w:del>
      <w:r>
        <w:rPr>
          <w:spacing w:val="-10"/>
        </w:rPr>
        <w:t xml:space="preserve">kV </w:t>
      </w:r>
      <w:r>
        <w:t>to the transmission</w:t>
      </w:r>
      <w:r>
        <w:rPr>
          <w:spacing w:val="-22"/>
        </w:rPr>
        <w:t xml:space="preserve"> </w:t>
      </w:r>
      <w:r>
        <w:t>system</w:t>
      </w:r>
      <w:r>
        <w:rPr>
          <w:spacing w:val="-22"/>
        </w:rPr>
        <w:t xml:space="preserve"> </w:t>
      </w:r>
      <w:r>
        <w:t>voltage,</w:t>
      </w:r>
      <w:r>
        <w:rPr>
          <w:spacing w:val="-21"/>
        </w:rPr>
        <w:t xml:space="preserve"> </w:t>
      </w:r>
      <w:ins w:id="65" w:author="Carla-PCE" w:date="2021-07-03T22:44:00Z">
        <w:r w:rsidR="004C3CF2" w:rsidRPr="004C3CF2">
          <w:t>which is</w:t>
        </w:r>
        <w:r w:rsidR="004C3CF2">
          <w:rPr>
            <w:spacing w:val="-21"/>
          </w:rPr>
          <w:t xml:space="preserve">  </w:t>
        </w:r>
      </w:ins>
      <w:r>
        <w:t>typically</w:t>
      </w:r>
      <w:r>
        <w:rPr>
          <w:spacing w:val="-22"/>
        </w:rPr>
        <w:t xml:space="preserve"> </w:t>
      </w:r>
      <w:r>
        <w:t>138</w:t>
      </w:r>
      <w:r>
        <w:rPr>
          <w:spacing w:val="-22"/>
        </w:rPr>
        <w:t xml:space="preserve"> </w:t>
      </w:r>
      <w:r>
        <w:rPr>
          <w:spacing w:val="-10"/>
        </w:rPr>
        <w:t>kV</w:t>
      </w:r>
      <w:r>
        <w:rPr>
          <w:spacing w:val="-22"/>
        </w:rPr>
        <w:t xml:space="preserve"> </w:t>
      </w:r>
      <w:r>
        <w:t>or</w:t>
      </w:r>
      <w:r>
        <w:rPr>
          <w:spacing w:val="-22"/>
        </w:rPr>
        <w:t xml:space="preserve"> </w:t>
      </w:r>
      <w:r>
        <w:t>higher.</w:t>
      </w:r>
      <w:r>
        <w:rPr>
          <w:spacing w:val="-5"/>
        </w:rPr>
        <w:t xml:space="preserve"> </w:t>
      </w:r>
      <w:r>
        <w:t>The</w:t>
      </w:r>
      <w:r>
        <w:rPr>
          <w:spacing w:val="-22"/>
        </w:rPr>
        <w:t xml:space="preserve"> </w:t>
      </w:r>
      <w:r>
        <w:t>inverter</w:t>
      </w:r>
      <w:r>
        <w:rPr>
          <w:spacing w:val="-22"/>
        </w:rPr>
        <w:t xml:space="preserve"> </w:t>
      </w:r>
      <w:r>
        <w:t>or</w:t>
      </w:r>
      <w:r>
        <w:rPr>
          <w:spacing w:val="-22"/>
        </w:rPr>
        <w:t xml:space="preserve"> </w:t>
      </w:r>
      <w:r>
        <w:t>tur</w:t>
      </w:r>
      <w:del w:id="66" w:author="Carla-PCE" w:date="2021-07-03T22:45:00Z">
        <w:r w:rsidDel="004C3CF2">
          <w:delText>-</w:delText>
        </w:r>
      </w:del>
      <w:r>
        <w:t>bine</w:t>
      </w:r>
      <w:r>
        <w:rPr>
          <w:spacing w:val="-14"/>
        </w:rPr>
        <w:t xml:space="preserve"> </w:t>
      </w:r>
      <w:r>
        <w:t>transformers</w:t>
      </w:r>
      <w:r>
        <w:rPr>
          <w:spacing w:val="-14"/>
        </w:rPr>
        <w:t xml:space="preserve"> </w:t>
      </w:r>
      <w:r>
        <w:t>step</w:t>
      </w:r>
      <w:r>
        <w:rPr>
          <w:spacing w:val="-13"/>
        </w:rPr>
        <w:t xml:space="preserve"> </w:t>
      </w:r>
      <w:r>
        <w:t>up</w:t>
      </w:r>
      <w:r>
        <w:rPr>
          <w:spacing w:val="-13"/>
        </w:rPr>
        <w:t xml:space="preserve"> </w:t>
      </w:r>
      <w:r>
        <w:t>the</w:t>
      </w:r>
      <w:r>
        <w:rPr>
          <w:spacing w:val="-14"/>
        </w:rPr>
        <w:t xml:space="preserve"> </w:t>
      </w:r>
      <w:r>
        <w:t>inverter</w:t>
      </w:r>
      <w:r>
        <w:rPr>
          <w:spacing w:val="-14"/>
        </w:rPr>
        <w:t xml:space="preserve"> </w:t>
      </w:r>
      <w:r>
        <w:t>or</w:t>
      </w:r>
      <w:r>
        <w:rPr>
          <w:spacing w:val="-13"/>
        </w:rPr>
        <w:t xml:space="preserve"> </w:t>
      </w:r>
      <w:r>
        <w:t>turbine</w:t>
      </w:r>
      <w:r>
        <w:rPr>
          <w:spacing w:val="-13"/>
        </w:rPr>
        <w:t xml:space="preserve"> </w:t>
      </w:r>
      <w:r>
        <w:rPr>
          <w:spacing w:val="-3"/>
        </w:rPr>
        <w:t>low</w:t>
      </w:r>
      <w:r>
        <w:rPr>
          <w:spacing w:val="-14"/>
        </w:rPr>
        <w:t xml:space="preserve"> </w:t>
      </w:r>
      <w:r>
        <w:t>side</w:t>
      </w:r>
      <w:r>
        <w:rPr>
          <w:spacing w:val="-13"/>
        </w:rPr>
        <w:t xml:space="preserve"> </w:t>
      </w:r>
      <w:r>
        <w:t>voltage,</w:t>
      </w:r>
      <w:r>
        <w:rPr>
          <w:spacing w:val="-13"/>
        </w:rPr>
        <w:t xml:space="preserve"> </w:t>
      </w:r>
      <w:r>
        <w:t xml:space="preserve">typically </w:t>
      </w:r>
      <w:del w:id="67" w:author="Carla-PCE" w:date="2021-07-03T22:45:00Z">
        <w:r w:rsidDel="004C3CF2">
          <w:delText xml:space="preserve">at </w:delText>
        </w:r>
      </w:del>
      <w:ins w:id="68" w:author="Carla-PCE" w:date="2021-07-03T22:45:00Z">
        <w:r w:rsidR="004C3CF2">
          <w:t xml:space="preserve">between </w:t>
        </w:r>
      </w:ins>
      <w:r>
        <w:t>0.63</w:t>
      </w:r>
      <w:ins w:id="69" w:author="Carla-PCE" w:date="2021-07-03T22:45:00Z">
        <w:r w:rsidR="004C3CF2">
          <w:t xml:space="preserve"> and </w:t>
        </w:r>
      </w:ins>
      <w:del w:id="70" w:author="Carla-PCE" w:date="2021-07-03T22:45:00Z">
        <w:r w:rsidDel="004C3CF2">
          <w:delText>-</w:delText>
        </w:r>
      </w:del>
      <w:r>
        <w:t xml:space="preserve">0.72 </w:t>
      </w:r>
      <w:r>
        <w:rPr>
          <w:spacing w:val="-10"/>
        </w:rPr>
        <w:t xml:space="preserve">kV </w:t>
      </w:r>
      <w:r>
        <w:t>to the collection system voltage.</w:t>
      </w:r>
      <w:r>
        <w:rPr>
          <w:noProof/>
        </w:rPr>
        <mc:AlternateContent>
          <mc:Choice Requires="wps">
            <w:drawing>
              <wp:anchor distT="0" distB="0" distL="0" distR="0" simplePos="0" relativeHeight="251668992" behindDoc="1" locked="0" layoutInCell="1" allowOverlap="1" wp14:anchorId="36B3FCF6" wp14:editId="276871CC">
                <wp:simplePos x="0" y="0"/>
                <wp:positionH relativeFrom="page">
                  <wp:posOffset>1407795</wp:posOffset>
                </wp:positionH>
                <wp:positionV relativeFrom="paragraph">
                  <wp:posOffset>108585</wp:posOffset>
                </wp:positionV>
                <wp:extent cx="1973580" cy="0"/>
                <wp:effectExtent l="7620" t="9525" r="9525" b="9525"/>
                <wp:wrapTopAndBottom/>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17495C36" id="Line 6"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0.85pt,8.55pt" to="26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" strokeweight=".14042mm">
                <w10:wrap type="topAndBottom" anchorx="page"/>
              </v:line>
            </w:pict>
          </mc:Fallback>
        </mc:AlternateContent>
      </w:r>
    </w:p>
    <w:p w14:paraId="36B3FB78" w14:textId="18C03910" w:rsidR="00BF0E6B" w:rsidRDefault="007F21B2" w:rsidP="00357D8F">
      <w:pPr>
        <w:pStyle w:val="BodyText"/>
        <w:spacing w:line="360" w:lineRule="auto"/>
        <w:ind w:left="540" w:right="1269" w:firstLine="351"/>
        <w:jc w:val="both"/>
      </w:pPr>
      <w:r>
        <w:t>Some</w:t>
      </w:r>
      <w:r>
        <w:rPr>
          <w:spacing w:val="-19"/>
        </w:rPr>
        <w:t xml:space="preserve"> </w:t>
      </w:r>
      <w:r>
        <w:t>areas</w:t>
      </w:r>
      <w:r>
        <w:rPr>
          <w:spacing w:val="-19"/>
        </w:rPr>
        <w:t xml:space="preserve"> </w:t>
      </w:r>
      <w:r>
        <w:t>in</w:t>
      </w:r>
      <w:r>
        <w:rPr>
          <w:spacing w:val="-19"/>
        </w:rPr>
        <w:t xml:space="preserve"> </w:t>
      </w:r>
      <w:r>
        <w:t>the</w:t>
      </w:r>
      <w:r>
        <w:rPr>
          <w:spacing w:val="-18"/>
        </w:rPr>
        <w:t xml:space="preserve"> </w:t>
      </w:r>
      <w:r>
        <w:t>USA</w:t>
      </w:r>
      <w:r>
        <w:rPr>
          <w:spacing w:val="-19"/>
        </w:rPr>
        <w:t xml:space="preserve"> </w:t>
      </w:r>
      <w:r>
        <w:t>interpret</w:t>
      </w:r>
      <w:r>
        <w:rPr>
          <w:spacing w:val="-19"/>
        </w:rPr>
        <w:t xml:space="preserve"> </w:t>
      </w:r>
      <w:r>
        <w:t>the</w:t>
      </w:r>
      <w:r>
        <w:rPr>
          <w:spacing w:val="-19"/>
        </w:rPr>
        <w:t xml:space="preserve"> </w:t>
      </w:r>
      <w:r>
        <w:t>second</w:t>
      </w:r>
      <w:r>
        <w:rPr>
          <w:spacing w:val="-19"/>
        </w:rPr>
        <w:t xml:space="preserve"> </w:t>
      </w:r>
      <w:r>
        <w:t>0.95</w:t>
      </w:r>
      <w:r>
        <w:rPr>
          <w:spacing w:val="-18"/>
        </w:rPr>
        <w:t xml:space="preserve"> </w:t>
      </w:r>
      <w:r>
        <w:t>PF</w:t>
      </w:r>
      <w:r>
        <w:rPr>
          <w:spacing w:val="-19"/>
        </w:rPr>
        <w:t xml:space="preserve"> </w:t>
      </w:r>
      <w:r>
        <w:t>sub-requirement</w:t>
      </w:r>
      <w:r>
        <w:rPr>
          <w:spacing w:val="-18"/>
        </w:rPr>
        <w:t xml:space="preserve"> </w:t>
      </w:r>
      <w:r>
        <w:t xml:space="preserve">as being measured at the </w:t>
      </w:r>
      <w:r>
        <w:rPr>
          <w:spacing w:val="-3"/>
        </w:rPr>
        <w:t xml:space="preserve">low </w:t>
      </w:r>
      <w:r>
        <w:t xml:space="preserve">side of the </w:t>
      </w:r>
      <w:r>
        <w:rPr>
          <w:spacing w:val="-5"/>
        </w:rPr>
        <w:t xml:space="preserve">MPTs </w:t>
      </w:r>
      <w:r>
        <w:t>instead of the high side</w:t>
      </w:r>
      <w:del w:id="71" w:author="Carla-PCE" w:date="2021-07-04T18:37:00Z">
        <w:r w:rsidDel="00E954D5">
          <w:delText xml:space="preserve"> of the </w:delText>
        </w:r>
        <w:r w:rsidDel="00E954D5">
          <w:rPr>
            <w:spacing w:val="-4"/>
          </w:rPr>
          <w:delText>MPTs</w:delText>
        </w:r>
      </w:del>
      <w:r>
        <w:rPr>
          <w:spacing w:val="-4"/>
        </w:rPr>
        <w:t xml:space="preserve">.  </w:t>
      </w:r>
      <w:r>
        <w:t xml:space="preserve">Some other areas,  notably </w:t>
      </w:r>
      <w:commentRangeStart w:id="72"/>
      <w:r>
        <w:t xml:space="preserve">ERCOT in </w:t>
      </w:r>
      <w:r>
        <w:rPr>
          <w:spacing w:val="-4"/>
        </w:rPr>
        <w:t xml:space="preserve">Texas,  </w:t>
      </w:r>
      <w:r>
        <w:t xml:space="preserve">interpret the </w:t>
      </w:r>
      <w:r>
        <w:rPr>
          <w:spacing w:val="14"/>
        </w:rPr>
        <w:t xml:space="preserve"> </w:t>
      </w:r>
      <w:r>
        <w:t>second</w:t>
      </w:r>
    </w:p>
    <w:p w14:paraId="1E7DC32A" w14:textId="0A9BCE8B" w:rsidR="007941DF" w:rsidRDefault="007F21B2" w:rsidP="007941DF">
      <w:pPr>
        <w:pStyle w:val="BodyText"/>
        <w:spacing w:line="360" w:lineRule="auto"/>
        <w:ind w:left="497"/>
        <w:rPr>
          <w:ins w:id="73" w:author="Carla-PCE" w:date="2021-07-04T02:27:00Z"/>
        </w:rPr>
      </w:pPr>
      <w:r>
        <w:t>PF</w:t>
      </w:r>
      <w:r>
        <w:rPr>
          <w:spacing w:val="-25"/>
        </w:rPr>
        <w:t xml:space="preserve"> </w:t>
      </w:r>
      <w:r>
        <w:t>sub-requirement</w:t>
      </w:r>
      <w:r>
        <w:rPr>
          <w:spacing w:val="-24"/>
        </w:rPr>
        <w:t xml:space="preserve"> </w:t>
      </w:r>
      <w:r>
        <w:t>as</w:t>
      </w:r>
      <w:r>
        <w:rPr>
          <w:spacing w:val="-23"/>
        </w:rPr>
        <w:t xml:space="preserve"> </w:t>
      </w:r>
      <w:r>
        <w:t>being</w:t>
      </w:r>
      <w:r>
        <w:rPr>
          <w:spacing w:val="-25"/>
        </w:rPr>
        <w:t xml:space="preserve"> </w:t>
      </w:r>
      <w:r>
        <w:t>measured</w:t>
      </w:r>
      <w:r>
        <w:rPr>
          <w:spacing w:val="-24"/>
        </w:rPr>
        <w:t xml:space="preserve"> </w:t>
      </w:r>
      <w:r>
        <w:t>at</w:t>
      </w:r>
      <w:r>
        <w:rPr>
          <w:spacing w:val="-23"/>
        </w:rPr>
        <w:t xml:space="preserve"> </w:t>
      </w:r>
      <w:r>
        <w:t>the</w:t>
      </w:r>
      <w:r>
        <w:rPr>
          <w:spacing w:val="-25"/>
        </w:rPr>
        <w:t xml:space="preserve"> </w:t>
      </w:r>
      <w:del w:id="74" w:author="Carla-PCE" w:date="2021-07-04T02:23:00Z">
        <w:r w:rsidDel="007941DF">
          <w:rPr>
            <w:spacing w:val="-3"/>
          </w:rPr>
          <w:delText>Point</w:delText>
        </w:r>
        <w:r w:rsidDel="007941DF">
          <w:rPr>
            <w:spacing w:val="-24"/>
          </w:rPr>
          <w:delText xml:space="preserve"> </w:delText>
        </w:r>
      </w:del>
      <w:ins w:id="75" w:author="Carla-PCE" w:date="2021-07-04T02:23:00Z">
        <w:r w:rsidR="007941DF">
          <w:rPr>
            <w:spacing w:val="-3"/>
          </w:rPr>
          <w:t>point</w:t>
        </w:r>
        <w:r w:rsidR="007941DF">
          <w:rPr>
            <w:spacing w:val="-24"/>
          </w:rPr>
          <w:t xml:space="preserve"> </w:t>
        </w:r>
      </w:ins>
      <w:r>
        <w:t>of</w:t>
      </w:r>
      <w:r>
        <w:rPr>
          <w:spacing w:val="-23"/>
        </w:rPr>
        <w:t xml:space="preserve"> </w:t>
      </w:r>
      <w:del w:id="76" w:author="Carla-PCE" w:date="2021-07-04T02:23:00Z">
        <w:r w:rsidDel="007941DF">
          <w:delText>Interconnection</w:delText>
        </w:r>
        <w:r w:rsidDel="007941DF">
          <w:rPr>
            <w:spacing w:val="-1"/>
            <w:w w:val="93"/>
          </w:rPr>
          <w:delText xml:space="preserve"> </w:delText>
        </w:r>
      </w:del>
      <w:ins w:id="77" w:author="Carla-PCE" w:date="2021-07-04T02:23:00Z">
        <w:r w:rsidR="007941DF">
          <w:t>interconnection</w:t>
        </w:r>
        <w:r w:rsidR="007941DF">
          <w:rPr>
            <w:spacing w:val="-1"/>
            <w:w w:val="93"/>
          </w:rPr>
          <w:t xml:space="preserve"> </w:t>
        </w:r>
      </w:ins>
      <w:r>
        <w:t>(POI)</w:t>
      </w:r>
      <w:ins w:id="78" w:author="Carla-PCE" w:date="2021-07-03T22:46:00Z">
        <w:r w:rsidR="004C3CF2">
          <w:t>,</w:t>
        </w:r>
      </w:ins>
      <w:r>
        <w:rPr>
          <w:spacing w:val="6"/>
        </w:rPr>
        <w:t xml:space="preserve"> </w:t>
      </w:r>
      <w:del w:id="79" w:author="Carla-PCE" w:date="2021-07-03T22:46:00Z">
        <w:r w:rsidDel="004C3CF2">
          <w:delText>as</w:delText>
        </w:r>
        <w:r w:rsidDel="004C3CF2">
          <w:rPr>
            <w:spacing w:val="7"/>
          </w:rPr>
          <w:delText xml:space="preserve"> </w:delText>
        </w:r>
      </w:del>
      <w:ins w:id="80" w:author="Carla-PCE" w:date="2021-07-03T22:46:00Z">
        <w:r w:rsidR="004C3CF2">
          <w:t>since</w:t>
        </w:r>
        <w:r w:rsidR="004C3CF2">
          <w:rPr>
            <w:spacing w:val="7"/>
          </w:rPr>
          <w:t xml:space="preserve"> </w:t>
        </w:r>
      </w:ins>
      <w:r>
        <w:t>they</w:t>
      </w:r>
      <w:r>
        <w:rPr>
          <w:spacing w:val="7"/>
        </w:rPr>
        <w:t xml:space="preserve"> </w:t>
      </w:r>
      <w:r>
        <w:t>include</w:t>
      </w:r>
      <w:r>
        <w:rPr>
          <w:spacing w:val="6"/>
        </w:rPr>
        <w:t xml:space="preserve"> </w:t>
      </w:r>
      <w:r>
        <w:t>a</w:t>
      </w:r>
      <w:r>
        <w:rPr>
          <w:spacing w:val="7"/>
        </w:rPr>
        <w:t xml:space="preserve"> </w:t>
      </w:r>
      <w:r>
        <w:t>tie-line</w:t>
      </w:r>
      <w:r>
        <w:rPr>
          <w:spacing w:val="7"/>
        </w:rPr>
        <w:t xml:space="preserve"> </w:t>
      </w:r>
      <w:r>
        <w:t>from</w:t>
      </w:r>
      <w:r>
        <w:rPr>
          <w:spacing w:val="7"/>
        </w:rPr>
        <w:t xml:space="preserve"> </w:t>
      </w:r>
      <w:r>
        <w:t>the</w:t>
      </w:r>
      <w:r>
        <w:rPr>
          <w:spacing w:val="6"/>
        </w:rPr>
        <w:t xml:space="preserve"> </w:t>
      </w:r>
      <w:r>
        <w:t>MPT(s)</w:t>
      </w:r>
      <w:r>
        <w:rPr>
          <w:spacing w:val="8"/>
        </w:rPr>
        <w:t xml:space="preserve"> </w:t>
      </w:r>
      <w:r>
        <w:t>to</w:t>
      </w:r>
      <w:r>
        <w:rPr>
          <w:spacing w:val="6"/>
        </w:rPr>
        <w:t xml:space="preserve"> </w:t>
      </w:r>
      <w:r>
        <w:t>the</w:t>
      </w:r>
      <w:r>
        <w:rPr>
          <w:spacing w:val="7"/>
        </w:rPr>
        <w:t xml:space="preserve"> </w:t>
      </w:r>
      <w:r>
        <w:t>transmission</w:t>
      </w:r>
      <w:r>
        <w:rPr>
          <w:spacing w:val="8"/>
        </w:rPr>
        <w:t xml:space="preserve"> </w:t>
      </w:r>
      <w:r>
        <w:t>grid</w:t>
      </w:r>
      <w:commentRangeEnd w:id="72"/>
      <w:r w:rsidR="00A22137">
        <w:rPr>
          <w:rStyle w:val="CommentReference"/>
        </w:rPr>
        <w:commentReference w:id="72"/>
      </w:r>
      <w:r>
        <w:rPr>
          <w:w w:val="94"/>
        </w:rPr>
        <w:t xml:space="preserve"> </w:t>
      </w:r>
      <w:r>
        <w:t>in</w:t>
      </w:r>
      <w:r>
        <w:rPr>
          <w:spacing w:val="18"/>
        </w:rPr>
        <w:t xml:space="preserve"> </w:t>
      </w:r>
      <w:r>
        <w:t>the</w:t>
      </w:r>
      <w:r>
        <w:rPr>
          <w:spacing w:val="18"/>
        </w:rPr>
        <w:t xml:space="preserve"> </w:t>
      </w:r>
      <w:r>
        <w:t>project.</w:t>
      </w:r>
      <w:r>
        <w:rPr>
          <w:spacing w:val="12"/>
        </w:rPr>
        <w:t xml:space="preserve"> </w:t>
      </w:r>
      <w:del w:id="81" w:author="Carla-PCE" w:date="2021-07-04T02:22:00Z">
        <w:r w:rsidDel="007941DF">
          <w:rPr>
            <w:spacing w:val="-4"/>
          </w:rPr>
          <w:delText>Lastly,</w:delText>
        </w:r>
        <w:r w:rsidDel="007941DF">
          <w:rPr>
            <w:spacing w:val="22"/>
          </w:rPr>
          <w:delText xml:space="preserve"> </w:delText>
        </w:r>
        <w:r w:rsidDel="007941DF">
          <w:delText>it</w:delText>
        </w:r>
        <w:r w:rsidDel="007941DF">
          <w:rPr>
            <w:spacing w:val="18"/>
          </w:rPr>
          <w:delText xml:space="preserve"> </w:delText>
        </w:r>
        <w:r w:rsidDel="007941DF">
          <w:delText>should</w:delText>
        </w:r>
        <w:r w:rsidDel="007941DF">
          <w:rPr>
            <w:spacing w:val="19"/>
          </w:rPr>
          <w:delText xml:space="preserve"> </w:delText>
        </w:r>
        <w:r w:rsidDel="007941DF">
          <w:rPr>
            <w:spacing w:val="3"/>
          </w:rPr>
          <w:delText>be</w:delText>
        </w:r>
        <w:r w:rsidDel="007941DF">
          <w:rPr>
            <w:spacing w:val="19"/>
          </w:rPr>
          <w:delText xml:space="preserve"> </w:delText>
        </w:r>
        <w:r w:rsidDel="007941DF">
          <w:delText>noted</w:delText>
        </w:r>
        <w:r w:rsidDel="007941DF">
          <w:rPr>
            <w:spacing w:val="18"/>
          </w:rPr>
          <w:delText xml:space="preserve"> </w:delText>
        </w:r>
        <w:r w:rsidDel="007941DF">
          <w:delText>that</w:delText>
        </w:r>
        <w:r w:rsidDel="007941DF">
          <w:rPr>
            <w:spacing w:val="18"/>
          </w:rPr>
          <w:delText xml:space="preserve"> </w:delText>
        </w:r>
      </w:del>
      <w:ins w:id="82" w:author="Carla-PCE" w:date="2021-07-04T02:22:00Z">
        <w:r w:rsidR="007941DF">
          <w:rPr>
            <w:spacing w:val="-4"/>
          </w:rPr>
          <w:t xml:space="preserve">Notably, </w:t>
        </w:r>
      </w:ins>
      <w:ins w:id="83" w:author="Carla-PCE" w:date="2021-07-04T02:24:00Z">
        <w:r w:rsidR="007941DF">
          <w:rPr>
            <w:spacing w:val="-4"/>
          </w:rPr>
          <w:t xml:space="preserve">in </w:t>
        </w:r>
      </w:ins>
      <w:r>
        <w:t>the</w:t>
      </w:r>
      <w:r>
        <w:rPr>
          <w:spacing w:val="18"/>
        </w:rPr>
        <w:t xml:space="preserve"> </w:t>
      </w:r>
      <w:r>
        <w:t>exact</w:t>
      </w:r>
      <w:r>
        <w:rPr>
          <w:spacing w:val="19"/>
        </w:rPr>
        <w:t xml:space="preserve"> </w:t>
      </w:r>
      <w:r>
        <w:t>PF</w:t>
      </w:r>
      <w:r>
        <w:rPr>
          <w:spacing w:val="18"/>
        </w:rPr>
        <w:t xml:space="preserve"> </w:t>
      </w:r>
      <w:r>
        <w:t>requirement,</w:t>
      </w:r>
      <w:ins w:id="84" w:author="Carla-PCE" w:date="2021-07-04T02:31:00Z">
        <w:r w:rsidR="007941DF">
          <w:t xml:space="preserve"> the</w:t>
        </w:r>
      </w:ins>
      <w:r>
        <w:rPr>
          <w:spacing w:val="-1"/>
          <w:w w:val="105"/>
        </w:rPr>
        <w:t xml:space="preserve"> </w:t>
      </w:r>
      <w:r>
        <w:t>voltage range</w:t>
      </w:r>
      <w:ins w:id="85" w:author="Carla-PCE" w:date="2021-07-04T18:52:00Z">
        <w:r w:rsidR="00000403">
          <w:t xml:space="preserve"> </w:t>
        </w:r>
      </w:ins>
      <w:del w:id="86" w:author="Carla-PCE" w:date="2021-07-04T18:52:00Z">
        <w:r w:rsidDel="00000403">
          <w:delText xml:space="preserve">, </w:delText>
        </w:r>
      </w:del>
      <w:r>
        <w:t>and point of measurement are listed in</w:t>
      </w:r>
      <w:r>
        <w:rPr>
          <w:spacing w:val="-37"/>
        </w:rPr>
        <w:t xml:space="preserve"> </w:t>
      </w:r>
      <w:r>
        <w:t>the</w:t>
      </w:r>
      <w:r>
        <w:rPr>
          <w:spacing w:val="-4"/>
        </w:rPr>
        <w:t xml:space="preserve"> </w:t>
      </w:r>
      <w:r>
        <w:t>interconnection</w:t>
      </w:r>
      <w:r>
        <w:rPr>
          <w:spacing w:val="-1"/>
          <w:w w:val="93"/>
        </w:rPr>
        <w:t xml:space="preserve"> </w:t>
      </w:r>
      <w:r>
        <w:t>agreement</w:t>
      </w:r>
      <w:r>
        <w:rPr>
          <w:spacing w:val="-7"/>
        </w:rPr>
        <w:t xml:space="preserve"> </w:t>
      </w:r>
      <w:r>
        <w:t>(IA)</w:t>
      </w:r>
      <w:r>
        <w:rPr>
          <w:spacing w:val="-7"/>
        </w:rPr>
        <w:t xml:space="preserve"> </w:t>
      </w:r>
      <w:r>
        <w:t>of</w:t>
      </w:r>
      <w:r>
        <w:rPr>
          <w:spacing w:val="-7"/>
        </w:rPr>
        <w:t xml:space="preserve"> </w:t>
      </w:r>
      <w:r>
        <w:rPr>
          <w:spacing w:val="-3"/>
        </w:rPr>
        <w:t>any</w:t>
      </w:r>
      <w:r>
        <w:rPr>
          <w:spacing w:val="-7"/>
        </w:rPr>
        <w:t xml:space="preserve"> </w:t>
      </w:r>
      <w:r>
        <w:t>project.</w:t>
      </w:r>
      <w:r>
        <w:rPr>
          <w:spacing w:val="11"/>
        </w:rPr>
        <w:t xml:space="preserve"> </w:t>
      </w:r>
      <w:r>
        <w:t>In</w:t>
      </w:r>
      <w:r>
        <w:rPr>
          <w:spacing w:val="-6"/>
        </w:rPr>
        <w:t xml:space="preserve"> </w:t>
      </w:r>
      <w:r>
        <w:t>the</w:t>
      </w:r>
      <w:r>
        <w:rPr>
          <w:spacing w:val="-7"/>
        </w:rPr>
        <w:t xml:space="preserve"> </w:t>
      </w:r>
      <w:r>
        <w:t>following</w:t>
      </w:r>
      <w:ins w:id="87" w:author="Carla-PCE" w:date="2021-07-04T18:52:00Z">
        <w:r w:rsidR="00050101">
          <w:t xml:space="preserve"> list of </w:t>
        </w:r>
        <w:r w:rsidR="00E33145">
          <w:t>PF requirements</w:t>
        </w:r>
      </w:ins>
      <w:r>
        <w:t>,</w:t>
      </w:r>
      <w:r>
        <w:rPr>
          <w:spacing w:val="-7"/>
        </w:rPr>
        <w:t xml:space="preserve"> </w:t>
      </w:r>
      <w:r>
        <w:t>it</w:t>
      </w:r>
      <w:r>
        <w:rPr>
          <w:spacing w:val="-6"/>
        </w:rPr>
        <w:t xml:space="preserve"> </w:t>
      </w:r>
      <w:r>
        <w:t>will</w:t>
      </w:r>
      <w:r>
        <w:rPr>
          <w:spacing w:val="-7"/>
        </w:rPr>
        <w:t xml:space="preserve"> </w:t>
      </w:r>
      <w:r>
        <w:rPr>
          <w:spacing w:val="3"/>
        </w:rPr>
        <w:t>be</w:t>
      </w:r>
      <w:r>
        <w:rPr>
          <w:spacing w:val="-7"/>
        </w:rPr>
        <w:t xml:space="preserve"> </w:t>
      </w:r>
      <w:r>
        <w:t>assumed</w:t>
      </w:r>
      <w:r>
        <w:rPr>
          <w:spacing w:val="-6"/>
        </w:rPr>
        <w:t xml:space="preserve"> </w:t>
      </w:r>
      <w:r>
        <w:t>that</w:t>
      </w:r>
      <w:r>
        <w:rPr>
          <w:spacing w:val="-7"/>
        </w:rPr>
        <w:t xml:space="preserve"> </w:t>
      </w:r>
      <w:r>
        <w:t>the</w:t>
      </w:r>
      <w:r>
        <w:rPr>
          <w:spacing w:val="-1"/>
          <w:w w:val="96"/>
        </w:rPr>
        <w:t xml:space="preserve"> </w:t>
      </w:r>
      <w:r>
        <w:t>PF</w:t>
      </w:r>
      <w:r>
        <w:rPr>
          <w:spacing w:val="-13"/>
        </w:rPr>
        <w:t xml:space="preserve"> </w:t>
      </w:r>
      <w:r>
        <w:t>requirement</w:t>
      </w:r>
      <w:r>
        <w:rPr>
          <w:spacing w:val="-13"/>
        </w:rPr>
        <w:t xml:space="preserve"> </w:t>
      </w:r>
      <w:r>
        <w:t>is</w:t>
      </w:r>
      <w:r>
        <w:rPr>
          <w:spacing w:val="-13"/>
        </w:rPr>
        <w:t xml:space="preserve"> </w:t>
      </w:r>
      <w:r>
        <w:t>being</w:t>
      </w:r>
      <w:r>
        <w:rPr>
          <w:spacing w:val="-13"/>
        </w:rPr>
        <w:t xml:space="preserve"> </w:t>
      </w:r>
      <w:r>
        <w:t>measured</w:t>
      </w:r>
      <w:r>
        <w:rPr>
          <w:spacing w:val="-13"/>
        </w:rPr>
        <w:t xml:space="preserve"> </w:t>
      </w:r>
      <w:r>
        <w:t>at</w:t>
      </w:r>
      <w:r>
        <w:rPr>
          <w:spacing w:val="-12"/>
        </w:rPr>
        <w:t xml:space="preserve"> </w:t>
      </w:r>
      <w:r>
        <w:t>the</w:t>
      </w:r>
      <w:r>
        <w:rPr>
          <w:spacing w:val="-13"/>
        </w:rPr>
        <w:t xml:space="preserve"> </w:t>
      </w:r>
      <w:r>
        <w:t>high</w:t>
      </w:r>
      <w:r>
        <w:rPr>
          <w:spacing w:val="-13"/>
        </w:rPr>
        <w:t xml:space="preserve"> </w:t>
      </w:r>
      <w:r>
        <w:t>side</w:t>
      </w:r>
      <w:r>
        <w:rPr>
          <w:spacing w:val="-13"/>
        </w:rPr>
        <w:t xml:space="preserve"> </w:t>
      </w:r>
      <w:r>
        <w:t>of</w:t>
      </w:r>
      <w:r>
        <w:rPr>
          <w:spacing w:val="-13"/>
        </w:rPr>
        <w:t xml:space="preserve"> </w:t>
      </w:r>
      <w:r>
        <w:t>the</w:t>
      </w:r>
      <w:r>
        <w:rPr>
          <w:spacing w:val="-13"/>
        </w:rPr>
        <w:t xml:space="preserve"> </w:t>
      </w:r>
      <w:r>
        <w:t>MPT</w:t>
      </w:r>
      <w:r>
        <w:rPr>
          <w:spacing w:val="-13"/>
        </w:rPr>
        <w:t xml:space="preserve"> </w:t>
      </w:r>
      <w:r>
        <w:t>for</w:t>
      </w:r>
      <w:r>
        <w:rPr>
          <w:spacing w:val="-12"/>
        </w:rPr>
        <w:t xml:space="preserve"> </w:t>
      </w:r>
      <w:r>
        <w:t>a</w:t>
      </w:r>
      <w:r>
        <w:rPr>
          <w:spacing w:val="-13"/>
        </w:rPr>
        <w:t xml:space="preserve"> </w:t>
      </w:r>
      <w:r>
        <w:t>voltage</w:t>
      </w:r>
      <w:r>
        <w:rPr>
          <w:w w:val="95"/>
        </w:rPr>
        <w:t xml:space="preserve"> </w:t>
      </w:r>
      <w:r>
        <w:t>range</w:t>
      </w:r>
      <w:r>
        <w:rPr>
          <w:spacing w:val="-9"/>
        </w:rPr>
        <w:t xml:space="preserve"> </w:t>
      </w:r>
      <w:r>
        <w:t>of</w:t>
      </w:r>
      <w:r>
        <w:rPr>
          <w:spacing w:val="-9"/>
        </w:rPr>
        <w:t xml:space="preserve"> </w:t>
      </w:r>
      <w:r>
        <w:t>1.05</w:t>
      </w:r>
      <w:r>
        <w:rPr>
          <w:spacing w:val="-9"/>
        </w:rPr>
        <w:t xml:space="preserve"> </w:t>
      </w:r>
      <w:r>
        <w:rPr>
          <w:spacing w:val="-7"/>
        </w:rPr>
        <w:t>Vpu</w:t>
      </w:r>
      <w:r>
        <w:rPr>
          <w:spacing w:val="-9"/>
        </w:rPr>
        <w:t xml:space="preserve"> </w:t>
      </w:r>
      <w:r>
        <w:t>to</w:t>
      </w:r>
      <w:r>
        <w:rPr>
          <w:spacing w:val="-9"/>
        </w:rPr>
        <w:t xml:space="preserve"> </w:t>
      </w:r>
      <w:r>
        <w:t>0.95</w:t>
      </w:r>
      <w:r>
        <w:rPr>
          <w:spacing w:val="-9"/>
        </w:rPr>
        <w:t xml:space="preserve"> </w:t>
      </w:r>
      <w:r>
        <w:rPr>
          <w:spacing w:val="-6"/>
        </w:rPr>
        <w:t>Vpu.</w:t>
      </w:r>
      <w:r>
        <w:rPr>
          <w:spacing w:val="12"/>
        </w:rPr>
        <w:t xml:space="preserve"> </w:t>
      </w:r>
      <w:del w:id="88" w:author="Carla-PCE" w:date="2021-07-04T02:33:00Z">
        <w:r w:rsidDel="000E0124">
          <w:delText>As</w:delText>
        </w:r>
        <w:r w:rsidDel="000E0124">
          <w:rPr>
            <w:spacing w:val="-9"/>
          </w:rPr>
          <w:delText xml:space="preserve"> </w:delText>
        </w:r>
        <w:r w:rsidDel="000E0124">
          <w:delText>will</w:delText>
        </w:r>
        <w:r w:rsidDel="000E0124">
          <w:rPr>
            <w:spacing w:val="-9"/>
          </w:rPr>
          <w:delText xml:space="preserve"> </w:delText>
        </w:r>
        <w:r w:rsidDel="000E0124">
          <w:rPr>
            <w:spacing w:val="3"/>
          </w:rPr>
          <w:delText>be</w:delText>
        </w:r>
        <w:r w:rsidDel="000E0124">
          <w:rPr>
            <w:spacing w:val="-9"/>
          </w:rPr>
          <w:delText xml:space="preserve"> </w:delText>
        </w:r>
        <w:r w:rsidDel="000E0124">
          <w:delText>seen</w:delText>
        </w:r>
        <w:r w:rsidDel="000E0124">
          <w:rPr>
            <w:spacing w:val="-8"/>
          </w:rPr>
          <w:delText xml:space="preserve"> </w:delText>
        </w:r>
        <w:r w:rsidDel="000E0124">
          <w:delText>later</w:delText>
        </w:r>
      </w:del>
      <w:ins w:id="89" w:author="Carla-PCE" w:date="2021-07-04T02:33:00Z">
        <w:r w:rsidR="000E0124">
          <w:t>However</w:t>
        </w:r>
      </w:ins>
      <w:r>
        <w:t>,</w:t>
      </w:r>
      <w:r>
        <w:rPr>
          <w:spacing w:val="-9"/>
        </w:rPr>
        <w:t xml:space="preserve"> </w:t>
      </w:r>
      <w:ins w:id="90" w:author="Carla-PCE" w:date="2021-07-04T02:33:00Z">
        <w:r w:rsidR="000E0124">
          <w:t xml:space="preserve">this paper </w:t>
        </w:r>
        <w:r w:rsidR="000E0124">
          <w:lastRenderedPageBreak/>
          <w:t xml:space="preserve">will show </w:t>
        </w:r>
      </w:ins>
      <w:ins w:id="91" w:author="Carla-PCE" w:date="2021-07-04T02:34:00Z">
        <w:r w:rsidR="000E0124">
          <w:t xml:space="preserve">that this </w:t>
        </w:r>
      </w:ins>
      <w:ins w:id="92" w:author="Carla-PCE" w:date="2021-07-04T02:35:00Z">
        <w:r w:rsidR="000E0124">
          <w:t xml:space="preserve">high-side </w:t>
        </w:r>
      </w:ins>
      <w:ins w:id="93" w:author="Carla-PCE" w:date="2021-07-04T02:34:00Z">
        <w:r w:rsidR="000E0124">
          <w:t xml:space="preserve">PF requirement </w:t>
        </w:r>
      </w:ins>
      <w:commentRangeStart w:id="94"/>
      <w:del w:id="95" w:author="Carla-PCE" w:date="2021-07-04T02:33:00Z">
        <w:r w:rsidDel="000E0124">
          <w:delText>this</w:delText>
        </w:r>
        <w:r w:rsidDel="000E0124">
          <w:rPr>
            <w:spacing w:val="-8"/>
          </w:rPr>
          <w:delText xml:space="preserve"> </w:delText>
        </w:r>
      </w:del>
      <w:del w:id="96" w:author="Carla-PCE" w:date="2021-07-04T02:36:00Z">
        <w:r w:rsidDel="000E0124">
          <w:delText>does</w:delText>
        </w:r>
        <w:r w:rsidDel="000E0124">
          <w:rPr>
            <w:spacing w:val="-9"/>
          </w:rPr>
          <w:delText xml:space="preserve"> </w:delText>
        </w:r>
        <w:r w:rsidDel="000E0124">
          <w:delText>not</w:delText>
        </w:r>
        <w:r w:rsidDel="000E0124">
          <w:rPr>
            <w:spacing w:val="-9"/>
          </w:rPr>
          <w:delText xml:space="preserve"> </w:delText>
        </w:r>
        <w:r w:rsidDel="000E0124">
          <w:rPr>
            <w:spacing w:val="-3"/>
          </w:rPr>
          <w:delText>make</w:delText>
        </w:r>
        <w:r w:rsidDel="000E0124">
          <w:rPr>
            <w:spacing w:val="-9"/>
          </w:rPr>
          <w:delText xml:space="preserve"> </w:delText>
        </w:r>
        <w:r w:rsidDel="000E0124">
          <w:rPr>
            <w:spacing w:val="-3"/>
          </w:rPr>
          <w:delText>any</w:delText>
        </w:r>
        <w:r w:rsidDel="000E0124">
          <w:rPr>
            <w:w w:val="104"/>
          </w:rPr>
          <w:delText xml:space="preserve"> </w:delText>
        </w:r>
        <w:r w:rsidDel="000E0124">
          <w:delText>difference</w:delText>
        </w:r>
      </w:del>
      <w:ins w:id="97" w:author="Carla-PCE" w:date="2021-07-04T02:36:00Z">
        <w:r w:rsidR="000E0124">
          <w:t>is not a critical component</w:t>
        </w:r>
      </w:ins>
      <w:commentRangeEnd w:id="94"/>
      <w:ins w:id="98" w:author="Carla-PCE" w:date="2021-07-04T02:38:00Z">
        <w:r w:rsidR="000E0124">
          <w:rPr>
            <w:rStyle w:val="CommentReference"/>
          </w:rPr>
          <w:commentReference w:id="94"/>
        </w:r>
      </w:ins>
      <w:ins w:id="99" w:author="Carla-PCE" w:date="2021-07-04T02:37:00Z">
        <w:r w:rsidR="000E0124">
          <w:t>;</w:t>
        </w:r>
      </w:ins>
      <w:ins w:id="100" w:author="Carla-PCE" w:date="2021-07-04T02:27:00Z">
        <w:r w:rsidR="007941DF">
          <w:t xml:space="preserve"> moreover,</w:t>
        </w:r>
      </w:ins>
      <w:del w:id="101" w:author="Carla-PCE" w:date="2021-07-04T02:27:00Z">
        <w:r w:rsidDel="007941DF">
          <w:rPr>
            <w:spacing w:val="-26"/>
          </w:rPr>
          <w:delText xml:space="preserve"> </w:delText>
        </w:r>
        <w:r w:rsidDel="007941DF">
          <w:delText>and</w:delText>
        </w:r>
      </w:del>
      <w:r>
        <w:rPr>
          <w:spacing w:val="-26"/>
        </w:rPr>
        <w:t xml:space="preserve"> </w:t>
      </w:r>
      <w:r>
        <w:rPr>
          <w:spacing w:val="-3"/>
        </w:rPr>
        <w:t>any</w:t>
      </w:r>
      <w:r>
        <w:rPr>
          <w:spacing w:val="-26"/>
        </w:rPr>
        <w:t xml:space="preserve"> </w:t>
      </w:r>
      <w:r>
        <w:t>other</w:t>
      </w:r>
      <w:r>
        <w:rPr>
          <w:spacing w:val="-26"/>
        </w:rPr>
        <w:t xml:space="preserve"> </w:t>
      </w:r>
      <w:r>
        <w:t>PF</w:t>
      </w:r>
      <w:r>
        <w:rPr>
          <w:spacing w:val="-26"/>
        </w:rPr>
        <w:t xml:space="preserve"> </w:t>
      </w:r>
      <w:r>
        <w:t>requirement</w:t>
      </w:r>
      <w:r>
        <w:rPr>
          <w:spacing w:val="-25"/>
        </w:rPr>
        <w:t xml:space="preserve"> </w:t>
      </w:r>
      <w:r>
        <w:t>variation</w:t>
      </w:r>
      <w:r>
        <w:rPr>
          <w:spacing w:val="-26"/>
        </w:rPr>
        <w:t xml:space="preserve"> </w:t>
      </w:r>
      <w:r>
        <w:t>can</w:t>
      </w:r>
      <w:r>
        <w:rPr>
          <w:spacing w:val="-26"/>
        </w:rPr>
        <w:t xml:space="preserve"> </w:t>
      </w:r>
      <w:r>
        <w:rPr>
          <w:spacing w:val="3"/>
        </w:rPr>
        <w:t>be</w:t>
      </w:r>
      <w:r>
        <w:rPr>
          <w:spacing w:val="-26"/>
        </w:rPr>
        <w:t xml:space="preserve"> </w:t>
      </w:r>
      <w:r>
        <w:t>studied</w:t>
      </w:r>
      <w:r>
        <w:rPr>
          <w:spacing w:val="-25"/>
        </w:rPr>
        <w:t xml:space="preserve"> </w:t>
      </w:r>
      <w:del w:id="102" w:author="Carla-PCE" w:date="2021-07-03T22:47:00Z">
        <w:r w:rsidDel="004C3CF2">
          <w:delText>similarly</w:delText>
        </w:r>
      </w:del>
      <w:ins w:id="103" w:author="Carla-PCE" w:date="2021-07-03T22:47:00Z">
        <w:r w:rsidR="004C3CF2">
          <w:t>in a similar manner</w:t>
        </w:r>
      </w:ins>
      <w:r>
        <w:t>. The</w:t>
      </w:r>
      <w:r>
        <w:rPr>
          <w:spacing w:val="-24"/>
        </w:rPr>
        <w:t xml:space="preserve"> </w:t>
      </w:r>
      <w:r>
        <w:t>purpose</w:t>
      </w:r>
      <w:r>
        <w:rPr>
          <w:spacing w:val="-23"/>
        </w:rPr>
        <w:t xml:space="preserve"> </w:t>
      </w:r>
      <w:r>
        <w:t>of</w:t>
      </w:r>
      <w:r>
        <w:rPr>
          <w:spacing w:val="-22"/>
        </w:rPr>
        <w:t xml:space="preserve"> </w:t>
      </w:r>
      <w:r>
        <w:rPr>
          <w:spacing w:val="-3"/>
        </w:rPr>
        <w:t>any</w:t>
      </w:r>
      <w:r>
        <w:rPr>
          <w:spacing w:val="-23"/>
        </w:rPr>
        <w:t xml:space="preserve"> </w:t>
      </w:r>
      <w:r>
        <w:t>reactive</w:t>
      </w:r>
      <w:r>
        <w:rPr>
          <w:spacing w:val="-23"/>
        </w:rPr>
        <w:t xml:space="preserve"> </w:t>
      </w:r>
      <w:r>
        <w:t>power</w:t>
      </w:r>
      <w:r>
        <w:rPr>
          <w:spacing w:val="-23"/>
        </w:rPr>
        <w:t xml:space="preserve"> </w:t>
      </w:r>
      <w:r>
        <w:t>study</w:t>
      </w:r>
      <w:r>
        <w:rPr>
          <w:spacing w:val="-23"/>
        </w:rPr>
        <w:t xml:space="preserve"> </w:t>
      </w:r>
      <w:r>
        <w:t>is</w:t>
      </w:r>
      <w:r>
        <w:rPr>
          <w:spacing w:val="-24"/>
        </w:rPr>
        <w:t xml:space="preserve"> </w:t>
      </w:r>
      <w:r>
        <w:t>to</w:t>
      </w:r>
      <w:r>
        <w:rPr>
          <w:spacing w:val="-23"/>
        </w:rPr>
        <w:t xml:space="preserve"> </w:t>
      </w:r>
      <w:r>
        <w:t>ensure</w:t>
      </w:r>
      <w:r>
        <w:rPr>
          <w:spacing w:val="-23"/>
        </w:rPr>
        <w:t xml:space="preserve"> </w:t>
      </w:r>
      <w:r>
        <w:t>that</w:t>
      </w:r>
      <w:r>
        <w:rPr>
          <w:spacing w:val="-23"/>
        </w:rPr>
        <w:t xml:space="preserve"> </w:t>
      </w:r>
      <w:r>
        <w:t>the</w:t>
      </w:r>
      <w:r>
        <w:rPr>
          <w:spacing w:val="-23"/>
        </w:rPr>
        <w:t xml:space="preserve"> </w:t>
      </w:r>
      <w:r>
        <w:t>PF</w:t>
      </w:r>
      <w:r>
        <w:rPr>
          <w:spacing w:val="-23"/>
        </w:rPr>
        <w:t xml:space="preserve"> </w:t>
      </w:r>
      <w:r>
        <w:t>require</w:t>
      </w:r>
      <w:r w:rsidR="00357D8F">
        <w:t>ment</w:t>
      </w:r>
      <w:ins w:id="104" w:author="Carla-PCE" w:date="2021-07-04T02:38:00Z">
        <w:r w:rsidR="000E0124">
          <w:t>s are</w:t>
        </w:r>
      </w:ins>
      <w:del w:id="105" w:author="Carla-PCE" w:date="2021-07-04T02:38:00Z">
        <w:r w:rsidR="00357D8F" w:rsidDel="000E0124">
          <w:delText xml:space="preserve"> is</w:delText>
        </w:r>
      </w:del>
      <w:r w:rsidR="00357D8F">
        <w:t xml:space="preserve"> met</w:t>
      </w:r>
      <w:del w:id="106" w:author="Carla-PCE" w:date="2021-07-04T02:27:00Z">
        <w:r w:rsidR="00357D8F" w:rsidDel="007941DF">
          <w:delText>.</w:delText>
        </w:r>
      </w:del>
      <w:ins w:id="107" w:author="Carla-PCE" w:date="2021-07-04T02:27:00Z">
        <w:r w:rsidR="007941DF">
          <w:t>, which entails the following:</w:t>
        </w:r>
      </w:ins>
    </w:p>
    <w:p w14:paraId="36B3FB79" w14:textId="3ABFBEC7" w:rsidR="00BF0E6B" w:rsidDel="007941DF" w:rsidRDefault="00BF0E6B">
      <w:pPr>
        <w:pStyle w:val="ListParagraph"/>
        <w:tabs>
          <w:tab w:val="left" w:pos="994"/>
        </w:tabs>
        <w:spacing w:line="360" w:lineRule="auto"/>
        <w:ind w:left="497" w:right="1268" w:firstLine="0"/>
        <w:jc w:val="both"/>
        <w:rPr>
          <w:del w:id="108" w:author="Carla-PCE" w:date="2021-07-04T02:28:00Z"/>
          <w:sz w:val="24"/>
        </w:rPr>
        <w:pPrChange w:id="109" w:author="Carla-PCE" w:date="2021-07-04T02:27:00Z">
          <w:pPr>
            <w:pStyle w:val="ListParagraph"/>
            <w:numPr>
              <w:ilvl w:val="1"/>
              <w:numId w:val="6"/>
            </w:numPr>
            <w:tabs>
              <w:tab w:val="left" w:pos="994"/>
            </w:tabs>
            <w:spacing w:line="360" w:lineRule="auto"/>
            <w:ind w:left="497" w:right="1268" w:firstLine="0"/>
            <w:jc w:val="both"/>
          </w:pPr>
        </w:pPrChange>
      </w:pPr>
    </w:p>
    <w:p w14:paraId="36B3FB7A" w14:textId="4B60B200" w:rsidR="00BF0E6B" w:rsidDel="007941DF" w:rsidRDefault="007F21B2" w:rsidP="00357D8F">
      <w:pPr>
        <w:pStyle w:val="BodyText"/>
        <w:spacing w:line="360" w:lineRule="auto"/>
        <w:ind w:left="497"/>
        <w:rPr>
          <w:del w:id="110" w:author="Carla-PCE" w:date="2021-07-04T02:27:00Z"/>
        </w:rPr>
      </w:pPr>
      <w:del w:id="111" w:author="Carla-PCE" w:date="2021-07-04T02:27:00Z">
        <w:r w:rsidDel="007941DF">
          <w:delText>This entails the following:</w:delText>
        </w:r>
      </w:del>
    </w:p>
    <w:p w14:paraId="36B3FB7B" w14:textId="0DFE6AA8" w:rsidR="00BF0E6B" w:rsidRDefault="007F21B2" w:rsidP="00357D8F">
      <w:pPr>
        <w:pStyle w:val="ListParagraph"/>
        <w:numPr>
          <w:ilvl w:val="2"/>
          <w:numId w:val="6"/>
        </w:numPr>
        <w:tabs>
          <w:tab w:val="left" w:pos="1083"/>
        </w:tabs>
        <w:spacing w:before="132" w:line="360" w:lineRule="auto"/>
        <w:ind w:right="1269" w:hanging="299"/>
        <w:jc w:val="both"/>
        <w:rPr>
          <w:sz w:val="24"/>
        </w:rPr>
      </w:pPr>
      <w:r w:rsidRPr="00D94B3B">
        <w:rPr>
          <w:sz w:val="24"/>
        </w:rPr>
        <w:t>Sizing capacitor</w:t>
      </w:r>
      <w:r>
        <w:rPr>
          <w:sz w:val="24"/>
        </w:rPr>
        <w:t xml:space="preserve"> or reactor banks. Capacitor banks are generally re- quired</w:t>
      </w:r>
      <w:r>
        <w:rPr>
          <w:spacing w:val="-9"/>
          <w:sz w:val="24"/>
        </w:rPr>
        <w:t xml:space="preserve"> </w:t>
      </w:r>
      <w:r>
        <w:rPr>
          <w:sz w:val="24"/>
        </w:rPr>
        <w:t>when</w:t>
      </w:r>
      <w:r>
        <w:rPr>
          <w:spacing w:val="-8"/>
          <w:sz w:val="24"/>
        </w:rPr>
        <w:t xml:space="preserve"> </w:t>
      </w:r>
      <w:ins w:id="112" w:author="Carla-PCE" w:date="2021-07-04T03:02:00Z">
        <w:r w:rsidR="004A222F">
          <w:rPr>
            <w:sz w:val="24"/>
          </w:rPr>
          <w:t>a</w:t>
        </w:r>
      </w:ins>
      <w:del w:id="113" w:author="Carla-PCE" w:date="2021-07-04T03:02:00Z">
        <w:r w:rsidDel="004A222F">
          <w:rPr>
            <w:sz w:val="24"/>
          </w:rPr>
          <w:delText>the</w:delText>
        </w:r>
      </w:del>
      <w:r>
        <w:rPr>
          <w:spacing w:val="-8"/>
          <w:sz w:val="24"/>
        </w:rPr>
        <w:t xml:space="preserve"> </w:t>
      </w:r>
      <w:r>
        <w:rPr>
          <w:sz w:val="24"/>
        </w:rPr>
        <w:t>project</w:t>
      </w:r>
      <w:r>
        <w:rPr>
          <w:spacing w:val="-8"/>
          <w:sz w:val="24"/>
        </w:rPr>
        <w:t xml:space="preserve"> </w:t>
      </w:r>
      <w:r>
        <w:rPr>
          <w:sz w:val="24"/>
        </w:rPr>
        <w:t>is</w:t>
      </w:r>
      <w:r>
        <w:rPr>
          <w:spacing w:val="-9"/>
          <w:sz w:val="24"/>
        </w:rPr>
        <w:t xml:space="preserve"> </w:t>
      </w:r>
      <w:r>
        <w:rPr>
          <w:sz w:val="24"/>
        </w:rPr>
        <w:t>exporting</w:t>
      </w:r>
      <w:r>
        <w:rPr>
          <w:spacing w:val="-8"/>
          <w:sz w:val="24"/>
        </w:rPr>
        <w:t xml:space="preserve"> </w:t>
      </w:r>
      <w:r>
        <w:rPr>
          <w:sz w:val="24"/>
        </w:rPr>
        <w:t>reactive</w:t>
      </w:r>
      <w:r>
        <w:rPr>
          <w:spacing w:val="-8"/>
          <w:sz w:val="24"/>
        </w:rPr>
        <w:t xml:space="preserve"> </w:t>
      </w:r>
      <w:r>
        <w:rPr>
          <w:sz w:val="24"/>
        </w:rPr>
        <w:t>power</w:t>
      </w:r>
      <w:r>
        <w:rPr>
          <w:spacing w:val="-8"/>
          <w:sz w:val="24"/>
        </w:rPr>
        <w:t xml:space="preserve"> </w:t>
      </w:r>
      <w:r>
        <w:rPr>
          <w:sz w:val="24"/>
        </w:rPr>
        <w:t>to</w:t>
      </w:r>
      <w:r>
        <w:rPr>
          <w:spacing w:val="-8"/>
          <w:sz w:val="24"/>
        </w:rPr>
        <w:t xml:space="preserve"> </w:t>
      </w:r>
      <w:r>
        <w:rPr>
          <w:sz w:val="24"/>
        </w:rPr>
        <w:t>the</w:t>
      </w:r>
      <w:r>
        <w:rPr>
          <w:spacing w:val="-9"/>
          <w:sz w:val="24"/>
        </w:rPr>
        <w:t xml:space="preserve"> </w:t>
      </w:r>
      <w:r>
        <w:rPr>
          <w:sz w:val="24"/>
        </w:rPr>
        <w:t>grid</w:t>
      </w:r>
      <w:r>
        <w:rPr>
          <w:spacing w:val="-8"/>
          <w:sz w:val="24"/>
        </w:rPr>
        <w:t xml:space="preserve"> </w:t>
      </w:r>
      <w:r>
        <w:rPr>
          <w:sz w:val="24"/>
        </w:rPr>
        <w:t>at</w:t>
      </w:r>
      <w:r>
        <w:rPr>
          <w:spacing w:val="-8"/>
          <w:sz w:val="24"/>
        </w:rPr>
        <w:t xml:space="preserve"> </w:t>
      </w:r>
      <w:r>
        <w:rPr>
          <w:sz w:val="24"/>
        </w:rPr>
        <w:t>full load.</w:t>
      </w:r>
      <w:r>
        <w:rPr>
          <w:spacing w:val="1"/>
          <w:sz w:val="24"/>
        </w:rPr>
        <w:t xml:space="preserve"> </w:t>
      </w:r>
      <w:r>
        <w:rPr>
          <w:sz w:val="24"/>
        </w:rPr>
        <w:t>This</w:t>
      </w:r>
      <w:r>
        <w:rPr>
          <w:spacing w:val="-17"/>
          <w:sz w:val="24"/>
        </w:rPr>
        <w:t xml:space="preserve"> </w:t>
      </w:r>
      <w:r>
        <w:rPr>
          <w:sz w:val="24"/>
        </w:rPr>
        <w:t>mode</w:t>
      </w:r>
      <w:r>
        <w:rPr>
          <w:spacing w:val="-17"/>
          <w:sz w:val="24"/>
        </w:rPr>
        <w:t xml:space="preserve"> </w:t>
      </w:r>
      <w:r>
        <w:rPr>
          <w:sz w:val="24"/>
        </w:rPr>
        <w:t>of</w:t>
      </w:r>
      <w:r>
        <w:rPr>
          <w:spacing w:val="-18"/>
          <w:sz w:val="24"/>
        </w:rPr>
        <w:t xml:space="preserve"> </w:t>
      </w:r>
      <w:r>
        <w:rPr>
          <w:sz w:val="24"/>
        </w:rPr>
        <w:t>operation</w:t>
      </w:r>
      <w:r>
        <w:rPr>
          <w:spacing w:val="-17"/>
          <w:sz w:val="24"/>
        </w:rPr>
        <w:t xml:space="preserve"> </w:t>
      </w:r>
      <w:r>
        <w:rPr>
          <w:sz w:val="24"/>
        </w:rPr>
        <w:t>is</w:t>
      </w:r>
      <w:r>
        <w:rPr>
          <w:spacing w:val="-17"/>
          <w:sz w:val="24"/>
        </w:rPr>
        <w:t xml:space="preserve"> </w:t>
      </w:r>
      <w:r>
        <w:rPr>
          <w:sz w:val="24"/>
        </w:rPr>
        <w:t>known</w:t>
      </w:r>
      <w:r>
        <w:rPr>
          <w:spacing w:val="-18"/>
          <w:sz w:val="24"/>
        </w:rPr>
        <w:t xml:space="preserve"> </w:t>
      </w:r>
      <w:r>
        <w:rPr>
          <w:sz w:val="24"/>
        </w:rPr>
        <w:t>as</w:t>
      </w:r>
      <w:r>
        <w:rPr>
          <w:spacing w:val="-17"/>
          <w:sz w:val="24"/>
        </w:rPr>
        <w:t xml:space="preserve"> </w:t>
      </w:r>
      <w:r>
        <w:rPr>
          <w:sz w:val="24"/>
        </w:rPr>
        <w:t>lagging</w:t>
      </w:r>
      <w:r>
        <w:rPr>
          <w:spacing w:val="-17"/>
          <w:sz w:val="24"/>
        </w:rPr>
        <w:t xml:space="preserve"> </w:t>
      </w:r>
      <w:r>
        <w:rPr>
          <w:sz w:val="24"/>
        </w:rPr>
        <w:t>PF.</w:t>
      </w:r>
      <w:r>
        <w:rPr>
          <w:spacing w:val="-17"/>
          <w:sz w:val="24"/>
        </w:rPr>
        <w:t xml:space="preserve"> </w:t>
      </w:r>
      <w:ins w:id="114" w:author="Carla-PCE" w:date="2021-07-04T03:05:00Z">
        <w:r w:rsidR="004A222F">
          <w:rPr>
            <w:spacing w:val="-17"/>
            <w:sz w:val="24"/>
          </w:rPr>
          <w:t xml:space="preserve">On the one hand, </w:t>
        </w:r>
      </w:ins>
      <w:del w:id="115" w:author="Carla-PCE" w:date="2021-07-04T03:05:00Z">
        <w:r w:rsidDel="004A222F">
          <w:rPr>
            <w:sz w:val="24"/>
          </w:rPr>
          <w:delText>Capacitor</w:delText>
        </w:r>
        <w:r w:rsidDel="004A222F">
          <w:rPr>
            <w:spacing w:val="-18"/>
            <w:sz w:val="24"/>
          </w:rPr>
          <w:delText xml:space="preserve"> </w:delText>
        </w:r>
      </w:del>
      <w:ins w:id="116" w:author="Carla-PCE" w:date="2021-07-04T03:05:00Z">
        <w:r w:rsidR="004A222F">
          <w:rPr>
            <w:sz w:val="24"/>
          </w:rPr>
          <w:t>capacitor</w:t>
        </w:r>
        <w:r w:rsidR="004A222F">
          <w:rPr>
            <w:spacing w:val="-18"/>
            <w:sz w:val="24"/>
          </w:rPr>
          <w:t xml:space="preserve"> </w:t>
        </w:r>
      </w:ins>
      <w:r>
        <w:rPr>
          <w:sz w:val="24"/>
        </w:rPr>
        <w:t>banks are</w:t>
      </w:r>
      <w:r>
        <w:rPr>
          <w:spacing w:val="-34"/>
          <w:sz w:val="24"/>
        </w:rPr>
        <w:t xml:space="preserve"> </w:t>
      </w:r>
      <w:r>
        <w:rPr>
          <w:sz w:val="24"/>
        </w:rPr>
        <w:t>required</w:t>
      </w:r>
      <w:r>
        <w:rPr>
          <w:spacing w:val="-34"/>
          <w:sz w:val="24"/>
        </w:rPr>
        <w:t xml:space="preserve"> </w:t>
      </w:r>
      <w:r>
        <w:rPr>
          <w:sz w:val="24"/>
        </w:rPr>
        <w:t>since</w:t>
      </w:r>
      <w:r>
        <w:rPr>
          <w:spacing w:val="-34"/>
          <w:sz w:val="24"/>
        </w:rPr>
        <w:t xml:space="preserve"> </w:t>
      </w:r>
      <w:r>
        <w:rPr>
          <w:sz w:val="24"/>
        </w:rPr>
        <w:t>it</w:t>
      </w:r>
      <w:r>
        <w:rPr>
          <w:spacing w:val="-34"/>
          <w:sz w:val="24"/>
        </w:rPr>
        <w:t xml:space="preserve"> </w:t>
      </w:r>
      <w:r>
        <w:rPr>
          <w:sz w:val="24"/>
        </w:rPr>
        <w:t>is</w:t>
      </w:r>
      <w:r>
        <w:rPr>
          <w:spacing w:val="-34"/>
          <w:sz w:val="24"/>
        </w:rPr>
        <w:t xml:space="preserve"> </w:t>
      </w:r>
      <w:r>
        <w:rPr>
          <w:sz w:val="24"/>
        </w:rPr>
        <w:t>not</w:t>
      </w:r>
      <w:r>
        <w:rPr>
          <w:spacing w:val="-34"/>
          <w:sz w:val="24"/>
        </w:rPr>
        <w:t xml:space="preserve"> </w:t>
      </w:r>
      <w:r>
        <w:rPr>
          <w:sz w:val="24"/>
        </w:rPr>
        <w:t>economical</w:t>
      </w:r>
      <w:r>
        <w:rPr>
          <w:spacing w:val="-34"/>
          <w:sz w:val="24"/>
        </w:rPr>
        <w:t xml:space="preserve"> </w:t>
      </w:r>
      <w:r>
        <w:rPr>
          <w:sz w:val="24"/>
        </w:rPr>
        <w:t>to</w:t>
      </w:r>
      <w:r>
        <w:rPr>
          <w:spacing w:val="-35"/>
          <w:sz w:val="24"/>
        </w:rPr>
        <w:t xml:space="preserve"> </w:t>
      </w:r>
      <w:r>
        <w:rPr>
          <w:sz w:val="24"/>
        </w:rPr>
        <w:t>use</w:t>
      </w:r>
      <w:r>
        <w:rPr>
          <w:spacing w:val="-34"/>
          <w:sz w:val="24"/>
        </w:rPr>
        <w:t xml:space="preserve"> </w:t>
      </w:r>
      <w:r>
        <w:rPr>
          <w:sz w:val="24"/>
        </w:rPr>
        <w:t>a</w:t>
      </w:r>
      <w:r>
        <w:rPr>
          <w:spacing w:val="-34"/>
          <w:sz w:val="24"/>
        </w:rPr>
        <w:t xml:space="preserve"> </w:t>
      </w:r>
      <w:r>
        <w:rPr>
          <w:sz w:val="24"/>
        </w:rPr>
        <w:t>substantial</w:t>
      </w:r>
      <w:r>
        <w:rPr>
          <w:spacing w:val="-34"/>
          <w:sz w:val="24"/>
        </w:rPr>
        <w:t xml:space="preserve"> </w:t>
      </w:r>
      <w:r>
        <w:rPr>
          <w:sz w:val="24"/>
        </w:rPr>
        <w:t>portion</w:t>
      </w:r>
      <w:r>
        <w:rPr>
          <w:spacing w:val="-34"/>
          <w:sz w:val="24"/>
        </w:rPr>
        <w:t xml:space="preserve"> </w:t>
      </w:r>
      <w:r>
        <w:rPr>
          <w:sz w:val="24"/>
        </w:rPr>
        <w:t>of</w:t>
      </w:r>
      <w:r>
        <w:rPr>
          <w:spacing w:val="-34"/>
          <w:sz w:val="24"/>
        </w:rPr>
        <w:t xml:space="preserve"> </w:t>
      </w:r>
      <w:r>
        <w:rPr>
          <w:sz w:val="24"/>
        </w:rPr>
        <w:t xml:space="preserve">the </w:t>
      </w:r>
      <w:r>
        <w:rPr>
          <w:spacing w:val="-9"/>
          <w:sz w:val="24"/>
        </w:rPr>
        <w:t>MVA</w:t>
      </w:r>
      <w:r>
        <w:rPr>
          <w:spacing w:val="-6"/>
          <w:sz w:val="24"/>
        </w:rPr>
        <w:t xml:space="preserve"> </w:t>
      </w:r>
      <w:r>
        <w:rPr>
          <w:sz w:val="24"/>
        </w:rPr>
        <w:t>rating</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turbine</w:t>
      </w:r>
      <w:r>
        <w:rPr>
          <w:spacing w:val="-6"/>
          <w:sz w:val="24"/>
        </w:rPr>
        <w:t xml:space="preserve"> </w:t>
      </w:r>
      <w:r>
        <w:rPr>
          <w:sz w:val="24"/>
        </w:rPr>
        <w:t>or</w:t>
      </w:r>
      <w:r>
        <w:rPr>
          <w:spacing w:val="-6"/>
          <w:sz w:val="24"/>
        </w:rPr>
        <w:t xml:space="preserve"> </w:t>
      </w:r>
      <w:r>
        <w:rPr>
          <w:sz w:val="24"/>
        </w:rPr>
        <w:t>the</w:t>
      </w:r>
      <w:r>
        <w:rPr>
          <w:spacing w:val="-6"/>
          <w:sz w:val="24"/>
        </w:rPr>
        <w:t xml:space="preserve"> </w:t>
      </w:r>
      <w:r>
        <w:rPr>
          <w:sz w:val="24"/>
        </w:rPr>
        <w:t>inverter</w:t>
      </w:r>
      <w:r>
        <w:rPr>
          <w:spacing w:val="-6"/>
          <w:sz w:val="24"/>
        </w:rPr>
        <w:t xml:space="preserve"> </w:t>
      </w:r>
      <w:r>
        <w:rPr>
          <w:sz w:val="24"/>
        </w:rPr>
        <w:t>for</w:t>
      </w:r>
      <w:r>
        <w:rPr>
          <w:spacing w:val="-6"/>
          <w:sz w:val="24"/>
        </w:rPr>
        <w:t xml:space="preserve"> </w:t>
      </w:r>
      <w:r>
        <w:rPr>
          <w:sz w:val="24"/>
        </w:rPr>
        <w:t>dynamic</w:t>
      </w:r>
      <w:r>
        <w:rPr>
          <w:spacing w:val="-6"/>
          <w:sz w:val="24"/>
        </w:rPr>
        <w:t xml:space="preserve"> </w:t>
      </w:r>
      <w:r>
        <w:rPr>
          <w:sz w:val="24"/>
        </w:rPr>
        <w:t>reactive</w:t>
      </w:r>
      <w:r>
        <w:rPr>
          <w:spacing w:val="-5"/>
          <w:sz w:val="24"/>
        </w:rPr>
        <w:t xml:space="preserve"> </w:t>
      </w:r>
      <w:r>
        <w:rPr>
          <w:sz w:val="24"/>
        </w:rPr>
        <w:t>power support. On the other hand, reactor banks are sometimes required when</w:t>
      </w:r>
      <w:r>
        <w:rPr>
          <w:spacing w:val="-13"/>
          <w:sz w:val="24"/>
        </w:rPr>
        <w:t xml:space="preserve"> </w:t>
      </w:r>
      <w:r>
        <w:rPr>
          <w:sz w:val="24"/>
        </w:rPr>
        <w:t>the</w:t>
      </w:r>
      <w:r>
        <w:rPr>
          <w:spacing w:val="-12"/>
          <w:sz w:val="24"/>
        </w:rPr>
        <w:t xml:space="preserve"> </w:t>
      </w:r>
      <w:r>
        <w:rPr>
          <w:sz w:val="24"/>
        </w:rPr>
        <w:t>project</w:t>
      </w:r>
      <w:r>
        <w:rPr>
          <w:spacing w:val="-12"/>
          <w:sz w:val="24"/>
        </w:rPr>
        <w:t xml:space="preserve"> </w:t>
      </w:r>
      <w:r>
        <w:rPr>
          <w:sz w:val="24"/>
        </w:rPr>
        <w:t>is</w:t>
      </w:r>
      <w:r>
        <w:rPr>
          <w:spacing w:val="-12"/>
          <w:sz w:val="24"/>
        </w:rPr>
        <w:t xml:space="preserve"> </w:t>
      </w:r>
      <w:r>
        <w:rPr>
          <w:sz w:val="24"/>
        </w:rPr>
        <w:t>absorbing</w:t>
      </w:r>
      <w:r>
        <w:rPr>
          <w:spacing w:val="-12"/>
          <w:sz w:val="24"/>
        </w:rPr>
        <w:t xml:space="preserve"> </w:t>
      </w:r>
      <w:r>
        <w:rPr>
          <w:sz w:val="24"/>
        </w:rPr>
        <w:t>reactive</w:t>
      </w:r>
      <w:r>
        <w:rPr>
          <w:spacing w:val="-12"/>
          <w:sz w:val="24"/>
        </w:rPr>
        <w:t xml:space="preserve"> </w:t>
      </w:r>
      <w:r>
        <w:rPr>
          <w:sz w:val="24"/>
        </w:rPr>
        <w:t>power</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grid,</w:t>
      </w:r>
      <w:r>
        <w:rPr>
          <w:spacing w:val="-11"/>
          <w:sz w:val="24"/>
        </w:rPr>
        <w:t xml:space="preserve"> </w:t>
      </w:r>
      <w:r>
        <w:rPr>
          <w:sz w:val="24"/>
        </w:rPr>
        <w:t>known</w:t>
      </w:r>
      <w:r>
        <w:rPr>
          <w:spacing w:val="-12"/>
          <w:sz w:val="24"/>
        </w:rPr>
        <w:t xml:space="preserve"> </w:t>
      </w:r>
      <w:r>
        <w:rPr>
          <w:sz w:val="24"/>
        </w:rPr>
        <w:t xml:space="preserve">as </w:t>
      </w:r>
      <w:ins w:id="117" w:author="Carla-PCE" w:date="2021-07-04T02:54:00Z">
        <w:r w:rsidR="00BB6581">
          <w:rPr>
            <w:sz w:val="24"/>
          </w:rPr>
          <w:t xml:space="preserve">the </w:t>
        </w:r>
      </w:ins>
      <w:r>
        <w:rPr>
          <w:sz w:val="24"/>
        </w:rPr>
        <w:t>leading PF</w:t>
      </w:r>
      <w:r>
        <w:rPr>
          <w:spacing w:val="-21"/>
          <w:sz w:val="24"/>
        </w:rPr>
        <w:t xml:space="preserve"> </w:t>
      </w:r>
      <w:r>
        <w:rPr>
          <w:sz w:val="24"/>
        </w:rPr>
        <w:t>operation.</w:t>
      </w:r>
    </w:p>
    <w:p w14:paraId="36B3FB81" w14:textId="7142C797" w:rsidR="00BF0E6B" w:rsidRPr="00357D8F" w:rsidRDefault="007F21B2" w:rsidP="00357D8F">
      <w:pPr>
        <w:pStyle w:val="ListParagraph"/>
        <w:numPr>
          <w:ilvl w:val="2"/>
          <w:numId w:val="6"/>
        </w:numPr>
        <w:tabs>
          <w:tab w:val="left" w:pos="1083"/>
        </w:tabs>
        <w:spacing w:before="171" w:line="360" w:lineRule="auto"/>
        <w:ind w:right="1269" w:hanging="299"/>
        <w:jc w:val="both"/>
        <w:rPr>
          <w:sz w:val="24"/>
        </w:rPr>
      </w:pPr>
      <w:r>
        <w:rPr>
          <w:sz w:val="24"/>
        </w:rPr>
        <w:t>Selecting transformer tap changer settings</w:t>
      </w:r>
      <w:del w:id="118" w:author="Carla-PCE" w:date="2021-07-04T03:07:00Z">
        <w:r w:rsidDel="004A222F">
          <w:rPr>
            <w:sz w:val="24"/>
          </w:rPr>
          <w:delText xml:space="preserve"> such</w:delText>
        </w:r>
      </w:del>
      <w:ins w:id="119" w:author="Carla-PCE" w:date="2021-07-04T03:07:00Z">
        <w:r w:rsidR="004A222F">
          <w:rPr>
            <w:sz w:val="24"/>
          </w:rPr>
          <w:t xml:space="preserve"> to ensure</w:t>
        </w:r>
      </w:ins>
      <w:r>
        <w:rPr>
          <w:sz w:val="24"/>
        </w:rPr>
        <w:t xml:space="preserve"> that turbine and inverter reactive power contribution</w:t>
      </w:r>
      <w:ins w:id="120" w:author="Carla-PCE" w:date="2021-07-04T03:07:00Z">
        <w:r w:rsidR="004A222F">
          <w:rPr>
            <w:sz w:val="24"/>
          </w:rPr>
          <w:t>s</w:t>
        </w:r>
      </w:ins>
      <w:r>
        <w:rPr>
          <w:sz w:val="24"/>
        </w:rPr>
        <w:t xml:space="preserve"> </w:t>
      </w:r>
      <w:ins w:id="121" w:author="Carla-PCE" w:date="2021-07-04T03:07:00Z">
        <w:r w:rsidR="004A222F">
          <w:rPr>
            <w:sz w:val="24"/>
          </w:rPr>
          <w:t>are</w:t>
        </w:r>
      </w:ins>
      <w:del w:id="122" w:author="Carla-PCE" w:date="2021-07-04T03:07:00Z">
        <w:r w:rsidDel="004A222F">
          <w:rPr>
            <w:sz w:val="24"/>
          </w:rPr>
          <w:delText>is</w:delText>
        </w:r>
      </w:del>
      <w:r>
        <w:rPr>
          <w:sz w:val="24"/>
        </w:rPr>
        <w:t xml:space="preserve"> maximized. This is important since all turbines and inverters </w:t>
      </w:r>
      <w:r>
        <w:rPr>
          <w:spacing w:val="-4"/>
          <w:sz w:val="24"/>
        </w:rPr>
        <w:t xml:space="preserve">have </w:t>
      </w:r>
      <w:r>
        <w:rPr>
          <w:sz w:val="24"/>
        </w:rPr>
        <w:t>reactive power capabilities that depend</w:t>
      </w:r>
      <w:r>
        <w:rPr>
          <w:spacing w:val="14"/>
          <w:sz w:val="24"/>
        </w:rPr>
        <w:t xml:space="preserve"> </w:t>
      </w:r>
      <w:r>
        <w:rPr>
          <w:sz w:val="24"/>
        </w:rPr>
        <w:t>on</w:t>
      </w:r>
      <w:r>
        <w:rPr>
          <w:spacing w:val="15"/>
          <w:sz w:val="24"/>
        </w:rPr>
        <w:t xml:space="preserve"> </w:t>
      </w:r>
      <w:r>
        <w:rPr>
          <w:sz w:val="24"/>
        </w:rPr>
        <w:t>the</w:t>
      </w:r>
      <w:r>
        <w:rPr>
          <w:spacing w:val="14"/>
          <w:sz w:val="24"/>
        </w:rPr>
        <w:t xml:space="preserve"> </w:t>
      </w:r>
      <w:r>
        <w:rPr>
          <w:sz w:val="24"/>
        </w:rPr>
        <w:t>voltage</w:t>
      </w:r>
      <w:r>
        <w:rPr>
          <w:spacing w:val="15"/>
          <w:sz w:val="24"/>
        </w:rPr>
        <w:t xml:space="preserve"> </w:t>
      </w:r>
      <w:r>
        <w:rPr>
          <w:sz w:val="24"/>
        </w:rPr>
        <w:t>at</w:t>
      </w:r>
      <w:r>
        <w:rPr>
          <w:spacing w:val="15"/>
          <w:sz w:val="24"/>
        </w:rPr>
        <w:t xml:space="preserve"> </w:t>
      </w:r>
      <w:r>
        <w:rPr>
          <w:sz w:val="24"/>
        </w:rPr>
        <w:t>their</w:t>
      </w:r>
      <w:r>
        <w:rPr>
          <w:spacing w:val="14"/>
          <w:sz w:val="24"/>
        </w:rPr>
        <w:t xml:space="preserve"> </w:t>
      </w:r>
      <w:r>
        <w:rPr>
          <w:sz w:val="24"/>
        </w:rPr>
        <w:t>terminals.</w:t>
      </w:r>
    </w:p>
    <w:p w14:paraId="36B3FB82" w14:textId="768EBD9E" w:rsidR="00BF0E6B" w:rsidRDefault="007F21B2" w:rsidP="00357D8F">
      <w:pPr>
        <w:pStyle w:val="ListParagraph"/>
        <w:numPr>
          <w:ilvl w:val="2"/>
          <w:numId w:val="6"/>
        </w:numPr>
        <w:tabs>
          <w:tab w:val="left" w:pos="1083"/>
        </w:tabs>
        <w:spacing w:before="105" w:line="360" w:lineRule="auto"/>
        <w:ind w:right="1270" w:hanging="299"/>
        <w:jc w:val="both"/>
        <w:rPr>
          <w:sz w:val="24"/>
        </w:rPr>
      </w:pPr>
      <w:r>
        <w:rPr>
          <w:sz w:val="24"/>
        </w:rPr>
        <w:t xml:space="preserve">If a project has </w:t>
      </w:r>
      <w:r>
        <w:rPr>
          <w:spacing w:val="-5"/>
          <w:sz w:val="24"/>
        </w:rPr>
        <w:t xml:space="preserve">MPTs </w:t>
      </w:r>
      <w:r>
        <w:rPr>
          <w:sz w:val="24"/>
        </w:rPr>
        <w:t xml:space="preserve">that are equipped with </w:t>
      </w:r>
      <w:ins w:id="123" w:author="Carla-PCE" w:date="2021-07-04T03:09:00Z">
        <w:r w:rsidR="004A222F">
          <w:rPr>
            <w:sz w:val="24"/>
          </w:rPr>
          <w:t>de-energized tap changes (</w:t>
        </w:r>
      </w:ins>
      <w:r>
        <w:rPr>
          <w:sz w:val="24"/>
        </w:rPr>
        <w:t>DETCs</w:t>
      </w:r>
      <w:ins w:id="124" w:author="Carla-PCE" w:date="2021-07-04T03:09:00Z">
        <w:r w:rsidR="004A222F">
          <w:rPr>
            <w:sz w:val="24"/>
          </w:rPr>
          <w:t>)</w:t>
        </w:r>
      </w:ins>
      <w:r>
        <w:rPr>
          <w:sz w:val="24"/>
        </w:rPr>
        <w:t xml:space="preserve">, then the DETC of all transformers in the project </w:t>
      </w:r>
      <w:r>
        <w:rPr>
          <w:spacing w:val="-3"/>
          <w:sz w:val="24"/>
        </w:rPr>
        <w:t xml:space="preserve">must </w:t>
      </w:r>
      <w:r>
        <w:rPr>
          <w:spacing w:val="3"/>
          <w:sz w:val="24"/>
        </w:rPr>
        <w:t xml:space="preserve">be </w:t>
      </w:r>
      <w:r>
        <w:rPr>
          <w:sz w:val="24"/>
        </w:rPr>
        <w:t xml:space="preserve">set </w:t>
      </w:r>
      <w:del w:id="125" w:author="Carla-PCE" w:date="2021-07-04T03:10:00Z">
        <w:r w:rsidDel="004A222F">
          <w:rPr>
            <w:sz w:val="24"/>
          </w:rPr>
          <w:delText>such that</w:delText>
        </w:r>
      </w:del>
      <w:ins w:id="126" w:author="Carla-PCE" w:date="2021-07-04T03:10:00Z">
        <w:r w:rsidR="004A222F">
          <w:rPr>
            <w:sz w:val="24"/>
          </w:rPr>
          <w:t>to maximize</w:t>
        </w:r>
      </w:ins>
      <w:r>
        <w:rPr>
          <w:sz w:val="24"/>
        </w:rPr>
        <w:t xml:space="preserve"> the voltage operation range of the project</w:t>
      </w:r>
      <w:ins w:id="127" w:author="Carla-PCE" w:date="2021-07-04T03:10:00Z">
        <w:r w:rsidR="004A222F">
          <w:rPr>
            <w:sz w:val="24"/>
          </w:rPr>
          <w:t>.</w:t>
        </w:r>
      </w:ins>
      <w:del w:id="128" w:author="Carla-PCE" w:date="2021-07-04T03:10:00Z">
        <w:r w:rsidDel="004A222F">
          <w:rPr>
            <w:sz w:val="24"/>
          </w:rPr>
          <w:delText xml:space="preserve"> is</w:delText>
        </w:r>
        <w:r w:rsidDel="004A222F">
          <w:rPr>
            <w:spacing w:val="23"/>
            <w:sz w:val="24"/>
          </w:rPr>
          <w:delText xml:space="preserve"> </w:delText>
        </w:r>
        <w:r w:rsidDel="004A222F">
          <w:rPr>
            <w:sz w:val="24"/>
          </w:rPr>
          <w:delText>maximized.</w:delText>
        </w:r>
      </w:del>
    </w:p>
    <w:p w14:paraId="36B3FB83" w14:textId="558AA2A5" w:rsidR="00BF0E6B" w:rsidRDefault="007F21B2" w:rsidP="00357D8F">
      <w:pPr>
        <w:pStyle w:val="ListParagraph"/>
        <w:numPr>
          <w:ilvl w:val="2"/>
          <w:numId w:val="6"/>
        </w:numPr>
        <w:tabs>
          <w:tab w:val="left" w:pos="1083"/>
        </w:tabs>
        <w:spacing w:before="189" w:line="360" w:lineRule="auto"/>
        <w:ind w:right="1270" w:hanging="299"/>
        <w:jc w:val="both"/>
        <w:rPr>
          <w:sz w:val="24"/>
        </w:rPr>
      </w:pPr>
      <w:r>
        <w:rPr>
          <w:sz w:val="24"/>
        </w:rPr>
        <w:t>Providing</w:t>
      </w:r>
      <w:r>
        <w:rPr>
          <w:spacing w:val="-12"/>
          <w:sz w:val="24"/>
        </w:rPr>
        <w:t xml:space="preserve"> </w:t>
      </w:r>
      <w:r>
        <w:rPr>
          <w:sz w:val="24"/>
        </w:rPr>
        <w:t>a</w:t>
      </w:r>
      <w:r>
        <w:rPr>
          <w:spacing w:val="-12"/>
          <w:sz w:val="24"/>
        </w:rPr>
        <w:t xml:space="preserve"> </w:t>
      </w:r>
      <w:r>
        <w:rPr>
          <w:sz w:val="24"/>
        </w:rPr>
        <w:t>graph</w:t>
      </w:r>
      <w:r>
        <w:rPr>
          <w:spacing w:val="-11"/>
          <w:sz w:val="24"/>
        </w:rPr>
        <w:t xml:space="preserve"> </w:t>
      </w:r>
      <w:del w:id="129" w:author="Carla-PCE" w:date="2021-07-04T07:03:00Z">
        <w:r w:rsidDel="005E5032">
          <w:rPr>
            <w:sz w:val="24"/>
          </w:rPr>
          <w:delText>showing</w:delText>
        </w:r>
        <w:r w:rsidDel="005E5032">
          <w:rPr>
            <w:spacing w:val="-12"/>
            <w:sz w:val="24"/>
          </w:rPr>
          <w:delText xml:space="preserve"> </w:delText>
        </w:r>
        <w:r w:rsidDel="005E5032">
          <w:rPr>
            <w:sz w:val="24"/>
          </w:rPr>
          <w:delText>t</w:delText>
        </w:r>
      </w:del>
      <w:ins w:id="130" w:author="Carla-PCE" w:date="2021-07-04T07:03:00Z">
        <w:r w:rsidR="005E5032">
          <w:rPr>
            <w:sz w:val="24"/>
          </w:rPr>
          <w:t>that shows t</w:t>
        </w:r>
      </w:ins>
      <w:r>
        <w:rPr>
          <w:sz w:val="24"/>
        </w:rPr>
        <w:t>he</w:t>
      </w:r>
      <w:r>
        <w:rPr>
          <w:spacing w:val="-11"/>
          <w:sz w:val="24"/>
        </w:rPr>
        <w:t xml:space="preserve"> </w:t>
      </w:r>
      <w:r>
        <w:rPr>
          <w:spacing w:val="-3"/>
          <w:sz w:val="24"/>
        </w:rPr>
        <w:t>available</w:t>
      </w:r>
      <w:r>
        <w:rPr>
          <w:spacing w:val="-12"/>
          <w:sz w:val="24"/>
        </w:rPr>
        <w:t xml:space="preserve"> </w:t>
      </w:r>
      <w:r>
        <w:rPr>
          <w:sz w:val="24"/>
        </w:rPr>
        <w:t>reactive</w:t>
      </w:r>
      <w:r>
        <w:rPr>
          <w:spacing w:val="-11"/>
          <w:sz w:val="24"/>
        </w:rPr>
        <w:t xml:space="preserve"> </w:t>
      </w:r>
      <w:r>
        <w:rPr>
          <w:sz w:val="24"/>
        </w:rPr>
        <w:t>power</w:t>
      </w:r>
      <w:r>
        <w:rPr>
          <w:spacing w:val="-12"/>
          <w:sz w:val="24"/>
        </w:rPr>
        <w:t xml:space="preserve"> </w:t>
      </w:r>
      <w:r>
        <w:rPr>
          <w:sz w:val="24"/>
        </w:rPr>
        <w:t>at</w:t>
      </w:r>
      <w:r>
        <w:rPr>
          <w:spacing w:val="-11"/>
          <w:sz w:val="24"/>
        </w:rPr>
        <w:t xml:space="preserve"> </w:t>
      </w:r>
      <w:r>
        <w:rPr>
          <w:sz w:val="24"/>
        </w:rPr>
        <w:t>each</w:t>
      </w:r>
      <w:r>
        <w:rPr>
          <w:spacing w:val="-12"/>
          <w:sz w:val="24"/>
        </w:rPr>
        <w:t xml:space="preserve"> </w:t>
      </w:r>
      <w:r>
        <w:rPr>
          <w:sz w:val="24"/>
        </w:rPr>
        <w:t>active power</w:t>
      </w:r>
      <w:r>
        <w:rPr>
          <w:spacing w:val="-24"/>
          <w:sz w:val="24"/>
        </w:rPr>
        <w:t xml:space="preserve"> </w:t>
      </w:r>
      <w:r>
        <w:rPr>
          <w:sz w:val="24"/>
        </w:rPr>
        <w:t>level.</w:t>
      </w:r>
      <w:r>
        <w:rPr>
          <w:spacing w:val="-2"/>
          <w:sz w:val="24"/>
        </w:rPr>
        <w:t xml:space="preserve"> </w:t>
      </w:r>
      <w:r>
        <w:rPr>
          <w:sz w:val="24"/>
        </w:rPr>
        <w:t>This</w:t>
      </w:r>
      <w:r>
        <w:rPr>
          <w:spacing w:val="-24"/>
          <w:sz w:val="24"/>
        </w:rPr>
        <w:t xml:space="preserve"> </w:t>
      </w:r>
      <w:r>
        <w:rPr>
          <w:sz w:val="24"/>
        </w:rPr>
        <w:t>is</w:t>
      </w:r>
      <w:r>
        <w:rPr>
          <w:spacing w:val="-24"/>
          <w:sz w:val="24"/>
        </w:rPr>
        <w:t xml:space="preserve"> </w:t>
      </w:r>
      <w:r>
        <w:rPr>
          <w:sz w:val="24"/>
        </w:rPr>
        <w:t>known</w:t>
      </w:r>
      <w:r>
        <w:rPr>
          <w:spacing w:val="-23"/>
          <w:sz w:val="24"/>
        </w:rPr>
        <w:t xml:space="preserve"> </w:t>
      </w:r>
      <w:r>
        <w:rPr>
          <w:sz w:val="24"/>
        </w:rPr>
        <w:t>as</w:t>
      </w:r>
      <w:r>
        <w:rPr>
          <w:spacing w:val="-24"/>
          <w:sz w:val="24"/>
        </w:rPr>
        <w:t xml:space="preserve"> </w:t>
      </w:r>
      <w:r>
        <w:rPr>
          <w:sz w:val="24"/>
        </w:rPr>
        <w:t>the</w:t>
      </w:r>
      <w:r>
        <w:rPr>
          <w:spacing w:val="-24"/>
          <w:sz w:val="24"/>
        </w:rPr>
        <w:t xml:space="preserve"> </w:t>
      </w:r>
      <w:r>
        <w:rPr>
          <w:sz w:val="24"/>
        </w:rPr>
        <w:t>project</w:t>
      </w:r>
      <w:r>
        <w:rPr>
          <w:spacing w:val="-24"/>
          <w:sz w:val="24"/>
        </w:rPr>
        <w:t xml:space="preserve"> </w:t>
      </w:r>
      <w:r>
        <w:rPr>
          <w:sz w:val="24"/>
        </w:rPr>
        <w:t>P-Q</w:t>
      </w:r>
      <w:r>
        <w:rPr>
          <w:spacing w:val="-23"/>
          <w:sz w:val="24"/>
        </w:rPr>
        <w:t xml:space="preserve"> </w:t>
      </w:r>
      <w:r>
        <w:rPr>
          <w:sz w:val="24"/>
        </w:rPr>
        <w:t>capability</w:t>
      </w:r>
      <w:r>
        <w:rPr>
          <w:spacing w:val="-24"/>
          <w:sz w:val="24"/>
        </w:rPr>
        <w:t xml:space="preserve"> </w:t>
      </w:r>
      <w:r>
        <w:rPr>
          <w:sz w:val="24"/>
        </w:rPr>
        <w:t>chart</w:t>
      </w:r>
      <w:r>
        <w:rPr>
          <w:spacing w:val="-24"/>
          <w:sz w:val="24"/>
        </w:rPr>
        <w:t xml:space="preserve"> </w:t>
      </w:r>
      <w:r>
        <w:rPr>
          <w:sz w:val="24"/>
        </w:rPr>
        <w:t>or</w:t>
      </w:r>
      <w:r>
        <w:rPr>
          <w:spacing w:val="-24"/>
          <w:sz w:val="24"/>
        </w:rPr>
        <w:t xml:space="preserve"> </w:t>
      </w:r>
      <w:r>
        <w:rPr>
          <w:sz w:val="24"/>
        </w:rPr>
        <w:t>curve.</w:t>
      </w:r>
    </w:p>
    <w:p w14:paraId="36B3FB84" w14:textId="511A2FCF" w:rsidR="00BF0E6B" w:rsidRDefault="007F21B2" w:rsidP="00357D8F">
      <w:pPr>
        <w:pStyle w:val="BodyText"/>
        <w:spacing w:before="169" w:line="360" w:lineRule="auto"/>
        <w:ind w:left="497" w:right="1267"/>
        <w:jc w:val="both"/>
      </w:pPr>
      <w:r>
        <w:t>The</w:t>
      </w:r>
      <w:r>
        <w:rPr>
          <w:spacing w:val="-13"/>
        </w:rPr>
        <w:t xml:space="preserve"> </w:t>
      </w:r>
      <w:r>
        <w:t>paper</w:t>
      </w:r>
      <w:r>
        <w:rPr>
          <w:spacing w:val="-13"/>
        </w:rPr>
        <w:t xml:space="preserve"> </w:t>
      </w:r>
      <w:r>
        <w:t>is</w:t>
      </w:r>
      <w:r>
        <w:rPr>
          <w:spacing w:val="-12"/>
        </w:rPr>
        <w:t xml:space="preserve"> </w:t>
      </w:r>
      <w:r>
        <w:t>organized</w:t>
      </w:r>
      <w:r>
        <w:rPr>
          <w:spacing w:val="-13"/>
        </w:rPr>
        <w:t xml:space="preserve"> </w:t>
      </w:r>
      <w:r>
        <w:t>as</w:t>
      </w:r>
      <w:r>
        <w:rPr>
          <w:spacing w:val="-13"/>
        </w:rPr>
        <w:t xml:space="preserve"> </w:t>
      </w:r>
      <w:r>
        <w:t>follows:</w:t>
      </w:r>
      <w:r>
        <w:rPr>
          <w:spacing w:val="5"/>
        </w:rPr>
        <w:t xml:space="preserve"> </w:t>
      </w:r>
      <w:del w:id="131" w:author="Carla-PCE" w:date="2021-07-04T03:11:00Z">
        <w:r w:rsidDel="004A222F">
          <w:delText>data</w:delText>
        </w:r>
        <w:r w:rsidDel="004A222F">
          <w:rPr>
            <w:spacing w:val="-13"/>
          </w:rPr>
          <w:delText xml:space="preserve"> </w:delText>
        </w:r>
      </w:del>
      <w:ins w:id="132" w:author="Carla-PCE" w:date="2021-07-04T03:11:00Z">
        <w:r w:rsidR="004A222F">
          <w:t>Data</w:t>
        </w:r>
        <w:r w:rsidR="004A222F">
          <w:rPr>
            <w:spacing w:val="-13"/>
          </w:rPr>
          <w:t xml:space="preserve"> </w:t>
        </w:r>
      </w:ins>
      <w:r>
        <w:t>requirement</w:t>
      </w:r>
      <w:r>
        <w:rPr>
          <w:spacing w:val="-12"/>
        </w:rPr>
        <w:t xml:space="preserve"> </w:t>
      </w:r>
      <w:r>
        <w:t>for</w:t>
      </w:r>
      <w:r>
        <w:rPr>
          <w:spacing w:val="-13"/>
        </w:rPr>
        <w:t xml:space="preserve"> </w:t>
      </w:r>
      <w:r>
        <w:rPr>
          <w:spacing w:val="-3"/>
        </w:rPr>
        <w:t>any</w:t>
      </w:r>
      <w:r>
        <w:rPr>
          <w:spacing w:val="-12"/>
        </w:rPr>
        <w:t xml:space="preserve"> </w:t>
      </w:r>
      <w:r>
        <w:t>reactive</w:t>
      </w:r>
      <w:r>
        <w:rPr>
          <w:spacing w:val="-13"/>
        </w:rPr>
        <w:t xml:space="preserve"> </w:t>
      </w:r>
      <w:r>
        <w:t>power model</w:t>
      </w:r>
      <w:r>
        <w:rPr>
          <w:spacing w:val="-15"/>
        </w:rPr>
        <w:t xml:space="preserve"> </w:t>
      </w:r>
      <w:r>
        <w:t>is</w:t>
      </w:r>
      <w:r>
        <w:rPr>
          <w:spacing w:val="-14"/>
        </w:rPr>
        <w:t xml:space="preserve"> </w:t>
      </w:r>
      <w:r>
        <w:t>given</w:t>
      </w:r>
      <w:r>
        <w:rPr>
          <w:spacing w:val="-14"/>
        </w:rPr>
        <w:t xml:space="preserve"> </w:t>
      </w:r>
      <w:r>
        <w:t>in</w:t>
      </w:r>
      <w:r>
        <w:rPr>
          <w:spacing w:val="-14"/>
        </w:rPr>
        <w:t xml:space="preserve"> </w:t>
      </w:r>
      <w:ins w:id="133" w:author="Carla-PCE" w:date="2021-07-04T03:11:00Z">
        <w:r w:rsidR="004A222F">
          <w:rPr>
            <w:spacing w:val="-14"/>
          </w:rPr>
          <w:t>Section</w:t>
        </w:r>
      </w:ins>
      <w:ins w:id="134" w:author="Carla-PCE" w:date="2021-07-04T03:12:00Z">
        <w:r w:rsidR="004A222F">
          <w:rPr>
            <w:spacing w:val="-14"/>
          </w:rPr>
          <w:t xml:space="preserve"> </w:t>
        </w:r>
      </w:ins>
      <w:del w:id="135" w:author="Carla-PCE" w:date="2021-07-04T17:14:00Z">
        <w:r w:rsidR="001A0BB1" w:rsidDel="00B040D0">
          <w:fldChar w:fldCharType="begin"/>
        </w:r>
        <w:r w:rsidR="001A0BB1" w:rsidDel="00B040D0">
          <w:delInstrText xml:space="preserve"> HYPERLINK \l "_bookmark0" </w:delInstrText>
        </w:r>
        <w:r w:rsidR="001A0BB1" w:rsidDel="00B040D0">
          <w:fldChar w:fldCharType="separate"/>
        </w:r>
        <w:r w:rsidDel="00B040D0">
          <w:delText>2.</w:delText>
        </w:r>
        <w:r w:rsidR="001A0BB1" w:rsidDel="00B040D0">
          <w:fldChar w:fldCharType="end"/>
        </w:r>
      </w:del>
      <w:ins w:id="136" w:author="Carla-PCE" w:date="2021-07-04T17:14:00Z">
        <w:r w:rsidR="00B040D0">
          <w:fldChar w:fldCharType="begin"/>
        </w:r>
        <w:r w:rsidR="00B040D0">
          <w:instrText xml:space="preserve"> HYPERLINK \l "_bookmark0" </w:instrText>
        </w:r>
        <w:r w:rsidR="00B040D0">
          <w:fldChar w:fldCharType="separate"/>
        </w:r>
        <w:r w:rsidR="00B040D0">
          <w:t>II.</w:t>
        </w:r>
        <w:r w:rsidR="00B040D0">
          <w:fldChar w:fldCharType="end"/>
        </w:r>
      </w:ins>
      <w:r>
        <w:rPr>
          <w:spacing w:val="5"/>
        </w:rPr>
        <w:t xml:space="preserve"> </w:t>
      </w:r>
      <w:r>
        <w:t>A</w:t>
      </w:r>
      <w:r>
        <w:rPr>
          <w:spacing w:val="-14"/>
        </w:rPr>
        <w:t xml:space="preserve"> </w:t>
      </w:r>
      <w:r>
        <w:t>big</w:t>
      </w:r>
      <w:r>
        <w:rPr>
          <w:spacing w:val="-14"/>
        </w:rPr>
        <w:t xml:space="preserve"> </w:t>
      </w:r>
      <w:r>
        <w:t>portion</w:t>
      </w:r>
      <w:r>
        <w:rPr>
          <w:spacing w:val="-14"/>
        </w:rPr>
        <w:t xml:space="preserve"> </w:t>
      </w:r>
      <w:r>
        <w:t>of</w:t>
      </w:r>
      <w:r>
        <w:rPr>
          <w:spacing w:val="-14"/>
        </w:rPr>
        <w:t xml:space="preserve"> </w:t>
      </w:r>
      <w:r>
        <w:rPr>
          <w:spacing w:val="-3"/>
        </w:rPr>
        <w:t>any</w:t>
      </w:r>
      <w:r>
        <w:rPr>
          <w:spacing w:val="-14"/>
        </w:rPr>
        <w:t xml:space="preserve"> </w:t>
      </w:r>
      <w:r>
        <w:t>reactive</w:t>
      </w:r>
      <w:r>
        <w:rPr>
          <w:spacing w:val="-14"/>
        </w:rPr>
        <w:t xml:space="preserve"> </w:t>
      </w:r>
      <w:r>
        <w:t>power</w:t>
      </w:r>
      <w:r>
        <w:rPr>
          <w:spacing w:val="-14"/>
        </w:rPr>
        <w:t xml:space="preserve"> </w:t>
      </w:r>
      <w:r>
        <w:t>study</w:t>
      </w:r>
      <w:r>
        <w:rPr>
          <w:spacing w:val="-14"/>
        </w:rPr>
        <w:t xml:space="preserve"> </w:t>
      </w:r>
      <w:r>
        <w:t>is</w:t>
      </w:r>
      <w:r>
        <w:rPr>
          <w:spacing w:val="-14"/>
        </w:rPr>
        <w:t xml:space="preserve"> </w:t>
      </w:r>
      <w:ins w:id="137" w:author="Carla-PCE" w:date="2021-07-04T17:22:00Z">
        <w:r w:rsidR="005F46B3">
          <w:rPr>
            <w:spacing w:val="-14"/>
          </w:rPr>
          <w:t xml:space="preserve">understanding the </w:t>
        </w:r>
      </w:ins>
      <w:r>
        <w:t>adjustment of</w:t>
      </w:r>
      <w:r>
        <w:rPr>
          <w:spacing w:val="-9"/>
        </w:rPr>
        <w:t xml:space="preserve"> </w:t>
      </w:r>
      <w:r>
        <w:t>transformer</w:t>
      </w:r>
      <w:r>
        <w:rPr>
          <w:spacing w:val="-9"/>
        </w:rPr>
        <w:t xml:space="preserve"> </w:t>
      </w:r>
      <w:r>
        <w:t>tap</w:t>
      </w:r>
      <w:r>
        <w:rPr>
          <w:spacing w:val="-9"/>
        </w:rPr>
        <w:t xml:space="preserve"> </w:t>
      </w:r>
      <w:r>
        <w:t>settings</w:t>
      </w:r>
      <w:ins w:id="138" w:author="Carla-PCE" w:date="2021-07-04T17:22:00Z">
        <w:r w:rsidR="00A0579C">
          <w:t>,</w:t>
        </w:r>
      </w:ins>
      <w:r>
        <w:rPr>
          <w:spacing w:val="-9"/>
        </w:rPr>
        <w:t xml:space="preserve"> </w:t>
      </w:r>
      <w:r>
        <w:t>which</w:t>
      </w:r>
      <w:r>
        <w:rPr>
          <w:spacing w:val="-8"/>
        </w:rPr>
        <w:t xml:space="preserve"> </w:t>
      </w:r>
      <w:r>
        <w:t>is</w:t>
      </w:r>
      <w:r>
        <w:rPr>
          <w:spacing w:val="-9"/>
        </w:rPr>
        <w:t xml:space="preserve"> </w:t>
      </w:r>
      <w:del w:id="139" w:author="Carla-PCE" w:date="2021-07-04T17:22:00Z">
        <w:r w:rsidDel="00A0579C">
          <w:delText>given</w:delText>
        </w:r>
        <w:r w:rsidDel="00A0579C">
          <w:rPr>
            <w:spacing w:val="-8"/>
          </w:rPr>
          <w:delText xml:space="preserve"> </w:delText>
        </w:r>
      </w:del>
      <w:ins w:id="140" w:author="Carla-PCE" w:date="2021-07-04T17:22:00Z">
        <w:r w:rsidR="00A0579C">
          <w:t>discussed</w:t>
        </w:r>
        <w:r w:rsidR="00A0579C">
          <w:rPr>
            <w:spacing w:val="-8"/>
          </w:rPr>
          <w:t xml:space="preserve"> </w:t>
        </w:r>
      </w:ins>
      <w:r>
        <w:t>in</w:t>
      </w:r>
      <w:r>
        <w:rPr>
          <w:spacing w:val="-9"/>
        </w:rPr>
        <w:t xml:space="preserve"> </w:t>
      </w:r>
      <w:ins w:id="141" w:author="Carla-PCE" w:date="2021-07-04T03:12:00Z">
        <w:r w:rsidR="004B36A5">
          <w:rPr>
            <w:spacing w:val="-9"/>
          </w:rPr>
          <w:t xml:space="preserve">Section </w:t>
        </w:r>
      </w:ins>
      <w:del w:id="142" w:author="Carla-PCE" w:date="2021-07-04T17:14:00Z">
        <w:r w:rsidR="001A0BB1" w:rsidDel="00B040D0">
          <w:fldChar w:fldCharType="begin"/>
        </w:r>
        <w:r w:rsidR="001A0BB1" w:rsidDel="00B040D0">
          <w:delInstrText xml:space="preserve"> HYPERLINK \l "_bookmark1" </w:delInstrText>
        </w:r>
        <w:r w:rsidR="001A0BB1" w:rsidDel="00B040D0">
          <w:fldChar w:fldCharType="separate"/>
        </w:r>
        <w:r w:rsidDel="00B040D0">
          <w:delText>3.</w:delText>
        </w:r>
        <w:r w:rsidR="001A0BB1" w:rsidDel="00B040D0">
          <w:fldChar w:fldCharType="end"/>
        </w:r>
      </w:del>
      <w:ins w:id="143" w:author="Carla-PCE" w:date="2021-07-04T17:14:00Z">
        <w:r w:rsidR="00B040D0">
          <w:fldChar w:fldCharType="begin"/>
        </w:r>
        <w:r w:rsidR="00B040D0">
          <w:instrText xml:space="preserve"> HYPERLINK \l "_bookmark1" </w:instrText>
        </w:r>
        <w:r w:rsidR="00B040D0">
          <w:fldChar w:fldCharType="separate"/>
        </w:r>
        <w:r w:rsidR="00B040D0">
          <w:t>III.</w:t>
        </w:r>
        <w:r w:rsidR="00B040D0">
          <w:fldChar w:fldCharType="end"/>
        </w:r>
      </w:ins>
      <w:r>
        <w:rPr>
          <w:spacing w:val="12"/>
        </w:rPr>
        <w:t xml:space="preserve"> </w:t>
      </w:r>
      <w:del w:id="144" w:author="Carla-PCE" w:date="2021-07-04T03:12:00Z">
        <w:r w:rsidDel="004B36A5">
          <w:delText>Capacitor</w:delText>
        </w:r>
        <w:r w:rsidDel="004B36A5">
          <w:rPr>
            <w:spacing w:val="-8"/>
          </w:rPr>
          <w:delText xml:space="preserve"> </w:delText>
        </w:r>
      </w:del>
      <w:ins w:id="145" w:author="Carla-PCE" w:date="2021-07-04T03:12:00Z">
        <w:r w:rsidR="004B36A5">
          <w:t xml:space="preserve">Section </w:t>
        </w:r>
      </w:ins>
      <w:ins w:id="146" w:author="Carla-PCE" w:date="2021-07-04T17:14:00Z">
        <w:r w:rsidR="00B040D0">
          <w:t>IV</w:t>
        </w:r>
      </w:ins>
      <w:ins w:id="147" w:author="Carla-PCE" w:date="2021-07-04T03:12:00Z">
        <w:r w:rsidR="004B36A5">
          <w:t xml:space="preserve"> discusses capacitor</w:t>
        </w:r>
        <w:r w:rsidR="004B36A5">
          <w:rPr>
            <w:spacing w:val="-8"/>
          </w:rPr>
          <w:t xml:space="preserve"> </w:t>
        </w:r>
      </w:ins>
      <w:r>
        <w:t>and</w:t>
      </w:r>
      <w:r>
        <w:rPr>
          <w:spacing w:val="-9"/>
        </w:rPr>
        <w:t xml:space="preserve"> </w:t>
      </w:r>
      <w:r>
        <w:t>reactor</w:t>
      </w:r>
      <w:r>
        <w:rPr>
          <w:spacing w:val="-9"/>
        </w:rPr>
        <w:t xml:space="preserve"> </w:t>
      </w:r>
      <w:r>
        <w:t>bank sizing</w:t>
      </w:r>
      <w:ins w:id="148" w:author="Carla-PCE" w:date="2021-07-04T03:14:00Z">
        <w:r w:rsidR="004B36A5">
          <w:t>.</w:t>
        </w:r>
      </w:ins>
      <w:del w:id="149" w:author="Carla-PCE" w:date="2021-07-04T03:13:00Z">
        <w:r w:rsidDel="004B36A5">
          <w:delText xml:space="preserve"> is given in </w:delText>
        </w:r>
        <w:r w:rsidR="001A0BB1" w:rsidDel="004B36A5">
          <w:fldChar w:fldCharType="begin"/>
        </w:r>
        <w:r w:rsidR="001A0BB1" w:rsidDel="004B36A5">
          <w:delInstrText xml:space="preserve"> HYPERLINK \l "_bookmark4" </w:delInstrText>
        </w:r>
        <w:r w:rsidR="001A0BB1" w:rsidDel="004B36A5">
          <w:fldChar w:fldCharType="separate"/>
        </w:r>
        <w:r w:rsidDel="004B36A5">
          <w:delText>4.</w:delText>
        </w:r>
        <w:r w:rsidR="001A0BB1" w:rsidDel="004B36A5">
          <w:fldChar w:fldCharType="end"/>
        </w:r>
        <w:r w:rsidDel="004B36A5">
          <w:delText xml:space="preserve"> T</w:delText>
        </w:r>
      </w:del>
      <w:del w:id="150" w:author="Carla-PCE" w:date="2021-07-04T17:15:00Z">
        <w:r w:rsidDel="00B040D0">
          <w:delText>he P-Q capability chart of the project</w:delText>
        </w:r>
      </w:del>
      <w:ins w:id="151" w:author="Carla-PCE" w:date="2021-07-04T03:14:00Z">
        <w:r w:rsidR="004B36A5">
          <w:t xml:space="preserve"> </w:t>
        </w:r>
      </w:ins>
      <w:del w:id="152" w:author="Carla-PCE" w:date="2021-07-04T03:13:00Z">
        <w:r w:rsidDel="004B36A5">
          <w:delText xml:space="preserve"> is given in </w:delText>
        </w:r>
        <w:r w:rsidR="001A0BB1" w:rsidDel="004B36A5">
          <w:fldChar w:fldCharType="begin"/>
        </w:r>
        <w:r w:rsidR="001A0BB1" w:rsidDel="004B36A5">
          <w:delInstrText xml:space="preserve"> HYPERLINK \l "_bookmark5" </w:delInstrText>
        </w:r>
        <w:r w:rsidR="001A0BB1" w:rsidDel="004B36A5">
          <w:fldChar w:fldCharType="separate"/>
        </w:r>
        <w:r w:rsidDel="004B36A5">
          <w:delText>5.</w:delText>
        </w:r>
        <w:r w:rsidR="001A0BB1" w:rsidDel="004B36A5">
          <w:fldChar w:fldCharType="end"/>
        </w:r>
        <w:r w:rsidDel="004B36A5">
          <w:delText xml:space="preserve"> </w:delText>
        </w:r>
      </w:del>
      <w:r>
        <w:t>Conclusions</w:t>
      </w:r>
      <w:r>
        <w:rPr>
          <w:spacing w:val="13"/>
        </w:rPr>
        <w:t xml:space="preserve"> </w:t>
      </w:r>
      <w:r>
        <w:t>are</w:t>
      </w:r>
      <w:r>
        <w:rPr>
          <w:spacing w:val="14"/>
        </w:rPr>
        <w:t xml:space="preserve"> </w:t>
      </w:r>
      <w:r>
        <w:t>provided</w:t>
      </w:r>
      <w:r>
        <w:rPr>
          <w:spacing w:val="13"/>
        </w:rPr>
        <w:t xml:space="preserve"> </w:t>
      </w:r>
      <w:ins w:id="153" w:author="Carla-PCE" w:date="2021-07-04T17:15:00Z">
        <w:r w:rsidR="00B040D0">
          <w:rPr>
            <w:spacing w:val="13"/>
          </w:rPr>
          <w:t xml:space="preserve">in </w:t>
        </w:r>
      </w:ins>
      <w:del w:id="154" w:author="Carla-PCE" w:date="2021-07-04T17:15:00Z">
        <w:r w:rsidDel="00B040D0">
          <w:delText>at</w:delText>
        </w:r>
        <w:r w:rsidDel="00B040D0">
          <w:rPr>
            <w:spacing w:val="14"/>
          </w:rPr>
          <w:delText xml:space="preserve"> </w:delText>
        </w:r>
        <w:r w:rsidDel="00B040D0">
          <w:delText>the</w:delText>
        </w:r>
        <w:r w:rsidDel="00B040D0">
          <w:rPr>
            <w:spacing w:val="12"/>
          </w:rPr>
          <w:delText xml:space="preserve"> </w:delText>
        </w:r>
        <w:r w:rsidDel="00B040D0">
          <w:delText>end</w:delText>
        </w:r>
        <w:r w:rsidDel="00B040D0">
          <w:rPr>
            <w:spacing w:val="14"/>
          </w:rPr>
          <w:delText xml:space="preserve"> </w:delText>
        </w:r>
        <w:r w:rsidDel="00B040D0">
          <w:delText>of</w:delText>
        </w:r>
        <w:r w:rsidDel="00B040D0">
          <w:rPr>
            <w:spacing w:val="13"/>
          </w:rPr>
          <w:delText xml:space="preserve"> </w:delText>
        </w:r>
        <w:r w:rsidDel="00B040D0">
          <w:delText>the</w:delText>
        </w:r>
        <w:r w:rsidDel="00B040D0">
          <w:rPr>
            <w:spacing w:val="13"/>
          </w:rPr>
          <w:delText xml:space="preserve"> </w:delText>
        </w:r>
        <w:r w:rsidDel="00B040D0">
          <w:delText>paper</w:delText>
        </w:r>
      </w:del>
      <w:ins w:id="155" w:author="Carla-PCE" w:date="2021-07-04T17:15:00Z">
        <w:r w:rsidR="00B040D0">
          <w:t>Section V</w:t>
        </w:r>
      </w:ins>
      <w:del w:id="156" w:author="Carla-PCE" w:date="2021-07-04T17:15:00Z">
        <w:r w:rsidDel="00B040D0">
          <w:delText>.</w:delText>
        </w:r>
      </w:del>
      <w:ins w:id="157" w:author="Carla-PCE" w:date="2021-07-04T17:15:00Z">
        <w:r w:rsidR="00B040D0">
          <w:t>, and an</w:t>
        </w:r>
      </w:ins>
      <w:ins w:id="158" w:author="Carla-PCE" w:date="2021-07-04T03:40:00Z">
        <w:r w:rsidR="00D11E51">
          <w:t xml:space="preserve"> </w:t>
        </w:r>
      </w:ins>
      <w:ins w:id="159" w:author="Carla-PCE" w:date="2021-07-04T03:41:00Z">
        <w:r w:rsidR="00D11E51">
          <w:t>A</w:t>
        </w:r>
      </w:ins>
      <w:ins w:id="160" w:author="Carla-PCE" w:date="2021-07-04T03:40:00Z">
        <w:r w:rsidR="00D11E51">
          <w:t xml:space="preserve">ppendix is </w:t>
        </w:r>
      </w:ins>
      <w:ins w:id="161" w:author="Carla-PCE" w:date="2021-07-04T03:41:00Z">
        <w:r w:rsidR="00D11E51">
          <w:t xml:space="preserve">provided </w:t>
        </w:r>
      </w:ins>
      <w:ins w:id="162" w:author="Carla-PCE" w:date="2021-07-04T03:40:00Z">
        <w:r w:rsidR="00D11E51">
          <w:t>at the end o</w:t>
        </w:r>
      </w:ins>
      <w:ins w:id="163" w:author="Carla-PCE" w:date="2021-07-04T03:41:00Z">
        <w:r w:rsidR="00D11E51">
          <w:t xml:space="preserve">f the </w:t>
        </w:r>
      </w:ins>
      <w:ins w:id="164" w:author="Carla-PCE" w:date="2021-07-04T03:40:00Z">
        <w:r w:rsidR="00D11E51">
          <w:t>references.</w:t>
        </w:r>
      </w:ins>
    </w:p>
    <w:p w14:paraId="36B3FB85" w14:textId="4A106B73" w:rsidR="00BF0E6B" w:rsidRDefault="00BF0E6B" w:rsidP="00357D8F">
      <w:pPr>
        <w:pStyle w:val="BodyText"/>
        <w:spacing w:before="2" w:line="360" w:lineRule="auto"/>
        <w:rPr>
          <w:ins w:id="165" w:author="Carla-PCE" w:date="2021-07-04T03:15:00Z"/>
          <w:sz w:val="30"/>
        </w:rPr>
      </w:pPr>
    </w:p>
    <w:p w14:paraId="72F70240" w14:textId="18A74857" w:rsidR="004B36A5" w:rsidRDefault="00C262A3" w:rsidP="00E17A16">
      <w:pPr>
        <w:pStyle w:val="BodyText"/>
        <w:spacing w:before="2" w:line="360" w:lineRule="auto"/>
        <w:rPr>
          <w:sz w:val="30"/>
        </w:rPr>
      </w:pPr>
      <w:ins w:id="166" w:author="Carla-PCE" w:date="2021-07-04T12:48:00Z">
        <w:r>
          <w:rPr>
            <w:sz w:val="30"/>
          </w:rPr>
          <w:tab/>
        </w:r>
      </w:ins>
    </w:p>
    <w:p w14:paraId="36B3FB86" w14:textId="1AA850E8" w:rsidR="00BF0E6B" w:rsidRPr="00C262A3" w:rsidRDefault="007F21B2" w:rsidP="00B040D0">
      <w:pPr>
        <w:pStyle w:val="Heading1"/>
        <w:numPr>
          <w:ilvl w:val="0"/>
          <w:numId w:val="7"/>
        </w:numPr>
        <w:tabs>
          <w:tab w:val="left" w:pos="841"/>
        </w:tabs>
        <w:spacing w:line="360" w:lineRule="auto"/>
        <w:ind w:left="490" w:firstLine="0"/>
        <w:jc w:val="center"/>
        <w:rPr>
          <w:b w:val="0"/>
          <w:bCs w:val="0"/>
        </w:rPr>
      </w:pPr>
      <w:bookmarkStart w:id="167" w:name="_bookmark0"/>
      <w:bookmarkEnd w:id="167"/>
      <w:r w:rsidRPr="00C262A3">
        <w:rPr>
          <w:b w:val="0"/>
          <w:bCs w:val="0"/>
        </w:rPr>
        <w:t>D</w:t>
      </w:r>
      <w:r w:rsidRPr="00C262A3">
        <w:rPr>
          <w:b w:val="0"/>
          <w:bCs w:val="0"/>
          <w:smallCaps/>
        </w:rPr>
        <w:t>ata</w:t>
      </w:r>
      <w:r w:rsidRPr="00C262A3">
        <w:rPr>
          <w:b w:val="0"/>
          <w:bCs w:val="0"/>
          <w:spacing w:val="26"/>
        </w:rPr>
        <w:t xml:space="preserve"> </w:t>
      </w:r>
      <w:r w:rsidRPr="00C262A3">
        <w:rPr>
          <w:b w:val="0"/>
          <w:bCs w:val="0"/>
        </w:rPr>
        <w:t>R</w:t>
      </w:r>
      <w:r w:rsidRPr="00C262A3">
        <w:rPr>
          <w:b w:val="0"/>
          <w:bCs w:val="0"/>
          <w:smallCaps/>
        </w:rPr>
        <w:t>equirement</w:t>
      </w:r>
      <w:r w:rsidR="004A222F" w:rsidRPr="00C262A3">
        <w:rPr>
          <w:b w:val="0"/>
          <w:bCs w:val="0"/>
          <w:smallCaps/>
        </w:rPr>
        <w:t>s</w:t>
      </w:r>
    </w:p>
    <w:p w14:paraId="36B3FB87" w14:textId="6B35F8EB" w:rsidR="00BF0E6B" w:rsidRDefault="007F21B2" w:rsidP="00357D8F">
      <w:pPr>
        <w:pStyle w:val="BodyText"/>
        <w:spacing w:before="181" w:line="360" w:lineRule="auto"/>
        <w:ind w:left="497" w:right="1269" w:firstLine="351"/>
        <w:jc w:val="both"/>
      </w:pPr>
      <w:r>
        <w:t>Positive</w:t>
      </w:r>
      <w:r>
        <w:rPr>
          <w:spacing w:val="-10"/>
        </w:rPr>
        <w:t xml:space="preserve"> </w:t>
      </w:r>
      <w:r>
        <w:t>sequence</w:t>
      </w:r>
      <w:r>
        <w:rPr>
          <w:spacing w:val="-9"/>
        </w:rPr>
        <w:t xml:space="preserve"> </w:t>
      </w:r>
      <w:r>
        <w:t>data</w:t>
      </w:r>
      <w:r>
        <w:rPr>
          <w:spacing w:val="-9"/>
        </w:rPr>
        <w:t xml:space="preserve"> </w:t>
      </w:r>
      <w:ins w:id="168" w:author="Carla-PCE" w:date="2021-07-04T07:05:00Z">
        <w:r w:rsidR="005E5032">
          <w:rPr>
            <w:spacing w:val="-9"/>
          </w:rPr>
          <w:t xml:space="preserve">are required </w:t>
        </w:r>
      </w:ins>
      <w:r>
        <w:t>for</w:t>
      </w:r>
      <w:r>
        <w:rPr>
          <w:spacing w:val="-10"/>
        </w:rPr>
        <w:t xml:space="preserve"> </w:t>
      </w:r>
      <w:r>
        <w:t>all</w:t>
      </w:r>
      <w:r>
        <w:rPr>
          <w:spacing w:val="-9"/>
        </w:rPr>
        <w:t xml:space="preserve"> </w:t>
      </w:r>
      <w:r>
        <w:t>project</w:t>
      </w:r>
      <w:r>
        <w:rPr>
          <w:spacing w:val="-9"/>
        </w:rPr>
        <w:t xml:space="preserve"> </w:t>
      </w:r>
      <w:r>
        <w:t>components</w:t>
      </w:r>
      <w:del w:id="169" w:author="Carla-PCE" w:date="2021-07-04T07:05:00Z">
        <w:r w:rsidDel="005E5032">
          <w:rPr>
            <w:spacing w:val="-9"/>
          </w:rPr>
          <w:delText xml:space="preserve"> </w:delText>
        </w:r>
      </w:del>
      <w:del w:id="170" w:author="Carla-PCE" w:date="2021-07-04T07:04:00Z">
        <w:r w:rsidDel="005E5032">
          <w:delText>is</w:delText>
        </w:r>
        <w:r w:rsidDel="005E5032">
          <w:rPr>
            <w:spacing w:val="-10"/>
          </w:rPr>
          <w:delText xml:space="preserve"> </w:delText>
        </w:r>
      </w:del>
      <w:del w:id="171" w:author="Carla-PCE" w:date="2021-07-04T07:05:00Z">
        <w:r w:rsidDel="005E5032">
          <w:delText>required</w:delText>
        </w:r>
      </w:del>
      <w:r>
        <w:t>.</w:t>
      </w:r>
      <w:r>
        <w:rPr>
          <w:spacing w:val="17"/>
        </w:rPr>
        <w:t xml:space="preserve"> </w:t>
      </w:r>
      <w:del w:id="172" w:author="Carla-PCE" w:date="2021-07-04T03:15:00Z">
        <w:r w:rsidDel="004B36A5">
          <w:delText xml:space="preserve">Majority </w:delText>
        </w:r>
      </w:del>
      <w:ins w:id="173" w:author="Carla-PCE" w:date="2021-07-04T03:15:00Z">
        <w:r w:rsidR="004B36A5">
          <w:t xml:space="preserve">The majority </w:t>
        </w:r>
      </w:ins>
      <w:r>
        <w:rPr>
          <w:w w:val="95"/>
        </w:rPr>
        <w:t xml:space="preserve">of </w:t>
      </w:r>
      <w:ins w:id="174" w:author="Carla-PCE" w:date="2021-07-04T03:15:00Z">
        <w:r w:rsidR="004B36A5">
          <w:rPr>
            <w:w w:val="95"/>
          </w:rPr>
          <w:t xml:space="preserve">the </w:t>
        </w:r>
      </w:ins>
      <w:r>
        <w:rPr>
          <w:w w:val="95"/>
        </w:rPr>
        <w:t>collection system is underground</w:t>
      </w:r>
      <w:ins w:id="175" w:author="Carla-PCE" w:date="2021-07-04T03:15:00Z">
        <w:r w:rsidR="004B36A5">
          <w:rPr>
            <w:w w:val="95"/>
          </w:rPr>
          <w:t>;</w:t>
        </w:r>
      </w:ins>
      <w:r>
        <w:rPr>
          <w:w w:val="95"/>
        </w:rPr>
        <w:t xml:space="preserve"> </w:t>
      </w:r>
      <w:del w:id="176" w:author="Carla-PCE" w:date="2021-07-04T03:15:00Z">
        <w:r w:rsidDel="004B36A5">
          <w:rPr>
            <w:w w:val="95"/>
          </w:rPr>
          <w:delText xml:space="preserve">and </w:delText>
        </w:r>
      </w:del>
      <w:r>
        <w:rPr>
          <w:spacing w:val="-3"/>
          <w:w w:val="95"/>
        </w:rPr>
        <w:t>thus</w:t>
      </w:r>
      <w:ins w:id="177" w:author="Carla-PCE" w:date="2021-07-04T03:15:00Z">
        <w:r w:rsidR="004B36A5">
          <w:rPr>
            <w:spacing w:val="-3"/>
            <w:w w:val="95"/>
          </w:rPr>
          <w:t>,</w:t>
        </w:r>
      </w:ins>
      <w:r>
        <w:rPr>
          <w:spacing w:val="-3"/>
          <w:w w:val="95"/>
        </w:rPr>
        <w:t xml:space="preserve"> </w:t>
      </w:r>
      <w:ins w:id="178" w:author="Carla-PCE" w:date="2021-07-04T07:06:00Z">
        <w:r w:rsidR="001E74EC">
          <w:rPr>
            <w:spacing w:val="-3"/>
            <w:w w:val="95"/>
          </w:rPr>
          <w:t>we must understand</w:t>
        </w:r>
      </w:ins>
      <w:ins w:id="179" w:author="Carla-PCE" w:date="2021-07-04T07:08:00Z">
        <w:r w:rsidR="001E74EC">
          <w:rPr>
            <w:spacing w:val="-3"/>
            <w:w w:val="95"/>
          </w:rPr>
          <w:t xml:space="preserve">, record, and be able to respond to any problems regarding </w:t>
        </w:r>
      </w:ins>
      <w:r>
        <w:rPr>
          <w:w w:val="95"/>
        </w:rPr>
        <w:t>cable resistance, reactance</w:t>
      </w:r>
      <w:ins w:id="180" w:author="Carla-PCE" w:date="2021-07-04T07:08:00Z">
        <w:r w:rsidR="001E74EC">
          <w:rPr>
            <w:w w:val="95"/>
          </w:rPr>
          <w:t>,</w:t>
        </w:r>
      </w:ins>
      <w:del w:id="181" w:author="Carla-PCE" w:date="2021-07-04T07:04:00Z">
        <w:r w:rsidDel="005E5032">
          <w:rPr>
            <w:w w:val="95"/>
          </w:rPr>
          <w:delText>,</w:delText>
        </w:r>
      </w:del>
      <w:r>
        <w:rPr>
          <w:w w:val="95"/>
        </w:rPr>
        <w:t xml:space="preserve"> and </w:t>
      </w:r>
      <w:r>
        <w:t>cable</w:t>
      </w:r>
      <w:r>
        <w:rPr>
          <w:spacing w:val="-33"/>
        </w:rPr>
        <w:t xml:space="preserve"> </w:t>
      </w:r>
      <w:r>
        <w:t>charging</w:t>
      </w:r>
      <w:r>
        <w:rPr>
          <w:spacing w:val="-33"/>
        </w:rPr>
        <w:t xml:space="preserve"> </w:t>
      </w:r>
      <w:r>
        <w:t>capacitance</w:t>
      </w:r>
      <w:del w:id="182" w:author="Carla-PCE" w:date="2021-07-04T07:07:00Z">
        <w:r w:rsidDel="001E74EC">
          <w:rPr>
            <w:spacing w:val="-33"/>
          </w:rPr>
          <w:delText xml:space="preserve"> </w:delText>
        </w:r>
      </w:del>
      <w:del w:id="183" w:author="Carla-PCE" w:date="2021-07-04T07:04:00Z">
        <w:r w:rsidDel="005E5032">
          <w:delText>is</w:delText>
        </w:r>
        <w:r w:rsidDel="005E5032">
          <w:rPr>
            <w:spacing w:val="-32"/>
          </w:rPr>
          <w:delText xml:space="preserve"> </w:delText>
        </w:r>
      </w:del>
      <w:del w:id="184" w:author="Carla-PCE" w:date="2021-07-04T07:06:00Z">
        <w:r w:rsidDel="001E74EC">
          <w:delText>required</w:delText>
        </w:r>
      </w:del>
      <w:r>
        <w:t>.</w:t>
      </w:r>
      <w:r>
        <w:rPr>
          <w:spacing w:val="-17"/>
        </w:rPr>
        <w:t xml:space="preserve"> </w:t>
      </w:r>
      <w:r>
        <w:t>Cables</w:t>
      </w:r>
      <w:r>
        <w:rPr>
          <w:spacing w:val="-33"/>
        </w:rPr>
        <w:t xml:space="preserve"> </w:t>
      </w:r>
      <w:r>
        <w:t>are</w:t>
      </w:r>
      <w:r>
        <w:rPr>
          <w:spacing w:val="-33"/>
        </w:rPr>
        <w:t xml:space="preserve"> </w:t>
      </w:r>
      <w:r>
        <w:t>laid</w:t>
      </w:r>
      <w:r>
        <w:rPr>
          <w:spacing w:val="-32"/>
        </w:rPr>
        <w:t xml:space="preserve"> </w:t>
      </w:r>
      <w:r>
        <w:t>in</w:t>
      </w:r>
      <w:r>
        <w:rPr>
          <w:spacing w:val="-33"/>
        </w:rPr>
        <w:t xml:space="preserve"> </w:t>
      </w:r>
      <w:r>
        <w:t>the</w:t>
      </w:r>
      <w:r>
        <w:rPr>
          <w:spacing w:val="-33"/>
        </w:rPr>
        <w:t xml:space="preserve"> </w:t>
      </w:r>
      <w:r>
        <w:t>ground</w:t>
      </w:r>
      <w:r>
        <w:rPr>
          <w:spacing w:val="-32"/>
        </w:rPr>
        <w:t xml:space="preserve"> </w:t>
      </w:r>
      <w:r>
        <w:t>either</w:t>
      </w:r>
      <w:r>
        <w:rPr>
          <w:spacing w:val="-33"/>
        </w:rPr>
        <w:t xml:space="preserve"> </w:t>
      </w:r>
      <w:r>
        <w:t>in trefoil</w:t>
      </w:r>
      <w:r>
        <w:rPr>
          <w:spacing w:val="-29"/>
        </w:rPr>
        <w:t xml:space="preserve"> </w:t>
      </w:r>
      <w:r>
        <w:t>or</w:t>
      </w:r>
      <w:r>
        <w:rPr>
          <w:spacing w:val="-29"/>
        </w:rPr>
        <w:t xml:space="preserve"> </w:t>
      </w:r>
      <w:r>
        <w:t>flat</w:t>
      </w:r>
      <w:r>
        <w:rPr>
          <w:spacing w:val="-28"/>
        </w:rPr>
        <w:t xml:space="preserve"> </w:t>
      </w:r>
      <w:r>
        <w:t>formation.</w:t>
      </w:r>
      <w:r>
        <w:rPr>
          <w:spacing w:val="-15"/>
        </w:rPr>
        <w:t xml:space="preserve"> </w:t>
      </w:r>
      <w:r>
        <w:t>The</w:t>
      </w:r>
      <w:r>
        <w:rPr>
          <w:spacing w:val="-28"/>
        </w:rPr>
        <w:t xml:space="preserve"> </w:t>
      </w:r>
      <w:r>
        <w:t>cable</w:t>
      </w:r>
      <w:r>
        <w:rPr>
          <w:spacing w:val="-29"/>
        </w:rPr>
        <w:t xml:space="preserve"> </w:t>
      </w:r>
      <w:r>
        <w:t>impedance</w:t>
      </w:r>
      <w:r>
        <w:rPr>
          <w:spacing w:val="-28"/>
        </w:rPr>
        <w:t xml:space="preserve"> </w:t>
      </w:r>
      <w:r>
        <w:t>used</w:t>
      </w:r>
      <w:r>
        <w:rPr>
          <w:spacing w:val="-29"/>
        </w:rPr>
        <w:t xml:space="preserve"> </w:t>
      </w:r>
      <w:r>
        <w:t>should</w:t>
      </w:r>
      <w:r>
        <w:rPr>
          <w:spacing w:val="-29"/>
        </w:rPr>
        <w:t xml:space="preserve"> </w:t>
      </w:r>
      <w:r>
        <w:t>correspond</w:t>
      </w:r>
      <w:r>
        <w:rPr>
          <w:spacing w:val="-28"/>
        </w:rPr>
        <w:t xml:space="preserve"> </w:t>
      </w:r>
      <w:r>
        <w:t>to</w:t>
      </w:r>
      <w:r>
        <w:rPr>
          <w:spacing w:val="-29"/>
        </w:rPr>
        <w:t xml:space="preserve"> </w:t>
      </w:r>
      <w:r>
        <w:t xml:space="preserve">the formation used. </w:t>
      </w:r>
      <w:r>
        <w:rPr>
          <w:spacing w:val="-4"/>
        </w:rPr>
        <w:t xml:space="preserve">Trefoil </w:t>
      </w:r>
      <w:r>
        <w:t>configuration has slightly more reactance than</w:t>
      </w:r>
      <w:ins w:id="185" w:author="Carla-PCE" w:date="2021-07-04T12:51:00Z">
        <w:r w:rsidR="00E17A16">
          <w:t xml:space="preserve"> a</w:t>
        </w:r>
      </w:ins>
      <w:r>
        <w:rPr>
          <w:spacing w:val="-41"/>
        </w:rPr>
        <w:t xml:space="preserve"> </w:t>
      </w:r>
      <w:r>
        <w:t xml:space="preserve">flat formation due to the close </w:t>
      </w:r>
      <w:r>
        <w:rPr>
          <w:spacing w:val="-3"/>
        </w:rPr>
        <w:t xml:space="preserve">proximity </w:t>
      </w:r>
      <w:r>
        <w:t xml:space="preserve">of the cable conductors. Thus, </w:t>
      </w:r>
      <w:ins w:id="186" w:author="Carla-PCE" w:date="2021-07-04T12:51:00Z">
        <w:r w:rsidR="00E17A16">
          <w:t xml:space="preserve">a </w:t>
        </w:r>
      </w:ins>
      <w:r>
        <w:t>trefoil configuration</w:t>
      </w:r>
      <w:r>
        <w:rPr>
          <w:spacing w:val="-22"/>
        </w:rPr>
        <w:t xml:space="preserve"> </w:t>
      </w:r>
      <w:r>
        <w:t>produces</w:t>
      </w:r>
      <w:r>
        <w:rPr>
          <w:spacing w:val="-22"/>
        </w:rPr>
        <w:t xml:space="preserve"> </w:t>
      </w:r>
      <w:r>
        <w:t>a</w:t>
      </w:r>
      <w:r>
        <w:rPr>
          <w:spacing w:val="-21"/>
        </w:rPr>
        <w:t xml:space="preserve"> </w:t>
      </w:r>
      <w:del w:id="187" w:author="Carla-PCE" w:date="2021-07-04T12:52:00Z">
        <w:r w:rsidDel="00E17A16">
          <w:delText>bigger</w:delText>
        </w:r>
        <w:r w:rsidDel="00E17A16">
          <w:rPr>
            <w:spacing w:val="-22"/>
          </w:rPr>
          <w:delText xml:space="preserve"> </w:delText>
        </w:r>
      </w:del>
      <w:ins w:id="188" w:author="Carla-PCE" w:date="2021-07-04T12:52:00Z">
        <w:r w:rsidR="00E17A16">
          <w:t xml:space="preserve">larger </w:t>
        </w:r>
      </w:ins>
      <w:r>
        <w:t>capacitor</w:t>
      </w:r>
      <w:r>
        <w:rPr>
          <w:spacing w:val="-21"/>
        </w:rPr>
        <w:t xml:space="preserve"> </w:t>
      </w:r>
      <w:r>
        <w:t>and</w:t>
      </w:r>
      <w:r>
        <w:rPr>
          <w:spacing w:val="-22"/>
        </w:rPr>
        <w:t xml:space="preserve"> </w:t>
      </w:r>
      <w:r>
        <w:t>reactor</w:t>
      </w:r>
      <w:r>
        <w:rPr>
          <w:spacing w:val="-22"/>
        </w:rPr>
        <w:t xml:space="preserve"> </w:t>
      </w:r>
      <w:r>
        <w:t>bank</w:t>
      </w:r>
      <w:r>
        <w:rPr>
          <w:spacing w:val="-21"/>
        </w:rPr>
        <w:t xml:space="preserve"> </w:t>
      </w:r>
      <w:r>
        <w:t>size</w:t>
      </w:r>
      <w:r w:rsidR="00D11E51">
        <w:t xml:space="preserve">. </w:t>
      </w:r>
      <w:del w:id="189" w:author="Carla-PCE" w:date="2021-07-04T03:36:00Z">
        <w:r w:rsidDel="00D11E51">
          <w:delText>if</w:delText>
        </w:r>
        <w:r w:rsidDel="00D11E51">
          <w:rPr>
            <w:spacing w:val="-22"/>
          </w:rPr>
          <w:delText xml:space="preserve"> </w:delText>
        </w:r>
        <w:r w:rsidDel="00D11E51">
          <w:delText>one</w:delText>
        </w:r>
      </w:del>
      <w:ins w:id="190" w:author="Carla-PCE" w:date="2021-07-04T03:36:00Z">
        <w:r w:rsidR="00D11E51">
          <w:t>If a trefoil configuration</w:t>
        </w:r>
      </w:ins>
      <w:r>
        <w:rPr>
          <w:spacing w:val="-22"/>
        </w:rPr>
        <w:t xml:space="preserve"> </w:t>
      </w:r>
      <w:r>
        <w:t>is</w:t>
      </w:r>
      <w:r>
        <w:rPr>
          <w:spacing w:val="-21"/>
        </w:rPr>
        <w:t xml:space="preserve"> </w:t>
      </w:r>
      <w:r>
        <w:t>re</w:t>
      </w:r>
      <w:del w:id="191" w:author="Carla-PCE" w:date="2021-07-04T03:17:00Z">
        <w:r w:rsidDel="004B36A5">
          <w:delText xml:space="preserve">- </w:delText>
        </w:r>
      </w:del>
      <w:r>
        <w:rPr>
          <w:w w:val="95"/>
        </w:rPr>
        <w:t>quired</w:t>
      </w:r>
      <w:ins w:id="192" w:author="Carla-PCE" w:date="2021-07-04T03:36:00Z">
        <w:r w:rsidR="00D11E51">
          <w:rPr>
            <w:w w:val="95"/>
          </w:rPr>
          <w:t xml:space="preserve">,  </w:t>
        </w:r>
      </w:ins>
      <w:del w:id="193" w:author="Carla-PCE" w:date="2021-07-04T03:36:00Z">
        <w:r w:rsidDel="00D11E51">
          <w:rPr>
            <w:spacing w:val="-8"/>
            <w:w w:val="95"/>
          </w:rPr>
          <w:delText xml:space="preserve"> </w:delText>
        </w:r>
        <w:r w:rsidDel="00D11E51">
          <w:rPr>
            <w:w w:val="95"/>
          </w:rPr>
          <w:delText>since</w:delText>
        </w:r>
        <w:r w:rsidDel="00D11E51">
          <w:rPr>
            <w:spacing w:val="-7"/>
            <w:w w:val="95"/>
          </w:rPr>
          <w:delText xml:space="preserve"> </w:delText>
        </w:r>
      </w:del>
      <w:r>
        <w:rPr>
          <w:w w:val="95"/>
        </w:rPr>
        <w:t>more</w:t>
      </w:r>
      <w:r>
        <w:rPr>
          <w:spacing w:val="-8"/>
          <w:w w:val="95"/>
        </w:rPr>
        <w:t xml:space="preserve"> </w:t>
      </w:r>
      <w:r>
        <w:rPr>
          <w:w w:val="95"/>
        </w:rPr>
        <w:t>cable</w:t>
      </w:r>
      <w:r>
        <w:rPr>
          <w:spacing w:val="-7"/>
          <w:w w:val="95"/>
        </w:rPr>
        <w:t xml:space="preserve"> </w:t>
      </w:r>
      <w:r>
        <w:rPr>
          <w:w w:val="95"/>
        </w:rPr>
        <w:t>reactance</w:t>
      </w:r>
      <w:r>
        <w:rPr>
          <w:spacing w:val="-7"/>
          <w:w w:val="95"/>
        </w:rPr>
        <w:t xml:space="preserve"> </w:t>
      </w:r>
      <w:r>
        <w:rPr>
          <w:w w:val="95"/>
        </w:rPr>
        <w:t>means</w:t>
      </w:r>
      <w:r>
        <w:rPr>
          <w:spacing w:val="-8"/>
          <w:w w:val="95"/>
        </w:rPr>
        <w:t xml:space="preserve"> </w:t>
      </w:r>
      <w:ins w:id="194" w:author="Carla-PCE" w:date="2021-07-04T07:09:00Z">
        <w:r w:rsidR="001E74EC">
          <w:rPr>
            <w:spacing w:val="-8"/>
            <w:w w:val="95"/>
          </w:rPr>
          <w:t xml:space="preserve">that </w:t>
        </w:r>
      </w:ins>
      <w:r>
        <w:rPr>
          <w:w w:val="95"/>
        </w:rPr>
        <w:t>more</w:t>
      </w:r>
      <w:r>
        <w:rPr>
          <w:spacing w:val="-7"/>
          <w:w w:val="95"/>
        </w:rPr>
        <w:t xml:space="preserve"> </w:t>
      </w:r>
      <w:r>
        <w:rPr>
          <w:w w:val="95"/>
        </w:rPr>
        <w:t>dynamic</w:t>
      </w:r>
      <w:r>
        <w:rPr>
          <w:spacing w:val="-7"/>
          <w:w w:val="95"/>
        </w:rPr>
        <w:t xml:space="preserve"> MVAr</w:t>
      </w:r>
      <w:ins w:id="195" w:author="Carla-PCE" w:date="2021-07-04T12:52:00Z">
        <w:r w:rsidR="00E17A16">
          <w:rPr>
            <w:spacing w:val="-7"/>
            <w:w w:val="95"/>
          </w:rPr>
          <w:t>s</w:t>
        </w:r>
      </w:ins>
      <w:r>
        <w:rPr>
          <w:spacing w:val="-8"/>
          <w:w w:val="95"/>
        </w:rPr>
        <w:t xml:space="preserve"> </w:t>
      </w:r>
      <w:r>
        <w:rPr>
          <w:w w:val="95"/>
        </w:rPr>
        <w:t>loss</w:t>
      </w:r>
      <w:r>
        <w:rPr>
          <w:spacing w:val="-7"/>
          <w:w w:val="95"/>
        </w:rPr>
        <w:t xml:space="preserve"> </w:t>
      </w:r>
      <w:ins w:id="196" w:author="Carla-PCE" w:date="2021-07-04T03:37:00Z">
        <w:r w:rsidR="00D11E51">
          <w:rPr>
            <w:spacing w:val="-7"/>
            <w:w w:val="95"/>
          </w:rPr>
          <w:t xml:space="preserve">will occur </w:t>
        </w:r>
      </w:ins>
      <w:r>
        <w:rPr>
          <w:w w:val="95"/>
        </w:rPr>
        <w:t>across</w:t>
      </w:r>
      <w:ins w:id="197" w:author="Carla-PCE" w:date="2021-07-04T03:19:00Z">
        <w:r w:rsidR="004B36A5">
          <w:rPr>
            <w:w w:val="95"/>
          </w:rPr>
          <w:t xml:space="preserve"> the</w:t>
        </w:r>
      </w:ins>
      <w:r>
        <w:rPr>
          <w:spacing w:val="-6"/>
          <w:w w:val="95"/>
        </w:rPr>
        <w:t xml:space="preserve"> </w:t>
      </w:r>
      <w:r>
        <w:rPr>
          <w:w w:val="95"/>
        </w:rPr>
        <w:t>col</w:t>
      </w:r>
      <w:del w:id="198" w:author="Carla-PCE" w:date="2021-07-04T03:19:00Z">
        <w:r w:rsidDel="004B36A5">
          <w:rPr>
            <w:w w:val="95"/>
          </w:rPr>
          <w:delText xml:space="preserve">- </w:delText>
        </w:r>
      </w:del>
      <w:r>
        <w:t>lection</w:t>
      </w:r>
      <w:r>
        <w:rPr>
          <w:spacing w:val="-28"/>
        </w:rPr>
        <w:t xml:space="preserve"> </w:t>
      </w:r>
      <w:r>
        <w:t>system.</w:t>
      </w:r>
      <w:r>
        <w:rPr>
          <w:spacing w:val="-13"/>
        </w:rPr>
        <w:t xml:space="preserve"> </w:t>
      </w:r>
      <w:r>
        <w:t>Underground</w:t>
      </w:r>
      <w:r>
        <w:rPr>
          <w:spacing w:val="-27"/>
        </w:rPr>
        <w:t xml:space="preserve"> </w:t>
      </w:r>
      <w:r>
        <w:t>cables</w:t>
      </w:r>
      <w:r>
        <w:rPr>
          <w:spacing w:val="-27"/>
        </w:rPr>
        <w:t xml:space="preserve"> </w:t>
      </w:r>
      <w:r>
        <w:t>connecting</w:t>
      </w:r>
      <w:r>
        <w:rPr>
          <w:spacing w:val="-28"/>
        </w:rPr>
        <w:t xml:space="preserve"> </w:t>
      </w:r>
      <w:r>
        <w:t>the</w:t>
      </w:r>
      <w:r>
        <w:rPr>
          <w:spacing w:val="-27"/>
        </w:rPr>
        <w:t xml:space="preserve"> </w:t>
      </w:r>
      <w:r>
        <w:t>individual</w:t>
      </w:r>
      <w:r>
        <w:rPr>
          <w:spacing w:val="-27"/>
        </w:rPr>
        <w:t xml:space="preserve"> </w:t>
      </w:r>
      <w:r>
        <w:t>wind</w:t>
      </w:r>
      <w:r>
        <w:rPr>
          <w:spacing w:val="-27"/>
        </w:rPr>
        <w:t xml:space="preserve"> </w:t>
      </w:r>
      <w:r>
        <w:t>turbine transformers</w:t>
      </w:r>
      <w:r>
        <w:rPr>
          <w:spacing w:val="-29"/>
        </w:rPr>
        <w:t xml:space="preserve"> </w:t>
      </w:r>
      <w:r>
        <w:rPr>
          <w:spacing w:val="-4"/>
        </w:rPr>
        <w:t>(WTTs)</w:t>
      </w:r>
      <w:r>
        <w:rPr>
          <w:spacing w:val="-29"/>
        </w:rPr>
        <w:t xml:space="preserve"> </w:t>
      </w:r>
      <w:r>
        <w:t>or</w:t>
      </w:r>
      <w:r>
        <w:rPr>
          <w:spacing w:val="-29"/>
        </w:rPr>
        <w:t xml:space="preserve"> </w:t>
      </w:r>
      <w:r>
        <w:t>inverter</w:t>
      </w:r>
      <w:r>
        <w:rPr>
          <w:spacing w:val="-29"/>
        </w:rPr>
        <w:t xml:space="preserve"> </w:t>
      </w:r>
      <w:r>
        <w:t>step-up</w:t>
      </w:r>
      <w:r>
        <w:rPr>
          <w:spacing w:val="-29"/>
        </w:rPr>
        <w:t xml:space="preserve"> </w:t>
      </w:r>
      <w:r>
        <w:t>transformers</w:t>
      </w:r>
      <w:r>
        <w:rPr>
          <w:spacing w:val="-29"/>
        </w:rPr>
        <w:t xml:space="preserve"> </w:t>
      </w:r>
      <w:r>
        <w:t>(ISU</w:t>
      </w:r>
      <w:ins w:id="199" w:author="Carla-PCE" w:date="2021-07-04T03:38:00Z">
        <w:r w:rsidR="00D11E51">
          <w:t>s</w:t>
        </w:r>
      </w:ins>
      <w:r>
        <w:t>)</w:t>
      </w:r>
      <w:r>
        <w:rPr>
          <w:spacing w:val="-29"/>
        </w:rPr>
        <w:t xml:space="preserve"> </w:t>
      </w:r>
      <w:r>
        <w:t>are</w:t>
      </w:r>
      <w:r>
        <w:rPr>
          <w:spacing w:val="-29"/>
        </w:rPr>
        <w:t xml:space="preserve"> </w:t>
      </w:r>
      <w:r>
        <w:t>modeled</w:t>
      </w:r>
      <w:r>
        <w:rPr>
          <w:spacing w:val="-30"/>
        </w:rPr>
        <w:t xml:space="preserve"> </w:t>
      </w:r>
      <w:r>
        <w:t xml:space="preserve">as </w:t>
      </w:r>
      <w:r>
        <w:rPr>
          <w:spacing w:val="-3"/>
        </w:rPr>
        <w:t xml:space="preserve">pi-equivalent </w:t>
      </w:r>
      <w:r>
        <w:t xml:space="preserve">segments. Typical cable data is given in </w:t>
      </w:r>
      <w:ins w:id="200" w:author="Carla-PCE" w:date="2021-07-04T03:39:00Z">
        <w:r w:rsidR="00D11E51">
          <w:rPr>
            <w:spacing w:val="4"/>
          </w:rPr>
          <w:t>the Appendix</w:t>
        </w:r>
      </w:ins>
      <w:del w:id="201" w:author="Carla-PCE" w:date="2021-07-04T03:22:00Z">
        <w:r w:rsidDel="00E051DB">
          <w:delText>the</w:delText>
        </w:r>
        <w:r w:rsidDel="00E051DB">
          <w:rPr>
            <w:spacing w:val="4"/>
          </w:rPr>
          <w:delText xml:space="preserve"> </w:delText>
        </w:r>
      </w:del>
      <w:del w:id="202" w:author="Carla-PCE" w:date="2021-07-04T03:39:00Z">
        <w:r w:rsidR="001A0BB1" w:rsidDel="00D11E51">
          <w:fldChar w:fldCharType="begin"/>
        </w:r>
        <w:r w:rsidR="001A0BB1" w:rsidDel="00D11E51">
          <w:delInstrText xml:space="preserve"> HYPERLINK \l "_bookmark9" </w:delInstrText>
        </w:r>
        <w:r w:rsidR="001A0BB1" w:rsidDel="00D11E51">
          <w:fldChar w:fldCharType="separate"/>
        </w:r>
        <w:r w:rsidDel="00D11E51">
          <w:delText>7</w:delText>
        </w:r>
        <w:r w:rsidR="001A0BB1" w:rsidDel="00D11E51">
          <w:fldChar w:fldCharType="end"/>
        </w:r>
      </w:del>
      <w:r>
        <w:t>.</w:t>
      </w:r>
    </w:p>
    <w:p w14:paraId="36B3FB8E" w14:textId="4A6F0946" w:rsidR="00BF0E6B" w:rsidRDefault="007F21B2" w:rsidP="00357D8F">
      <w:pPr>
        <w:pStyle w:val="BodyText"/>
        <w:spacing w:line="360" w:lineRule="auto"/>
        <w:ind w:left="497" w:right="1269" w:firstLine="351"/>
        <w:jc w:val="both"/>
      </w:pPr>
      <w:r>
        <w:rPr>
          <w:spacing w:val="-3"/>
        </w:rPr>
        <w:t>Transformer</w:t>
      </w:r>
      <w:r>
        <w:rPr>
          <w:spacing w:val="-13"/>
        </w:rPr>
        <w:t xml:space="preserve"> </w:t>
      </w:r>
      <w:r>
        <w:t>positive</w:t>
      </w:r>
      <w:r>
        <w:rPr>
          <w:spacing w:val="-12"/>
        </w:rPr>
        <w:t xml:space="preserve"> </w:t>
      </w:r>
      <w:r>
        <w:t>sequence</w:t>
      </w:r>
      <w:r>
        <w:rPr>
          <w:spacing w:val="-12"/>
        </w:rPr>
        <w:t xml:space="preserve"> </w:t>
      </w:r>
      <w:r>
        <w:t>impedance</w:t>
      </w:r>
      <w:r>
        <w:rPr>
          <w:spacing w:val="-12"/>
        </w:rPr>
        <w:t xml:space="preserve"> </w:t>
      </w:r>
      <w:r>
        <w:t>is</w:t>
      </w:r>
      <w:r>
        <w:rPr>
          <w:spacing w:val="-12"/>
        </w:rPr>
        <w:t xml:space="preserve"> </w:t>
      </w:r>
      <w:r>
        <w:t>needed</w:t>
      </w:r>
      <w:r>
        <w:rPr>
          <w:spacing w:val="-12"/>
        </w:rPr>
        <w:t xml:space="preserve"> </w:t>
      </w:r>
      <w:r>
        <w:t>along</w:t>
      </w:r>
      <w:r>
        <w:rPr>
          <w:spacing w:val="-12"/>
        </w:rPr>
        <w:t xml:space="preserve"> </w:t>
      </w:r>
      <w:r>
        <w:t>with</w:t>
      </w:r>
      <w:r>
        <w:rPr>
          <w:spacing w:val="-13"/>
        </w:rPr>
        <w:t xml:space="preserve"> </w:t>
      </w:r>
      <w:r>
        <w:t>no</w:t>
      </w:r>
      <w:r>
        <w:rPr>
          <w:spacing w:val="-12"/>
        </w:rPr>
        <w:t xml:space="preserve"> </w:t>
      </w:r>
      <w:r>
        <w:t>load losses. This is applicable to</w:t>
      </w:r>
      <w:ins w:id="203" w:author="Carla-PCE" w:date="2021-07-04T17:34:00Z">
        <w:r w:rsidR="00056089">
          <w:t xml:space="preserve"> main power transformers</w:t>
        </w:r>
      </w:ins>
      <w:r>
        <w:t xml:space="preserve"> </w:t>
      </w:r>
      <w:ins w:id="204" w:author="Carla-PCE" w:date="2021-07-04T17:34:00Z">
        <w:r w:rsidR="00056089">
          <w:t>(</w:t>
        </w:r>
      </w:ins>
      <w:r>
        <w:rPr>
          <w:spacing w:val="-4"/>
        </w:rPr>
        <w:t>MPTs</w:t>
      </w:r>
      <w:ins w:id="205" w:author="Carla-PCE" w:date="2021-07-04T17:34:00Z">
        <w:r w:rsidR="00056089">
          <w:rPr>
            <w:spacing w:val="-4"/>
          </w:rPr>
          <w:t>)</w:t>
        </w:r>
      </w:ins>
      <w:r>
        <w:rPr>
          <w:spacing w:val="-4"/>
        </w:rPr>
        <w:t xml:space="preserve">, </w:t>
      </w:r>
      <w:r>
        <w:t xml:space="preserve">ISUs, and </w:t>
      </w:r>
      <w:r>
        <w:rPr>
          <w:spacing w:val="-5"/>
        </w:rPr>
        <w:t xml:space="preserve">WTTs. </w:t>
      </w:r>
      <w:r>
        <w:t>Most of the time, the project</w:t>
      </w:r>
      <w:r>
        <w:rPr>
          <w:spacing w:val="-22"/>
        </w:rPr>
        <w:t xml:space="preserve"> </w:t>
      </w:r>
      <w:r>
        <w:t>is</w:t>
      </w:r>
      <w:r>
        <w:rPr>
          <w:spacing w:val="-22"/>
        </w:rPr>
        <w:t xml:space="preserve"> </w:t>
      </w:r>
      <w:r>
        <w:t>designed</w:t>
      </w:r>
      <w:r>
        <w:rPr>
          <w:spacing w:val="-22"/>
        </w:rPr>
        <w:t xml:space="preserve"> </w:t>
      </w:r>
      <w:r>
        <w:t>before</w:t>
      </w:r>
      <w:r>
        <w:rPr>
          <w:spacing w:val="-21"/>
        </w:rPr>
        <w:t xml:space="preserve"> </w:t>
      </w:r>
      <w:r>
        <w:t>transformer</w:t>
      </w:r>
      <w:r>
        <w:rPr>
          <w:spacing w:val="-22"/>
        </w:rPr>
        <w:t xml:space="preserve"> </w:t>
      </w:r>
      <w:r>
        <w:t>test</w:t>
      </w:r>
      <w:r>
        <w:rPr>
          <w:spacing w:val="-22"/>
        </w:rPr>
        <w:t xml:space="preserve"> </w:t>
      </w:r>
      <w:r>
        <w:t>reports</w:t>
      </w:r>
      <w:r>
        <w:rPr>
          <w:spacing w:val="-21"/>
        </w:rPr>
        <w:t xml:space="preserve"> </w:t>
      </w:r>
      <w:r>
        <w:t>are</w:t>
      </w:r>
      <w:r>
        <w:rPr>
          <w:spacing w:val="-22"/>
        </w:rPr>
        <w:t xml:space="preserve"> </w:t>
      </w:r>
      <w:r>
        <w:t>available.</w:t>
      </w:r>
      <w:r>
        <w:rPr>
          <w:spacing w:val="-9"/>
        </w:rPr>
        <w:t xml:space="preserve"> </w:t>
      </w:r>
      <w:r>
        <w:rPr>
          <w:spacing w:val="-4"/>
        </w:rPr>
        <w:t>Worst</w:t>
      </w:r>
      <w:r>
        <w:rPr>
          <w:spacing w:val="-22"/>
        </w:rPr>
        <w:t xml:space="preserve"> </w:t>
      </w:r>
      <w:r>
        <w:t xml:space="preserve">case transformer allowance should </w:t>
      </w:r>
      <w:r>
        <w:rPr>
          <w:spacing w:val="3"/>
        </w:rPr>
        <w:t xml:space="preserve">be </w:t>
      </w:r>
      <w:r>
        <w:t xml:space="preserve">used. It is typical </w:t>
      </w:r>
      <w:del w:id="206" w:author="Carla-PCE" w:date="2021-07-04T07:11:00Z">
        <w:r w:rsidDel="001E74EC">
          <w:delText xml:space="preserve">that </w:delText>
        </w:r>
      </w:del>
      <w:ins w:id="207" w:author="Carla-PCE" w:date="2021-07-04T07:11:00Z">
        <w:r w:rsidR="001E74EC">
          <w:t xml:space="preserve">for </w:t>
        </w:r>
      </w:ins>
      <w:r>
        <w:t xml:space="preserve">ISUs and </w:t>
      </w:r>
      <w:r>
        <w:rPr>
          <w:spacing w:val="-6"/>
        </w:rPr>
        <w:t xml:space="preserve">WTTs </w:t>
      </w:r>
      <w:ins w:id="208" w:author="Carla-PCE" w:date="2021-07-04T07:11:00Z">
        <w:r w:rsidR="001E74EC">
          <w:rPr>
            <w:spacing w:val="-6"/>
          </w:rPr>
          <w:t xml:space="preserve">to </w:t>
        </w:r>
      </w:ins>
      <w:r>
        <w:t xml:space="preserve">deviate from their bid data </w:t>
      </w:r>
      <w:r>
        <w:rPr>
          <w:spacing w:val="-4"/>
        </w:rPr>
        <w:t xml:space="preserve">by </w:t>
      </w:r>
      <w:r>
        <w:t xml:space="preserve">as </w:t>
      </w:r>
      <w:r>
        <w:rPr>
          <w:spacing w:val="-4"/>
        </w:rPr>
        <w:t xml:space="preserve">much </w:t>
      </w:r>
      <w:r>
        <w:t xml:space="preserve">as 7.5% per the IEEE standard </w:t>
      </w:r>
      <w:r w:rsidR="001A0BB1">
        <w:fldChar w:fldCharType="begin"/>
      </w:r>
      <w:r w:rsidR="001A0BB1">
        <w:instrText xml:space="preserve"> HYPERLINK \l "_bookmark14" </w:instrText>
      </w:r>
      <w:r w:rsidR="001A0BB1">
        <w:fldChar w:fldCharType="separate"/>
      </w:r>
      <w:r>
        <w:t>C57.12.90-2015</w:t>
      </w:r>
      <w:ins w:id="209" w:author="Carla-PCE" w:date="2021-07-04T07:11:00Z">
        <w:r w:rsidR="001E74EC">
          <w:t xml:space="preserve"> </w:t>
        </w:r>
      </w:ins>
      <w:r>
        <w:t>[</w:t>
      </w:r>
      <w:ins w:id="210" w:author="Carla-PCE" w:date="2021-07-04T03:46:00Z">
        <w:r w:rsidR="004270C8">
          <w:t>2</w:t>
        </w:r>
      </w:ins>
      <w:del w:id="211" w:author="Carla-PCE" w:date="2021-07-04T03:46:00Z">
        <w:r w:rsidDel="004270C8">
          <w:delText>2015</w:delText>
        </w:r>
      </w:del>
      <w:r>
        <w:t>].</w:t>
      </w:r>
      <w:r w:rsidR="001A0BB1">
        <w:fldChar w:fldCharType="end"/>
      </w:r>
      <w:r>
        <w:rPr>
          <w:spacing w:val="-11"/>
        </w:rPr>
        <w:t xml:space="preserve"> </w:t>
      </w:r>
      <w:r>
        <w:t>This</w:t>
      </w:r>
      <w:r>
        <w:rPr>
          <w:spacing w:val="-27"/>
        </w:rPr>
        <w:t xml:space="preserve"> </w:t>
      </w:r>
      <w:r>
        <w:t>seems</w:t>
      </w:r>
      <w:r>
        <w:rPr>
          <w:spacing w:val="-25"/>
        </w:rPr>
        <w:t xml:space="preserve"> </w:t>
      </w:r>
      <w:r>
        <w:t>to</w:t>
      </w:r>
      <w:r>
        <w:rPr>
          <w:spacing w:val="-27"/>
        </w:rPr>
        <w:t xml:space="preserve"> </w:t>
      </w:r>
      <w:r>
        <w:rPr>
          <w:spacing w:val="3"/>
        </w:rPr>
        <w:t>be</w:t>
      </w:r>
      <w:r>
        <w:rPr>
          <w:spacing w:val="-25"/>
        </w:rPr>
        <w:t xml:space="preserve"> </w:t>
      </w:r>
      <w:r>
        <w:t>due</w:t>
      </w:r>
      <w:r>
        <w:rPr>
          <w:spacing w:val="-27"/>
        </w:rPr>
        <w:t xml:space="preserve"> </w:t>
      </w:r>
      <w:r>
        <w:t>to</w:t>
      </w:r>
      <w:r>
        <w:rPr>
          <w:spacing w:val="-26"/>
        </w:rPr>
        <w:t xml:space="preserve"> </w:t>
      </w:r>
      <w:r>
        <w:t>the</w:t>
      </w:r>
      <w:r>
        <w:rPr>
          <w:spacing w:val="-26"/>
        </w:rPr>
        <w:t xml:space="preserve"> </w:t>
      </w:r>
      <w:r>
        <w:t>relatively</w:t>
      </w:r>
      <w:r>
        <w:rPr>
          <w:spacing w:val="-27"/>
        </w:rPr>
        <w:t xml:space="preserve"> </w:t>
      </w:r>
      <w:r>
        <w:t>small</w:t>
      </w:r>
      <w:r>
        <w:rPr>
          <w:spacing w:val="-25"/>
        </w:rPr>
        <w:t xml:space="preserve"> </w:t>
      </w:r>
      <w:r>
        <w:rPr>
          <w:spacing w:val="-9"/>
        </w:rPr>
        <w:t>MVA</w:t>
      </w:r>
      <w:r>
        <w:rPr>
          <w:spacing w:val="-27"/>
        </w:rPr>
        <w:t xml:space="preserve"> </w:t>
      </w:r>
      <w:r>
        <w:t>size of</w:t>
      </w:r>
      <w:r>
        <w:rPr>
          <w:spacing w:val="-19"/>
        </w:rPr>
        <w:t xml:space="preserve"> </w:t>
      </w:r>
      <w:r>
        <w:t>these</w:t>
      </w:r>
      <w:r>
        <w:rPr>
          <w:spacing w:val="-19"/>
        </w:rPr>
        <w:t xml:space="preserve"> </w:t>
      </w:r>
      <w:r>
        <w:t>transformers.</w:t>
      </w:r>
      <w:r>
        <w:rPr>
          <w:spacing w:val="-2"/>
        </w:rPr>
        <w:t xml:space="preserve"> </w:t>
      </w:r>
      <w:r>
        <w:t>On</w:t>
      </w:r>
      <w:r>
        <w:rPr>
          <w:spacing w:val="-18"/>
        </w:rPr>
        <w:t xml:space="preserve"> </w:t>
      </w:r>
      <w:r>
        <w:t>the</w:t>
      </w:r>
      <w:r>
        <w:rPr>
          <w:spacing w:val="-19"/>
        </w:rPr>
        <w:t xml:space="preserve"> </w:t>
      </w:r>
      <w:r>
        <w:t>other</w:t>
      </w:r>
      <w:r>
        <w:rPr>
          <w:spacing w:val="-19"/>
        </w:rPr>
        <w:t xml:space="preserve"> </w:t>
      </w:r>
      <w:r>
        <w:t>hand,</w:t>
      </w:r>
      <w:r>
        <w:rPr>
          <w:spacing w:val="-18"/>
        </w:rPr>
        <w:t xml:space="preserve"> </w:t>
      </w:r>
      <w:ins w:id="212" w:author="Carla-PCE" w:date="2021-07-04T03:48:00Z">
        <w:r w:rsidR="004270C8">
          <w:rPr>
            <w:spacing w:val="-18"/>
          </w:rPr>
          <w:t xml:space="preserve">the </w:t>
        </w:r>
      </w:ins>
      <w:r>
        <w:t>MPT</w:t>
      </w:r>
      <w:r>
        <w:rPr>
          <w:spacing w:val="-19"/>
        </w:rPr>
        <w:t xml:space="preserve"> </w:t>
      </w:r>
      <w:r>
        <w:t>test</w:t>
      </w:r>
      <w:r>
        <w:rPr>
          <w:spacing w:val="-19"/>
        </w:rPr>
        <w:t xml:space="preserve"> </w:t>
      </w:r>
      <w:r>
        <w:t>report</w:t>
      </w:r>
      <w:r>
        <w:rPr>
          <w:spacing w:val="-18"/>
        </w:rPr>
        <w:t xml:space="preserve"> </w:t>
      </w:r>
      <w:r>
        <w:t>impedance</w:t>
      </w:r>
      <w:r>
        <w:rPr>
          <w:spacing w:val="-18"/>
        </w:rPr>
        <w:t xml:space="preserve"> </w:t>
      </w:r>
      <w:r>
        <w:t>devi</w:t>
      </w:r>
      <w:del w:id="213" w:author="Carla-PCE" w:date="2021-07-04T03:48:00Z">
        <w:r w:rsidDel="004270C8">
          <w:delText xml:space="preserve">- </w:delText>
        </w:r>
      </w:del>
      <w:r>
        <w:t>ates</w:t>
      </w:r>
      <w:r>
        <w:rPr>
          <w:spacing w:val="-13"/>
        </w:rPr>
        <w:t xml:space="preserve"> </w:t>
      </w:r>
      <w:r>
        <w:t>slightly</w:t>
      </w:r>
      <w:r>
        <w:rPr>
          <w:spacing w:val="-14"/>
        </w:rPr>
        <w:t xml:space="preserve"> </w:t>
      </w:r>
      <w:r>
        <w:t>from</w:t>
      </w:r>
      <w:r>
        <w:rPr>
          <w:spacing w:val="-13"/>
        </w:rPr>
        <w:t xml:space="preserve"> </w:t>
      </w:r>
      <w:r>
        <w:t>design</w:t>
      </w:r>
      <w:r>
        <w:rPr>
          <w:spacing w:val="-13"/>
        </w:rPr>
        <w:t xml:space="preserve"> </w:t>
      </w:r>
      <w:r>
        <w:t>data.</w:t>
      </w:r>
      <w:r>
        <w:rPr>
          <w:spacing w:val="6"/>
        </w:rPr>
        <w:t xml:space="preserve"> </w:t>
      </w:r>
      <w:r>
        <w:t>It</w:t>
      </w:r>
      <w:r>
        <w:rPr>
          <w:spacing w:val="-12"/>
        </w:rPr>
        <w:t xml:space="preserve"> </w:t>
      </w:r>
      <w:r>
        <w:t>is</w:t>
      </w:r>
      <w:r>
        <w:rPr>
          <w:spacing w:val="-14"/>
        </w:rPr>
        <w:t xml:space="preserve"> </w:t>
      </w:r>
      <w:r>
        <w:t>safe</w:t>
      </w:r>
      <w:r>
        <w:rPr>
          <w:spacing w:val="-13"/>
        </w:rPr>
        <w:t xml:space="preserve"> </w:t>
      </w:r>
      <w:r>
        <w:t>to</w:t>
      </w:r>
      <w:r>
        <w:rPr>
          <w:spacing w:val="-13"/>
        </w:rPr>
        <w:t xml:space="preserve"> </w:t>
      </w:r>
      <w:r>
        <w:t>assume</w:t>
      </w:r>
      <w:r>
        <w:rPr>
          <w:spacing w:val="-13"/>
        </w:rPr>
        <w:t xml:space="preserve"> </w:t>
      </w:r>
      <w:r>
        <w:t>that</w:t>
      </w:r>
      <w:r>
        <w:rPr>
          <w:spacing w:val="-13"/>
        </w:rPr>
        <w:t xml:space="preserve"> </w:t>
      </w:r>
      <w:r>
        <w:t>the</w:t>
      </w:r>
      <w:r>
        <w:rPr>
          <w:spacing w:val="-14"/>
        </w:rPr>
        <w:t xml:space="preserve"> </w:t>
      </w:r>
      <w:r>
        <w:t>MPT</w:t>
      </w:r>
      <w:r>
        <w:rPr>
          <w:spacing w:val="-12"/>
        </w:rPr>
        <w:t xml:space="preserve"> </w:t>
      </w:r>
      <w:r>
        <w:t>impedance is</w:t>
      </w:r>
      <w:r>
        <w:rPr>
          <w:spacing w:val="-26"/>
        </w:rPr>
        <w:t xml:space="preserve"> </w:t>
      </w:r>
      <w:r>
        <w:t>within</w:t>
      </w:r>
      <w:r>
        <w:rPr>
          <w:spacing w:val="-25"/>
        </w:rPr>
        <w:t xml:space="preserve"> </w:t>
      </w:r>
      <w:r>
        <w:t>1%</w:t>
      </w:r>
      <w:r>
        <w:rPr>
          <w:spacing w:val="-25"/>
        </w:rPr>
        <w:t xml:space="preserve"> </w:t>
      </w:r>
      <w:r>
        <w:t>of</w:t>
      </w:r>
      <w:r>
        <w:rPr>
          <w:spacing w:val="-25"/>
        </w:rPr>
        <w:t xml:space="preserve"> </w:t>
      </w:r>
      <w:r>
        <w:t>the</w:t>
      </w:r>
      <w:r>
        <w:rPr>
          <w:spacing w:val="-25"/>
        </w:rPr>
        <w:t xml:space="preserve"> </w:t>
      </w:r>
      <w:r>
        <w:t>design</w:t>
      </w:r>
      <w:r>
        <w:rPr>
          <w:spacing w:val="-25"/>
        </w:rPr>
        <w:t xml:space="preserve"> </w:t>
      </w:r>
      <w:r>
        <w:t>data.</w:t>
      </w:r>
      <w:r>
        <w:rPr>
          <w:spacing w:val="-3"/>
        </w:rPr>
        <w:t xml:space="preserve"> </w:t>
      </w:r>
      <w:r>
        <w:t>Being</w:t>
      </w:r>
      <w:r>
        <w:rPr>
          <w:spacing w:val="-25"/>
        </w:rPr>
        <w:t xml:space="preserve"> </w:t>
      </w:r>
      <w:r>
        <w:t>too</w:t>
      </w:r>
      <w:r>
        <w:rPr>
          <w:spacing w:val="-25"/>
        </w:rPr>
        <w:t xml:space="preserve"> </w:t>
      </w:r>
      <w:r>
        <w:t>conservative</w:t>
      </w:r>
      <w:r>
        <w:rPr>
          <w:spacing w:val="-25"/>
        </w:rPr>
        <w:t xml:space="preserve"> </w:t>
      </w:r>
      <w:r>
        <w:t>with</w:t>
      </w:r>
      <w:r>
        <w:rPr>
          <w:spacing w:val="-25"/>
        </w:rPr>
        <w:t xml:space="preserve"> </w:t>
      </w:r>
      <w:r>
        <w:t>MPT</w:t>
      </w:r>
      <w:r>
        <w:rPr>
          <w:spacing w:val="-25"/>
        </w:rPr>
        <w:t xml:space="preserve"> </w:t>
      </w:r>
      <w:r>
        <w:t>impedance can</w:t>
      </w:r>
      <w:r>
        <w:rPr>
          <w:spacing w:val="-15"/>
        </w:rPr>
        <w:t xml:space="preserve"> </w:t>
      </w:r>
      <w:r>
        <w:t>cause</w:t>
      </w:r>
      <w:r>
        <w:rPr>
          <w:spacing w:val="-14"/>
        </w:rPr>
        <w:t xml:space="preserve"> </w:t>
      </w:r>
      <w:r>
        <w:t>substantial</w:t>
      </w:r>
      <w:r>
        <w:rPr>
          <w:spacing w:val="-14"/>
        </w:rPr>
        <w:t xml:space="preserve"> </w:t>
      </w:r>
      <w:r>
        <w:rPr>
          <w:spacing w:val="-7"/>
        </w:rPr>
        <w:t>MVAr</w:t>
      </w:r>
      <w:r>
        <w:rPr>
          <w:spacing w:val="-14"/>
        </w:rPr>
        <w:t xml:space="preserve"> </w:t>
      </w:r>
      <w:r>
        <w:t>loss</w:t>
      </w:r>
      <w:r>
        <w:rPr>
          <w:spacing w:val="-14"/>
        </w:rPr>
        <w:t xml:space="preserve"> </w:t>
      </w:r>
      <w:r>
        <w:t>across</w:t>
      </w:r>
      <w:r>
        <w:rPr>
          <w:spacing w:val="-14"/>
        </w:rPr>
        <w:t xml:space="preserve"> </w:t>
      </w:r>
      <w:r>
        <w:t>the</w:t>
      </w:r>
      <w:r>
        <w:rPr>
          <w:spacing w:val="-14"/>
        </w:rPr>
        <w:t xml:space="preserve"> </w:t>
      </w:r>
      <w:r>
        <w:t>MPT</w:t>
      </w:r>
      <w:r>
        <w:rPr>
          <w:spacing w:val="-14"/>
        </w:rPr>
        <w:t xml:space="preserve"> </w:t>
      </w:r>
      <w:r>
        <w:t>and</w:t>
      </w:r>
      <w:r>
        <w:rPr>
          <w:spacing w:val="-15"/>
        </w:rPr>
        <w:t xml:space="preserve"> </w:t>
      </w:r>
      <w:r>
        <w:t>leads</w:t>
      </w:r>
      <w:r>
        <w:rPr>
          <w:spacing w:val="-14"/>
        </w:rPr>
        <w:t xml:space="preserve"> </w:t>
      </w:r>
      <w:r>
        <w:t>to</w:t>
      </w:r>
      <w:r>
        <w:rPr>
          <w:spacing w:val="-14"/>
        </w:rPr>
        <w:t xml:space="preserve"> </w:t>
      </w:r>
      <w:r>
        <w:t>a</w:t>
      </w:r>
      <w:r>
        <w:rPr>
          <w:spacing w:val="-14"/>
        </w:rPr>
        <w:t xml:space="preserve"> </w:t>
      </w:r>
      <w:r>
        <w:t>very</w:t>
      </w:r>
      <w:r>
        <w:rPr>
          <w:spacing w:val="-14"/>
        </w:rPr>
        <w:t xml:space="preserve"> </w:t>
      </w:r>
      <w:r>
        <w:t>conser</w:t>
      </w:r>
      <w:del w:id="214" w:author="Carla-PCE" w:date="2021-07-04T03:49:00Z">
        <w:r w:rsidDel="004270C8">
          <w:delText xml:space="preserve">- </w:delText>
        </w:r>
      </w:del>
      <w:r>
        <w:rPr>
          <w:spacing w:val="-4"/>
        </w:rPr>
        <w:t xml:space="preserve">vative </w:t>
      </w:r>
      <w:r>
        <w:t>capacitor or reactor bank size. This is due to the substantially large</w:t>
      </w:r>
      <w:ins w:id="215" w:author="Carla-PCE" w:date="2021-07-04T03:50:00Z">
        <w:r w:rsidR="004270C8">
          <w:t>r</w:t>
        </w:r>
      </w:ins>
      <w:r>
        <w:t xml:space="preserve"> MPT</w:t>
      </w:r>
      <w:r>
        <w:rPr>
          <w:spacing w:val="-20"/>
        </w:rPr>
        <w:t xml:space="preserve"> </w:t>
      </w:r>
      <w:r>
        <w:t>impedance</w:t>
      </w:r>
      <w:r>
        <w:rPr>
          <w:spacing w:val="-20"/>
        </w:rPr>
        <w:t xml:space="preserve"> </w:t>
      </w:r>
      <w:r>
        <w:t>compared</w:t>
      </w:r>
      <w:r>
        <w:rPr>
          <w:spacing w:val="-20"/>
        </w:rPr>
        <w:t xml:space="preserve"> </w:t>
      </w:r>
      <w:r>
        <w:t>to</w:t>
      </w:r>
      <w:r>
        <w:rPr>
          <w:spacing w:val="-20"/>
        </w:rPr>
        <w:t xml:space="preserve"> </w:t>
      </w:r>
      <w:r>
        <w:t>the</w:t>
      </w:r>
      <w:r>
        <w:rPr>
          <w:spacing w:val="-20"/>
        </w:rPr>
        <w:t xml:space="preserve"> </w:t>
      </w:r>
      <w:r>
        <w:rPr>
          <w:spacing w:val="-6"/>
        </w:rPr>
        <w:t>WTTs</w:t>
      </w:r>
      <w:r>
        <w:rPr>
          <w:spacing w:val="-20"/>
        </w:rPr>
        <w:t xml:space="preserve"> </w:t>
      </w:r>
      <w:r>
        <w:t>and</w:t>
      </w:r>
      <w:r>
        <w:rPr>
          <w:spacing w:val="-20"/>
        </w:rPr>
        <w:t xml:space="preserve"> </w:t>
      </w:r>
      <w:r>
        <w:t>ISUs.</w:t>
      </w:r>
      <w:r>
        <w:rPr>
          <w:spacing w:val="4"/>
        </w:rPr>
        <w:t xml:space="preserve"> </w:t>
      </w:r>
      <w:r>
        <w:t>Most</w:t>
      </w:r>
      <w:r>
        <w:rPr>
          <w:spacing w:val="-20"/>
        </w:rPr>
        <w:t xml:space="preserve"> </w:t>
      </w:r>
      <w:r>
        <w:rPr>
          <w:spacing w:val="-5"/>
        </w:rPr>
        <w:t>MPTs</w:t>
      </w:r>
      <w:r>
        <w:rPr>
          <w:spacing w:val="-20"/>
        </w:rPr>
        <w:t xml:space="preserve"> </w:t>
      </w:r>
      <w:r>
        <w:t>in</w:t>
      </w:r>
      <w:r>
        <w:rPr>
          <w:spacing w:val="-20"/>
        </w:rPr>
        <w:t xml:space="preserve"> </w:t>
      </w:r>
      <w:r>
        <w:t>renewable projects</w:t>
      </w:r>
      <w:r>
        <w:rPr>
          <w:spacing w:val="-32"/>
        </w:rPr>
        <w:t xml:space="preserve"> </w:t>
      </w:r>
      <w:r>
        <w:t>are</w:t>
      </w:r>
      <w:r>
        <w:rPr>
          <w:spacing w:val="-31"/>
        </w:rPr>
        <w:t xml:space="preserve"> </w:t>
      </w:r>
      <w:r>
        <w:t>three</w:t>
      </w:r>
      <w:r>
        <w:rPr>
          <w:spacing w:val="-31"/>
        </w:rPr>
        <w:t xml:space="preserve"> </w:t>
      </w:r>
      <w:r>
        <w:t>winding</w:t>
      </w:r>
      <w:r>
        <w:rPr>
          <w:spacing w:val="-31"/>
        </w:rPr>
        <w:t xml:space="preserve"> </w:t>
      </w:r>
      <w:r>
        <w:lastRenderedPageBreak/>
        <w:t>transformers</w:t>
      </w:r>
      <w:r>
        <w:rPr>
          <w:spacing w:val="-31"/>
        </w:rPr>
        <w:t xml:space="preserve"> </w:t>
      </w:r>
      <w:r>
        <w:t>with</w:t>
      </w:r>
      <w:del w:id="216" w:author="Carla-PCE" w:date="2021-07-04T03:52:00Z">
        <w:r w:rsidDel="004270C8">
          <w:rPr>
            <w:spacing w:val="-31"/>
          </w:rPr>
          <w:delText xml:space="preserve"> </w:delText>
        </w:r>
        <w:r w:rsidDel="004270C8">
          <w:delText>the</w:delText>
        </w:r>
      </w:del>
      <w:r>
        <w:rPr>
          <w:spacing w:val="-31"/>
        </w:rPr>
        <w:t xml:space="preserve"> </w:t>
      </w:r>
      <w:r>
        <w:t>tertiary</w:t>
      </w:r>
      <w:r>
        <w:rPr>
          <w:spacing w:val="-31"/>
        </w:rPr>
        <w:t xml:space="preserve"> </w:t>
      </w:r>
      <w:r>
        <w:t>winding</w:t>
      </w:r>
      <w:r>
        <w:rPr>
          <w:spacing w:val="-31"/>
        </w:rPr>
        <w:t xml:space="preserve"> </w:t>
      </w:r>
      <w:r>
        <w:t>connected</w:t>
      </w:r>
      <w:r w:rsidR="00357D8F">
        <w:t xml:space="preserve"> </w:t>
      </w:r>
      <w:del w:id="217" w:author="Carla-PCE" w:date="2021-07-04T03:52:00Z">
        <w:r w:rsidDel="004270C8">
          <w:delText>in</w:delText>
        </w:r>
        <w:r w:rsidDel="004270C8">
          <w:rPr>
            <w:spacing w:val="-20"/>
          </w:rPr>
          <w:delText xml:space="preserve"> </w:delText>
        </w:r>
      </w:del>
      <w:ins w:id="218" w:author="Carla-PCE" w:date="2021-07-04T03:52:00Z">
        <w:r w:rsidR="004270C8">
          <w:t>to</w:t>
        </w:r>
        <w:r w:rsidR="004270C8">
          <w:rPr>
            <w:spacing w:val="-20"/>
          </w:rPr>
          <w:t xml:space="preserve"> </w:t>
        </w:r>
      </w:ins>
      <w:r>
        <w:t>delta</w:t>
      </w:r>
      <w:r>
        <w:rPr>
          <w:spacing w:val="-19"/>
        </w:rPr>
        <w:t xml:space="preserve"> </w:t>
      </w:r>
      <w:r>
        <w:t>and</w:t>
      </w:r>
      <w:r>
        <w:rPr>
          <w:spacing w:val="-19"/>
        </w:rPr>
        <w:t xml:space="preserve"> </w:t>
      </w:r>
      <w:r>
        <w:t>not</w:t>
      </w:r>
      <w:r>
        <w:rPr>
          <w:spacing w:val="-19"/>
        </w:rPr>
        <w:t xml:space="preserve"> </w:t>
      </w:r>
      <w:del w:id="219" w:author="Carla-PCE" w:date="2021-07-04T03:52:00Z">
        <w:r w:rsidDel="004270C8">
          <w:delText>connected</w:delText>
        </w:r>
      </w:del>
      <w:r>
        <w:rPr>
          <w:spacing w:val="-19"/>
        </w:rPr>
        <w:t xml:space="preserve"> </w:t>
      </w:r>
      <w:r>
        <w:t>to</w:t>
      </w:r>
      <w:r>
        <w:rPr>
          <w:spacing w:val="-19"/>
        </w:rPr>
        <w:t xml:space="preserve"> </w:t>
      </w:r>
      <w:r>
        <w:rPr>
          <w:spacing w:val="-3"/>
        </w:rPr>
        <w:t>any</w:t>
      </w:r>
      <w:r>
        <w:rPr>
          <w:spacing w:val="-20"/>
        </w:rPr>
        <w:t xml:space="preserve"> </w:t>
      </w:r>
      <w:r>
        <w:t>external</w:t>
      </w:r>
      <w:r>
        <w:rPr>
          <w:spacing w:val="-19"/>
        </w:rPr>
        <w:t xml:space="preserve"> </w:t>
      </w:r>
      <w:r>
        <w:t>load. Thus,</w:t>
      </w:r>
      <w:r>
        <w:rPr>
          <w:spacing w:val="-18"/>
        </w:rPr>
        <w:t xml:space="preserve"> </w:t>
      </w:r>
      <w:r>
        <w:t>modeling</w:t>
      </w:r>
      <w:r>
        <w:rPr>
          <w:spacing w:val="-19"/>
        </w:rPr>
        <w:t xml:space="preserve"> </w:t>
      </w:r>
      <w:r>
        <w:t>the</w:t>
      </w:r>
      <w:r>
        <w:rPr>
          <w:spacing w:val="-19"/>
        </w:rPr>
        <w:t xml:space="preserve"> </w:t>
      </w:r>
      <w:r>
        <w:t>tertiary winding</w:t>
      </w:r>
      <w:r>
        <w:rPr>
          <w:spacing w:val="-4"/>
        </w:rPr>
        <w:t xml:space="preserve"> </w:t>
      </w:r>
      <w:r>
        <w:t>is</w:t>
      </w:r>
      <w:r>
        <w:rPr>
          <w:spacing w:val="-3"/>
        </w:rPr>
        <w:t xml:space="preserve"> </w:t>
      </w:r>
      <w:r>
        <w:t>not</w:t>
      </w:r>
      <w:r>
        <w:rPr>
          <w:spacing w:val="-4"/>
        </w:rPr>
        <w:t xml:space="preserve"> </w:t>
      </w:r>
      <w:r>
        <w:t>required</w:t>
      </w:r>
      <w:ins w:id="220" w:author="Carla-PCE" w:date="2021-07-04T03:52:00Z">
        <w:r w:rsidR="005D6A11">
          <w:t>,</w:t>
        </w:r>
      </w:ins>
      <w:del w:id="221" w:author="Carla-PCE" w:date="2021-07-04T03:52:00Z">
        <w:r w:rsidDel="004270C8">
          <w:rPr>
            <w:spacing w:val="-3"/>
          </w:rPr>
          <w:delText xml:space="preserve"> </w:delText>
        </w:r>
      </w:del>
      <w:ins w:id="222" w:author="Carla-PCE" w:date="2021-07-04T03:51:00Z">
        <w:r w:rsidR="004270C8">
          <w:rPr>
            <w:spacing w:val="-4"/>
          </w:rPr>
          <w:t xml:space="preserve"> </w:t>
        </w:r>
        <w:r w:rsidR="004270C8">
          <w:t>which</w:t>
        </w:r>
        <w:r w:rsidR="004270C8">
          <w:rPr>
            <w:spacing w:val="-3"/>
          </w:rPr>
          <w:t xml:space="preserve"> </w:t>
        </w:r>
        <w:r w:rsidR="004270C8">
          <w:t>is</w:t>
        </w:r>
        <w:r w:rsidR="004270C8">
          <w:rPr>
            <w:spacing w:val="-4"/>
          </w:rPr>
          <w:t xml:space="preserve"> </w:t>
        </w:r>
        <w:r w:rsidR="004270C8">
          <w:t>small compared</w:t>
        </w:r>
        <w:r w:rsidR="004270C8">
          <w:rPr>
            <w:spacing w:val="-11"/>
          </w:rPr>
          <w:t xml:space="preserve"> </w:t>
        </w:r>
        <w:r w:rsidR="004270C8">
          <w:t>to</w:t>
        </w:r>
        <w:r w:rsidR="004270C8">
          <w:rPr>
            <w:spacing w:val="-11"/>
          </w:rPr>
          <w:t xml:space="preserve"> </w:t>
        </w:r>
        <w:r w:rsidR="004270C8">
          <w:t>the</w:t>
        </w:r>
        <w:r w:rsidR="004270C8">
          <w:rPr>
            <w:spacing w:val="-11"/>
          </w:rPr>
          <w:t xml:space="preserve"> </w:t>
        </w:r>
        <w:r w:rsidR="004270C8">
          <w:t>overall</w:t>
        </w:r>
        <w:r w:rsidR="004270C8">
          <w:rPr>
            <w:spacing w:val="-11"/>
          </w:rPr>
          <w:t xml:space="preserve"> </w:t>
        </w:r>
        <w:r w:rsidR="004270C8">
          <w:t>losses</w:t>
        </w:r>
        <w:r w:rsidR="004270C8">
          <w:rPr>
            <w:spacing w:val="-11"/>
          </w:rPr>
          <w:t xml:space="preserve"> </w:t>
        </w:r>
      </w:ins>
      <w:r>
        <w:t>since</w:t>
      </w:r>
      <w:r>
        <w:rPr>
          <w:spacing w:val="-3"/>
        </w:rPr>
        <w:t xml:space="preserve"> </w:t>
      </w:r>
      <w:r>
        <w:t>no-load</w:t>
      </w:r>
      <w:r>
        <w:rPr>
          <w:spacing w:val="-4"/>
        </w:rPr>
        <w:t xml:space="preserve"> </w:t>
      </w:r>
      <w:r>
        <w:t>losses</w:t>
      </w:r>
      <w:r>
        <w:rPr>
          <w:spacing w:val="-3"/>
        </w:rPr>
        <w:t xml:space="preserve"> </w:t>
      </w:r>
      <w:r>
        <w:t>only</w:t>
      </w:r>
      <w:r>
        <w:rPr>
          <w:spacing w:val="-4"/>
        </w:rPr>
        <w:t xml:space="preserve"> </w:t>
      </w:r>
      <w:r>
        <w:t>flow</w:t>
      </w:r>
      <w:del w:id="223" w:author="Carla-PCE" w:date="2021-07-04T07:13:00Z">
        <w:r w:rsidDel="001E74EC">
          <w:delText>s</w:delText>
        </w:r>
      </w:del>
      <w:r>
        <w:rPr>
          <w:spacing w:val="-3"/>
        </w:rPr>
        <w:t xml:space="preserve"> </w:t>
      </w:r>
      <w:ins w:id="224" w:author="Carla-PCE" w:date="2021-07-04T03:51:00Z">
        <w:r w:rsidR="004270C8">
          <w:rPr>
            <w:spacing w:val="-3"/>
          </w:rPr>
          <w:t xml:space="preserve">through </w:t>
        </w:r>
      </w:ins>
      <w:del w:id="225" w:author="Carla-PCE" w:date="2021-07-04T03:51:00Z">
        <w:r w:rsidDel="004270C8">
          <w:delText>in</w:delText>
        </w:r>
        <w:r w:rsidDel="004270C8">
          <w:rPr>
            <w:spacing w:val="-3"/>
          </w:rPr>
          <w:delText xml:space="preserve"> </w:delText>
        </w:r>
        <w:r w:rsidDel="004270C8">
          <w:delText>it</w:delText>
        </w:r>
        <w:r w:rsidDel="004270C8">
          <w:rPr>
            <w:spacing w:val="-4"/>
          </w:rPr>
          <w:delText xml:space="preserve"> </w:delText>
        </w:r>
        <w:r w:rsidDel="004270C8">
          <w:delText>which</w:delText>
        </w:r>
        <w:r w:rsidDel="004270C8">
          <w:rPr>
            <w:spacing w:val="-3"/>
          </w:rPr>
          <w:delText xml:space="preserve"> </w:delText>
        </w:r>
        <w:r w:rsidDel="004270C8">
          <w:delText>is</w:delText>
        </w:r>
        <w:r w:rsidDel="004270C8">
          <w:rPr>
            <w:spacing w:val="-4"/>
          </w:rPr>
          <w:delText xml:space="preserve"> </w:delText>
        </w:r>
        <w:r w:rsidDel="004270C8">
          <w:delText>small compared</w:delText>
        </w:r>
        <w:r w:rsidDel="004270C8">
          <w:rPr>
            <w:spacing w:val="-11"/>
          </w:rPr>
          <w:delText xml:space="preserve"> </w:delText>
        </w:r>
        <w:r w:rsidDel="004270C8">
          <w:delText>to</w:delText>
        </w:r>
        <w:r w:rsidDel="004270C8">
          <w:rPr>
            <w:spacing w:val="-11"/>
          </w:rPr>
          <w:delText xml:space="preserve"> </w:delText>
        </w:r>
        <w:r w:rsidDel="004270C8">
          <w:delText>the</w:delText>
        </w:r>
        <w:r w:rsidDel="004270C8">
          <w:rPr>
            <w:spacing w:val="-11"/>
          </w:rPr>
          <w:delText xml:space="preserve"> </w:delText>
        </w:r>
        <w:r w:rsidDel="004270C8">
          <w:delText>overall</w:delText>
        </w:r>
        <w:r w:rsidDel="004270C8">
          <w:rPr>
            <w:spacing w:val="-11"/>
          </w:rPr>
          <w:delText xml:space="preserve"> </w:delText>
        </w:r>
        <w:r w:rsidDel="004270C8">
          <w:delText>losses</w:delText>
        </w:r>
        <w:r w:rsidDel="004270C8">
          <w:rPr>
            <w:spacing w:val="-11"/>
          </w:rPr>
          <w:delText xml:space="preserve"> </w:delText>
        </w:r>
        <w:r w:rsidDel="004270C8">
          <w:delText>across</w:delText>
        </w:r>
        <w:r w:rsidDel="004270C8">
          <w:rPr>
            <w:spacing w:val="-10"/>
          </w:rPr>
          <w:delText xml:space="preserve"> </w:delText>
        </w:r>
      </w:del>
      <w:r>
        <w:t>the</w:t>
      </w:r>
      <w:r>
        <w:rPr>
          <w:spacing w:val="-11"/>
        </w:rPr>
        <w:t xml:space="preserve"> </w:t>
      </w:r>
      <w:r>
        <w:t>MPT.</w:t>
      </w:r>
      <w:r>
        <w:rPr>
          <w:spacing w:val="-11"/>
        </w:rPr>
        <w:t xml:space="preserve"> </w:t>
      </w:r>
      <w:r>
        <w:t>Typical</w:t>
      </w:r>
      <w:r>
        <w:rPr>
          <w:spacing w:val="-11"/>
        </w:rPr>
        <w:t xml:space="preserve"> </w:t>
      </w:r>
      <w:r>
        <w:t>transformer</w:t>
      </w:r>
      <w:r>
        <w:rPr>
          <w:spacing w:val="-11"/>
        </w:rPr>
        <w:t xml:space="preserve"> </w:t>
      </w:r>
      <w:r>
        <w:t>data</w:t>
      </w:r>
      <w:r>
        <w:rPr>
          <w:spacing w:val="-10"/>
        </w:rPr>
        <w:t xml:space="preserve"> </w:t>
      </w:r>
      <w:r>
        <w:t>is given</w:t>
      </w:r>
      <w:r>
        <w:rPr>
          <w:spacing w:val="-23"/>
        </w:rPr>
        <w:t xml:space="preserve"> </w:t>
      </w:r>
      <w:r>
        <w:t>in</w:t>
      </w:r>
      <w:r>
        <w:rPr>
          <w:spacing w:val="-22"/>
        </w:rPr>
        <w:t xml:space="preserve"> </w:t>
      </w:r>
      <w:ins w:id="226" w:author="Carla-PCE" w:date="2021-07-04T03:54:00Z">
        <w:r w:rsidR="005D6A11">
          <w:t>the Appendix.</w:t>
        </w:r>
      </w:ins>
      <w:del w:id="227" w:author="Carla-PCE" w:date="2021-07-04T03:54:00Z">
        <w:r w:rsidDel="005D6A11">
          <w:delText>the</w:delText>
        </w:r>
        <w:r w:rsidDel="005D6A11">
          <w:rPr>
            <w:spacing w:val="-22"/>
          </w:rPr>
          <w:delText xml:space="preserve"> </w:delText>
        </w:r>
        <w:r w:rsidR="001A0BB1" w:rsidDel="005D6A11">
          <w:fldChar w:fldCharType="begin"/>
        </w:r>
        <w:r w:rsidR="001A0BB1" w:rsidDel="005D6A11">
          <w:delInstrText xml:space="preserve"> HYPERLINK \l "_bookmark9" </w:delInstrText>
        </w:r>
        <w:r w:rsidR="001A0BB1" w:rsidDel="005D6A11">
          <w:fldChar w:fldCharType="separate"/>
        </w:r>
        <w:r w:rsidDel="005D6A11">
          <w:delText>7.</w:delText>
        </w:r>
        <w:r w:rsidR="001A0BB1" w:rsidDel="005D6A11">
          <w:fldChar w:fldCharType="end"/>
        </w:r>
      </w:del>
      <w:r>
        <w:rPr>
          <w:spacing w:val="-6"/>
        </w:rPr>
        <w:t xml:space="preserve"> </w:t>
      </w:r>
      <w:r>
        <w:t>Also</w:t>
      </w:r>
      <w:bookmarkStart w:id="228" w:name="_Hlk76279717"/>
      <w:r>
        <w:t>,</w:t>
      </w:r>
      <w:r>
        <w:rPr>
          <w:spacing w:val="-21"/>
        </w:rPr>
        <w:t xml:space="preserve"> </w:t>
      </w:r>
      <w:r>
        <w:t>turbine</w:t>
      </w:r>
      <w:r>
        <w:rPr>
          <w:spacing w:val="-22"/>
        </w:rPr>
        <w:t xml:space="preserve"> </w:t>
      </w:r>
      <w:r>
        <w:rPr>
          <w:spacing w:val="-4"/>
        </w:rPr>
        <w:t>down</w:t>
      </w:r>
      <w:ins w:id="229" w:author="Carla-PCE" w:date="2021-07-04T03:55:00Z">
        <w:r w:rsidR="005D6A11">
          <w:rPr>
            <w:spacing w:val="-4"/>
          </w:rPr>
          <w:t>-</w:t>
        </w:r>
      </w:ins>
      <w:r>
        <w:rPr>
          <w:spacing w:val="-4"/>
        </w:rPr>
        <w:t>tower</w:t>
      </w:r>
      <w:r>
        <w:rPr>
          <w:spacing w:val="-22"/>
        </w:rPr>
        <w:t xml:space="preserve"> </w:t>
      </w:r>
      <w:r>
        <w:t>cables</w:t>
      </w:r>
      <w:r>
        <w:rPr>
          <w:spacing w:val="-22"/>
        </w:rPr>
        <w:t xml:space="preserve"> </w:t>
      </w:r>
      <w:bookmarkEnd w:id="228"/>
      <w:r>
        <w:t>should</w:t>
      </w:r>
      <w:r>
        <w:rPr>
          <w:spacing w:val="-23"/>
        </w:rPr>
        <w:t xml:space="preserve"> </w:t>
      </w:r>
      <w:r>
        <w:rPr>
          <w:spacing w:val="3"/>
        </w:rPr>
        <w:t>be</w:t>
      </w:r>
      <w:r>
        <w:rPr>
          <w:spacing w:val="-22"/>
        </w:rPr>
        <w:t xml:space="preserve"> </w:t>
      </w:r>
      <w:r>
        <w:t>modeled</w:t>
      </w:r>
      <w:r>
        <w:rPr>
          <w:spacing w:val="-22"/>
        </w:rPr>
        <w:t xml:space="preserve"> </w:t>
      </w:r>
      <w:r>
        <w:t>since</w:t>
      </w:r>
      <w:r>
        <w:rPr>
          <w:spacing w:val="-22"/>
        </w:rPr>
        <w:t xml:space="preserve"> </w:t>
      </w:r>
      <w:r>
        <w:t xml:space="preserve">they can cause substantial </w:t>
      </w:r>
      <w:r>
        <w:rPr>
          <w:spacing w:val="-7"/>
        </w:rPr>
        <w:t xml:space="preserve">MVAr </w:t>
      </w:r>
      <w:r>
        <w:t>loss for the latest tall</w:t>
      </w:r>
      <w:r>
        <w:rPr>
          <w:spacing w:val="53"/>
        </w:rPr>
        <w:t xml:space="preserve"> </w:t>
      </w:r>
      <w:r>
        <w:t>turbines.</w:t>
      </w:r>
    </w:p>
    <w:p w14:paraId="36B3FB8F" w14:textId="0B1CE771" w:rsidR="00BF0E6B" w:rsidRDefault="007F21B2" w:rsidP="00357D8F">
      <w:pPr>
        <w:pStyle w:val="BodyText"/>
        <w:spacing w:line="360" w:lineRule="auto"/>
        <w:ind w:left="497" w:right="1267" w:firstLine="351"/>
        <w:jc w:val="both"/>
      </w:pPr>
      <w:del w:id="230" w:author="Carla-PCE" w:date="2021-07-04T08:19:00Z">
        <w:r w:rsidRPr="00FC242B" w:rsidDel="00FC242B">
          <w:rPr>
            <w:spacing w:val="-3"/>
          </w:rPr>
          <w:delText xml:space="preserve">Transformer </w:delText>
        </w:r>
      </w:del>
      <w:ins w:id="231" w:author="Carla-PCE" w:date="2021-07-04T08:19:00Z">
        <w:r w:rsidR="00FC242B" w:rsidRPr="00FC242B">
          <w:rPr>
            <w:spacing w:val="-3"/>
          </w:rPr>
          <w:t xml:space="preserve">A transformer </w:t>
        </w:r>
      </w:ins>
      <w:r w:rsidRPr="00FC242B">
        <w:t xml:space="preserve">tap changer should </w:t>
      </w:r>
      <w:r w:rsidRPr="00FC242B">
        <w:rPr>
          <w:spacing w:val="3"/>
        </w:rPr>
        <w:t>be</w:t>
      </w:r>
      <w:r>
        <w:rPr>
          <w:spacing w:val="3"/>
        </w:rPr>
        <w:t xml:space="preserve"> </w:t>
      </w:r>
      <w:r>
        <w:t xml:space="preserve">modeled as designed. </w:t>
      </w:r>
      <w:ins w:id="232" w:author="Carla-PCE" w:date="2021-07-04T08:20:00Z">
        <w:r w:rsidR="00FC242B">
          <w:t xml:space="preserve">The </w:t>
        </w:r>
      </w:ins>
      <w:r>
        <w:t>MPT tap changer, whether</w:t>
      </w:r>
      <w:ins w:id="233" w:author="Carla-PCE" w:date="2021-07-04T17:30:00Z">
        <w:r w:rsidR="00B96829">
          <w:t xml:space="preserve"> an</w:t>
        </w:r>
      </w:ins>
      <w:r>
        <w:t xml:space="preserve"> </w:t>
      </w:r>
      <w:ins w:id="234" w:author="Carla-PCE" w:date="2021-07-04T17:30:00Z">
        <w:r w:rsidR="00B96829">
          <w:t>on-load</w:t>
        </w:r>
        <w:r w:rsidR="00B96829">
          <w:rPr>
            <w:spacing w:val="-12"/>
          </w:rPr>
          <w:t xml:space="preserve"> </w:t>
        </w:r>
        <w:r w:rsidR="00B96829">
          <w:t>tap</w:t>
        </w:r>
        <w:r w:rsidR="00B96829">
          <w:rPr>
            <w:spacing w:val="-13"/>
          </w:rPr>
          <w:t xml:space="preserve"> </w:t>
        </w:r>
        <w:r w:rsidR="00B96829">
          <w:t>changer</w:t>
        </w:r>
        <w:r w:rsidR="00B96829">
          <w:rPr>
            <w:spacing w:val="-12"/>
          </w:rPr>
          <w:t xml:space="preserve"> (</w:t>
        </w:r>
      </w:ins>
      <w:r>
        <w:rPr>
          <w:spacing w:val="-5"/>
        </w:rPr>
        <w:t>OLTC</w:t>
      </w:r>
      <w:ins w:id="235" w:author="Carla-PCE" w:date="2021-07-04T17:30:00Z">
        <w:r w:rsidR="00B96829">
          <w:rPr>
            <w:spacing w:val="-5"/>
          </w:rPr>
          <w:t>)</w:t>
        </w:r>
      </w:ins>
      <w:r>
        <w:rPr>
          <w:spacing w:val="-5"/>
        </w:rPr>
        <w:t xml:space="preserve"> </w:t>
      </w:r>
      <w:r>
        <w:t>or</w:t>
      </w:r>
      <w:ins w:id="236" w:author="Carla-PCE" w:date="2021-07-04T17:31:00Z">
        <w:r w:rsidR="008C5BDD">
          <w:t xml:space="preserve"> a</w:t>
        </w:r>
      </w:ins>
      <w:r>
        <w:t xml:space="preserve"> </w:t>
      </w:r>
      <w:ins w:id="237" w:author="Carla-PCE" w:date="2021-07-04T17:31:00Z">
        <w:r w:rsidR="008C5BDD">
          <w:t>de-energized tap changer (</w:t>
        </w:r>
      </w:ins>
      <w:r>
        <w:t>DETC</w:t>
      </w:r>
      <w:ins w:id="238" w:author="Carla-PCE" w:date="2021-07-04T17:32:00Z">
        <w:r w:rsidR="008C5BDD">
          <w:t>)</w:t>
        </w:r>
      </w:ins>
      <w:r>
        <w:t xml:space="preserve">, is installed on the high side winding while controlling the </w:t>
      </w:r>
      <w:r>
        <w:rPr>
          <w:spacing w:val="-3"/>
        </w:rPr>
        <w:t xml:space="preserve">low </w:t>
      </w:r>
      <w:r>
        <w:t xml:space="preserve">side winding. The same goes for the </w:t>
      </w:r>
      <w:r>
        <w:rPr>
          <w:spacing w:val="-6"/>
        </w:rPr>
        <w:t xml:space="preserve">WTTs </w:t>
      </w:r>
      <w:r>
        <w:t xml:space="preserve">and ISUs. </w:t>
      </w:r>
      <w:r>
        <w:rPr>
          <w:spacing w:val="-4"/>
        </w:rPr>
        <w:t xml:space="preserve">OLTCs </w:t>
      </w:r>
      <w:r>
        <w:t xml:space="preserve">typically </w:t>
      </w:r>
      <w:r>
        <w:rPr>
          <w:spacing w:val="-4"/>
        </w:rPr>
        <w:t xml:space="preserve">have </w:t>
      </w:r>
      <w:del w:id="239" w:author="Carla-PCE" w:date="2021-07-04T08:20:00Z">
        <w:r w:rsidDel="00FC242B">
          <w:delText>thirty-three (</w:delText>
        </w:r>
      </w:del>
      <w:r>
        <w:t>33</w:t>
      </w:r>
      <w:del w:id="240" w:author="Carla-PCE" w:date="2021-07-04T08:21:00Z">
        <w:r w:rsidDel="00FC242B">
          <w:delText>)</w:delText>
        </w:r>
      </w:del>
      <w:r>
        <w:t xml:space="preserve"> tap positions, one of which is </w:t>
      </w:r>
      <w:ins w:id="241" w:author="Carla-PCE" w:date="2021-07-04T08:21:00Z">
        <w:r w:rsidR="00FC242B">
          <w:t xml:space="preserve">in </w:t>
        </w:r>
      </w:ins>
      <w:r>
        <w:t xml:space="preserve">the neutral position. These tap positions correspond to 1.1 </w:t>
      </w:r>
      <w:r>
        <w:rPr>
          <w:spacing w:val="-7"/>
        </w:rPr>
        <w:t xml:space="preserve">Vpu </w:t>
      </w:r>
      <w:r>
        <w:t xml:space="preserve">to 0.9 </w:t>
      </w:r>
      <w:r>
        <w:rPr>
          <w:spacing w:val="-8"/>
        </w:rPr>
        <w:t xml:space="preserve">Vpu </w:t>
      </w:r>
      <w:r>
        <w:t>in</w:t>
      </w:r>
      <w:r>
        <w:rPr>
          <w:spacing w:val="-11"/>
        </w:rPr>
        <w:t xml:space="preserve"> </w:t>
      </w:r>
      <w:r>
        <w:t>a</w:t>
      </w:r>
      <w:r>
        <w:rPr>
          <w:spacing w:val="-11"/>
        </w:rPr>
        <w:t xml:space="preserve"> </w:t>
      </w:r>
      <w:r>
        <w:t>step</w:t>
      </w:r>
      <w:r>
        <w:rPr>
          <w:spacing w:val="-11"/>
        </w:rPr>
        <w:t xml:space="preserve"> </w:t>
      </w:r>
      <w:r>
        <w:t>size</w:t>
      </w:r>
      <w:r>
        <w:rPr>
          <w:spacing w:val="-11"/>
        </w:rPr>
        <w:t xml:space="preserve"> </w:t>
      </w:r>
      <w:r>
        <w:t>of</w:t>
      </w:r>
      <w:r>
        <w:rPr>
          <w:spacing w:val="-11"/>
        </w:rPr>
        <w:t xml:space="preserve"> </w:t>
      </w:r>
      <w:r>
        <w:t>0.00625</w:t>
      </w:r>
      <w:r>
        <w:rPr>
          <w:spacing w:val="-11"/>
        </w:rPr>
        <w:t xml:space="preserve"> </w:t>
      </w:r>
      <w:r>
        <w:rPr>
          <w:spacing w:val="-6"/>
        </w:rPr>
        <w:t>Vpu.</w:t>
      </w:r>
      <w:r>
        <w:rPr>
          <w:spacing w:val="9"/>
        </w:rPr>
        <w:t xml:space="preserve"> </w:t>
      </w:r>
      <w:r>
        <w:t>On</w:t>
      </w:r>
      <w:r>
        <w:rPr>
          <w:spacing w:val="-10"/>
        </w:rPr>
        <w:t xml:space="preserve"> </w:t>
      </w:r>
      <w:r>
        <w:t>the</w:t>
      </w:r>
      <w:r>
        <w:rPr>
          <w:spacing w:val="-12"/>
        </w:rPr>
        <w:t xml:space="preserve"> </w:t>
      </w:r>
      <w:r>
        <w:t>other</w:t>
      </w:r>
      <w:r>
        <w:rPr>
          <w:spacing w:val="-10"/>
        </w:rPr>
        <w:t xml:space="preserve"> </w:t>
      </w:r>
      <w:r>
        <w:t>hand,</w:t>
      </w:r>
      <w:r>
        <w:rPr>
          <w:spacing w:val="-10"/>
        </w:rPr>
        <w:t xml:space="preserve"> </w:t>
      </w:r>
      <w:r>
        <w:t>DETCs</w:t>
      </w:r>
      <w:r>
        <w:rPr>
          <w:spacing w:val="-12"/>
        </w:rPr>
        <w:t xml:space="preserve"> </w:t>
      </w:r>
      <w:r>
        <w:t>typically</w:t>
      </w:r>
      <w:r>
        <w:rPr>
          <w:spacing w:val="-10"/>
        </w:rPr>
        <w:t xml:space="preserve"> </w:t>
      </w:r>
      <w:r>
        <w:rPr>
          <w:spacing w:val="-4"/>
        </w:rPr>
        <w:t>have</w:t>
      </w:r>
      <w:r>
        <w:rPr>
          <w:spacing w:val="-12"/>
        </w:rPr>
        <w:t xml:space="preserve"> </w:t>
      </w:r>
      <w:r>
        <w:rPr>
          <w:spacing w:val="-3"/>
        </w:rPr>
        <w:t xml:space="preserve">five </w:t>
      </w:r>
      <w:r>
        <w:t>tap</w:t>
      </w:r>
      <w:r>
        <w:rPr>
          <w:spacing w:val="-31"/>
        </w:rPr>
        <w:t xml:space="preserve"> </w:t>
      </w:r>
      <w:r>
        <w:t>positions:</w:t>
      </w:r>
      <w:r>
        <w:rPr>
          <w:spacing w:val="-16"/>
        </w:rPr>
        <w:t xml:space="preserve"> </w:t>
      </w:r>
      <w:r>
        <w:rPr>
          <w:spacing w:val="-5"/>
        </w:rPr>
        <w:t>two</w:t>
      </w:r>
      <w:r>
        <w:rPr>
          <w:spacing w:val="-31"/>
        </w:rPr>
        <w:t xml:space="preserve"> </w:t>
      </w:r>
      <w:r>
        <w:t>up,</w:t>
      </w:r>
      <w:r>
        <w:rPr>
          <w:spacing w:val="-29"/>
        </w:rPr>
        <w:t xml:space="preserve"> </w:t>
      </w:r>
      <w:r>
        <w:rPr>
          <w:spacing w:val="-5"/>
        </w:rPr>
        <w:t>two</w:t>
      </w:r>
      <w:r>
        <w:rPr>
          <w:spacing w:val="-31"/>
        </w:rPr>
        <w:t xml:space="preserve"> </w:t>
      </w:r>
      <w:r>
        <w:t>down,</w:t>
      </w:r>
      <w:r>
        <w:rPr>
          <w:spacing w:val="-29"/>
        </w:rPr>
        <w:t xml:space="preserve"> </w:t>
      </w:r>
      <w:r>
        <w:t>and</w:t>
      </w:r>
      <w:r>
        <w:rPr>
          <w:spacing w:val="-31"/>
        </w:rPr>
        <w:t xml:space="preserve"> </w:t>
      </w:r>
      <w:r w:rsidRPr="00FC242B">
        <w:t xml:space="preserve">one </w:t>
      </w:r>
      <w:ins w:id="242" w:author="Carla-PCE" w:date="2021-07-04T08:22:00Z">
        <w:r w:rsidR="00FC242B" w:rsidRPr="00FC242B">
          <w:t xml:space="preserve">in a </w:t>
        </w:r>
      </w:ins>
      <w:r w:rsidRPr="00FC242B">
        <w:t>neutral</w:t>
      </w:r>
      <w:r>
        <w:rPr>
          <w:spacing w:val="-31"/>
        </w:rPr>
        <w:t xml:space="preserve"> </w:t>
      </w:r>
      <w:r>
        <w:t>position.</w:t>
      </w:r>
      <w:r>
        <w:rPr>
          <w:spacing w:val="-14"/>
        </w:rPr>
        <w:t xml:space="preserve"> </w:t>
      </w:r>
      <w:r>
        <w:t>These</w:t>
      </w:r>
      <w:r>
        <w:rPr>
          <w:spacing w:val="-31"/>
        </w:rPr>
        <w:t xml:space="preserve"> </w:t>
      </w:r>
      <w:r>
        <w:t xml:space="preserve">correspond to 1.05 </w:t>
      </w:r>
      <w:r>
        <w:rPr>
          <w:spacing w:val="-7"/>
        </w:rPr>
        <w:t xml:space="preserve">Vpu </w:t>
      </w:r>
      <w:r>
        <w:t xml:space="preserve">to 0.95 </w:t>
      </w:r>
      <w:r>
        <w:rPr>
          <w:spacing w:val="-7"/>
        </w:rPr>
        <w:t xml:space="preserve">Vpu </w:t>
      </w:r>
      <w:r>
        <w:t>in a step size of 0.025</w:t>
      </w:r>
      <w:r>
        <w:rPr>
          <w:spacing w:val="18"/>
        </w:rPr>
        <w:t xml:space="preserve"> </w:t>
      </w:r>
      <w:r>
        <w:rPr>
          <w:spacing w:val="-6"/>
        </w:rPr>
        <w:t>Vpu.</w:t>
      </w:r>
    </w:p>
    <w:p w14:paraId="36B3FB90" w14:textId="7A54EB92" w:rsidR="00BF0E6B" w:rsidRDefault="007F21B2" w:rsidP="00357D8F">
      <w:pPr>
        <w:pStyle w:val="BodyText"/>
        <w:spacing w:line="360" w:lineRule="auto"/>
        <w:ind w:left="497" w:right="1269" w:firstLine="351"/>
        <w:jc w:val="both"/>
      </w:pPr>
      <w:r>
        <w:t>The</w:t>
      </w:r>
      <w:r>
        <w:rPr>
          <w:spacing w:val="-29"/>
        </w:rPr>
        <w:t xml:space="preserve"> </w:t>
      </w:r>
      <w:r>
        <w:t>tie-line</w:t>
      </w:r>
      <w:r>
        <w:rPr>
          <w:spacing w:val="-29"/>
        </w:rPr>
        <w:t xml:space="preserve"> </w:t>
      </w:r>
      <w:r>
        <w:t>positive</w:t>
      </w:r>
      <w:r>
        <w:rPr>
          <w:spacing w:val="-29"/>
        </w:rPr>
        <w:t xml:space="preserve"> </w:t>
      </w:r>
      <w:r>
        <w:t>sequence</w:t>
      </w:r>
      <w:r>
        <w:rPr>
          <w:spacing w:val="-29"/>
        </w:rPr>
        <w:t xml:space="preserve"> </w:t>
      </w:r>
      <w:r>
        <w:t>impedance</w:t>
      </w:r>
      <w:r>
        <w:rPr>
          <w:spacing w:val="-28"/>
        </w:rPr>
        <w:t xml:space="preserve"> </w:t>
      </w:r>
      <w:r>
        <w:rPr>
          <w:spacing w:val="-3"/>
        </w:rPr>
        <w:t>must</w:t>
      </w:r>
      <w:r>
        <w:rPr>
          <w:spacing w:val="-29"/>
        </w:rPr>
        <w:t xml:space="preserve"> </w:t>
      </w:r>
      <w:r>
        <w:rPr>
          <w:spacing w:val="3"/>
        </w:rPr>
        <w:t>be</w:t>
      </w:r>
      <w:r>
        <w:rPr>
          <w:spacing w:val="-29"/>
        </w:rPr>
        <w:t xml:space="preserve"> </w:t>
      </w:r>
      <w:r>
        <w:t>included</w:t>
      </w:r>
      <w:r>
        <w:rPr>
          <w:spacing w:val="-29"/>
        </w:rPr>
        <w:t xml:space="preserve"> </w:t>
      </w:r>
      <w:r>
        <w:t>in</w:t>
      </w:r>
      <w:r>
        <w:rPr>
          <w:spacing w:val="-29"/>
        </w:rPr>
        <w:t xml:space="preserve"> </w:t>
      </w:r>
      <w:r>
        <w:t>the</w:t>
      </w:r>
      <w:r>
        <w:rPr>
          <w:spacing w:val="-28"/>
        </w:rPr>
        <w:t xml:space="preserve"> </w:t>
      </w:r>
      <w:r>
        <w:t>project if the tie-line is of substantial length. This becomes critical if the PF requirement is at the POI rather than at the high side of the MPT. A lot of renewable</w:t>
      </w:r>
      <w:r>
        <w:rPr>
          <w:spacing w:val="-19"/>
        </w:rPr>
        <w:t xml:space="preserve"> </w:t>
      </w:r>
      <w:r>
        <w:t>projects</w:t>
      </w:r>
      <w:r>
        <w:rPr>
          <w:spacing w:val="-18"/>
        </w:rPr>
        <w:t xml:space="preserve"> </w:t>
      </w:r>
      <w:r>
        <w:t>are</w:t>
      </w:r>
      <w:r>
        <w:rPr>
          <w:spacing w:val="-18"/>
        </w:rPr>
        <w:t xml:space="preserve"> </w:t>
      </w:r>
      <w:r>
        <w:t>connected</w:t>
      </w:r>
      <w:r>
        <w:rPr>
          <w:spacing w:val="-18"/>
        </w:rPr>
        <w:t xml:space="preserve"> </w:t>
      </w:r>
      <w:r>
        <w:t>to</w:t>
      </w:r>
      <w:r>
        <w:rPr>
          <w:spacing w:val="-18"/>
        </w:rPr>
        <w:t xml:space="preserve"> </w:t>
      </w:r>
      <w:r>
        <w:t>the</w:t>
      </w:r>
      <w:r>
        <w:rPr>
          <w:spacing w:val="-19"/>
        </w:rPr>
        <w:t xml:space="preserve"> </w:t>
      </w:r>
      <w:r>
        <w:t>POI</w:t>
      </w:r>
      <w:r>
        <w:rPr>
          <w:spacing w:val="-18"/>
        </w:rPr>
        <w:t xml:space="preserve"> </w:t>
      </w:r>
      <w:r>
        <w:t>through</w:t>
      </w:r>
      <w:r>
        <w:rPr>
          <w:spacing w:val="-18"/>
        </w:rPr>
        <w:t xml:space="preserve"> </w:t>
      </w:r>
      <w:r>
        <w:t>a</w:t>
      </w:r>
      <w:r>
        <w:rPr>
          <w:spacing w:val="-19"/>
        </w:rPr>
        <w:t xml:space="preserve"> </w:t>
      </w:r>
      <w:r>
        <w:t>short</w:t>
      </w:r>
      <w:r>
        <w:rPr>
          <w:spacing w:val="-18"/>
        </w:rPr>
        <w:t xml:space="preserve"> </w:t>
      </w:r>
      <w:r>
        <w:t>slack</w:t>
      </w:r>
      <w:r>
        <w:rPr>
          <w:spacing w:val="-18"/>
        </w:rPr>
        <w:t xml:space="preserve"> </w:t>
      </w:r>
      <w:r>
        <w:t>span</w:t>
      </w:r>
      <w:ins w:id="243" w:author="Carla-PCE" w:date="2021-07-04T08:24:00Z">
        <w:r w:rsidR="00FC242B">
          <w:t xml:space="preserve">, which </w:t>
        </w:r>
      </w:ins>
      <w:del w:id="244" w:author="Carla-PCE" w:date="2021-07-04T08:24:00Z">
        <w:r w:rsidDel="00FC242B">
          <w:rPr>
            <w:spacing w:val="-18"/>
          </w:rPr>
          <w:delText xml:space="preserve"> </w:delText>
        </w:r>
        <w:r w:rsidDel="00FC242B">
          <w:delText xml:space="preserve">and it </w:delText>
        </w:r>
      </w:del>
      <w:r>
        <w:t>is negligible in this case. Typical tie-line data is given in the</w:t>
      </w:r>
      <w:r>
        <w:rPr>
          <w:spacing w:val="6"/>
        </w:rPr>
        <w:t xml:space="preserve"> </w:t>
      </w:r>
      <w:del w:id="245" w:author="Carla-PCE" w:date="2021-07-04T08:24:00Z">
        <w:r w:rsidR="001A0BB1" w:rsidDel="00FC242B">
          <w:fldChar w:fldCharType="begin"/>
        </w:r>
        <w:r w:rsidR="001A0BB1" w:rsidDel="00FC242B">
          <w:delInstrText xml:space="preserve"> HYPERLINK \l "_bookmark9" </w:delInstrText>
        </w:r>
        <w:r w:rsidR="001A0BB1" w:rsidDel="00FC242B">
          <w:fldChar w:fldCharType="separate"/>
        </w:r>
        <w:r w:rsidDel="00FC242B">
          <w:delText>7.</w:delText>
        </w:r>
        <w:r w:rsidR="001A0BB1" w:rsidDel="00FC242B">
          <w:fldChar w:fldCharType="end"/>
        </w:r>
      </w:del>
      <w:ins w:id="246" w:author="Carla-PCE" w:date="2021-07-04T08:24:00Z">
        <w:r w:rsidR="00FC242B">
          <w:fldChar w:fldCharType="begin"/>
        </w:r>
        <w:r w:rsidR="00FC242B">
          <w:instrText xml:space="preserve"> HYPERLINK \l "_bookmark9" </w:instrText>
        </w:r>
        <w:r w:rsidR="00FC242B">
          <w:fldChar w:fldCharType="separate"/>
        </w:r>
        <w:r w:rsidR="00FC242B">
          <w:t>Appendix.</w:t>
        </w:r>
        <w:r w:rsidR="00FC242B">
          <w:fldChar w:fldCharType="end"/>
        </w:r>
      </w:ins>
    </w:p>
    <w:p w14:paraId="36B3FB91" w14:textId="7E961383" w:rsidR="00BF0E6B" w:rsidRDefault="007F21B2" w:rsidP="00357D8F">
      <w:pPr>
        <w:pStyle w:val="BodyText"/>
        <w:spacing w:line="360" w:lineRule="auto"/>
        <w:ind w:left="497" w:right="1268" w:firstLine="351"/>
        <w:jc w:val="both"/>
      </w:pPr>
      <w:r>
        <w:rPr>
          <w:spacing w:val="-4"/>
        </w:rPr>
        <w:t>Lastly,</w:t>
      </w:r>
      <w:r>
        <w:rPr>
          <w:spacing w:val="-25"/>
        </w:rPr>
        <w:t xml:space="preserve"> </w:t>
      </w:r>
      <w:r>
        <w:t>inverter</w:t>
      </w:r>
      <w:r>
        <w:rPr>
          <w:spacing w:val="-26"/>
        </w:rPr>
        <w:t xml:space="preserve"> </w:t>
      </w:r>
      <w:r>
        <w:t>and</w:t>
      </w:r>
      <w:r>
        <w:rPr>
          <w:spacing w:val="-25"/>
        </w:rPr>
        <w:t xml:space="preserve"> </w:t>
      </w:r>
      <w:r>
        <w:t>turbine</w:t>
      </w:r>
      <w:r>
        <w:rPr>
          <w:spacing w:val="-25"/>
        </w:rPr>
        <w:t xml:space="preserve"> </w:t>
      </w:r>
      <w:r>
        <w:t>reactive</w:t>
      </w:r>
      <w:r>
        <w:rPr>
          <w:spacing w:val="-26"/>
        </w:rPr>
        <w:t xml:space="preserve"> </w:t>
      </w:r>
      <w:r>
        <w:t>power</w:t>
      </w:r>
      <w:r>
        <w:rPr>
          <w:spacing w:val="-25"/>
        </w:rPr>
        <w:t xml:space="preserve"> </w:t>
      </w:r>
      <w:r>
        <w:t>capability</w:t>
      </w:r>
      <w:r>
        <w:rPr>
          <w:spacing w:val="-25"/>
        </w:rPr>
        <w:t xml:space="preserve"> </w:t>
      </w:r>
      <w:r>
        <w:t>(</w:t>
      </w:r>
      <w:ins w:id="247" w:author="Carla-PCE" w:date="2021-07-04T08:25:00Z">
        <w:r w:rsidR="00FC242B">
          <w:t xml:space="preserve">the </w:t>
        </w:r>
      </w:ins>
      <w:r>
        <w:t>P-Q</w:t>
      </w:r>
      <w:r>
        <w:rPr>
          <w:spacing w:val="-26"/>
        </w:rPr>
        <w:t xml:space="preserve"> </w:t>
      </w:r>
      <w:r>
        <w:t>curve)</w:t>
      </w:r>
      <w:r>
        <w:rPr>
          <w:spacing w:val="-25"/>
        </w:rPr>
        <w:t xml:space="preserve"> </w:t>
      </w:r>
      <w:r>
        <w:t xml:space="preserve">should </w:t>
      </w:r>
      <w:r>
        <w:rPr>
          <w:spacing w:val="3"/>
        </w:rPr>
        <w:t>be</w:t>
      </w:r>
      <w:r>
        <w:rPr>
          <w:spacing w:val="-40"/>
        </w:rPr>
        <w:t xml:space="preserve"> </w:t>
      </w:r>
      <w:r>
        <w:t>modeled.</w:t>
      </w:r>
      <w:r>
        <w:rPr>
          <w:spacing w:val="-25"/>
        </w:rPr>
        <w:t xml:space="preserve"> </w:t>
      </w:r>
      <w:r>
        <w:t>Care</w:t>
      </w:r>
      <w:r>
        <w:rPr>
          <w:spacing w:val="-39"/>
        </w:rPr>
        <w:t xml:space="preserve"> </w:t>
      </w:r>
      <w:r>
        <w:t>should</w:t>
      </w:r>
      <w:r>
        <w:rPr>
          <w:spacing w:val="-40"/>
        </w:rPr>
        <w:t xml:space="preserve"> </w:t>
      </w:r>
      <w:r>
        <w:rPr>
          <w:spacing w:val="3"/>
        </w:rPr>
        <w:t>be</w:t>
      </w:r>
      <w:r>
        <w:rPr>
          <w:spacing w:val="-39"/>
        </w:rPr>
        <w:t xml:space="preserve"> </w:t>
      </w:r>
      <w:r>
        <w:t>exercised</w:t>
      </w:r>
      <w:r>
        <w:rPr>
          <w:spacing w:val="-39"/>
        </w:rPr>
        <w:t xml:space="preserve"> </w:t>
      </w:r>
      <w:r>
        <w:t>when</w:t>
      </w:r>
      <w:r>
        <w:rPr>
          <w:spacing w:val="-39"/>
        </w:rPr>
        <w:t xml:space="preserve"> </w:t>
      </w:r>
      <w:r>
        <w:t>modeling</w:t>
      </w:r>
      <w:r>
        <w:rPr>
          <w:spacing w:val="-40"/>
        </w:rPr>
        <w:t xml:space="preserve"> </w:t>
      </w:r>
      <w:r>
        <w:rPr>
          <w:spacing w:val="-3"/>
        </w:rPr>
        <w:t>any</w:t>
      </w:r>
      <w:r>
        <w:rPr>
          <w:spacing w:val="-39"/>
        </w:rPr>
        <w:t xml:space="preserve"> </w:t>
      </w:r>
      <w:r>
        <w:t>P-Q</w:t>
      </w:r>
      <w:r>
        <w:rPr>
          <w:spacing w:val="-39"/>
        </w:rPr>
        <w:t xml:space="preserve"> </w:t>
      </w:r>
      <w:r>
        <w:t>voltage</w:t>
      </w:r>
      <w:r>
        <w:rPr>
          <w:spacing w:val="-39"/>
        </w:rPr>
        <w:t xml:space="preserve"> </w:t>
      </w:r>
      <w:r>
        <w:t>dependency</w:t>
      </w:r>
      <w:r>
        <w:rPr>
          <w:spacing w:val="-14"/>
        </w:rPr>
        <w:t xml:space="preserve"> </w:t>
      </w:r>
      <w:r>
        <w:t>during</w:t>
      </w:r>
      <w:r>
        <w:rPr>
          <w:spacing w:val="-14"/>
        </w:rPr>
        <w:t xml:space="preserve"> </w:t>
      </w:r>
      <w:r>
        <w:t>simulations.</w:t>
      </w:r>
      <w:r>
        <w:rPr>
          <w:spacing w:val="1"/>
        </w:rPr>
        <w:t xml:space="preserve"> </w:t>
      </w:r>
      <w:r>
        <w:t>It</w:t>
      </w:r>
      <w:r>
        <w:rPr>
          <w:spacing w:val="-13"/>
        </w:rPr>
        <w:t xml:space="preserve"> </w:t>
      </w:r>
      <w:r>
        <w:t>is</w:t>
      </w:r>
      <w:r>
        <w:rPr>
          <w:spacing w:val="-14"/>
        </w:rPr>
        <w:t xml:space="preserve"> </w:t>
      </w:r>
      <w:r>
        <w:t>typical</w:t>
      </w:r>
      <w:r>
        <w:rPr>
          <w:spacing w:val="-14"/>
        </w:rPr>
        <w:t xml:space="preserve"> </w:t>
      </w:r>
      <w:del w:id="248" w:author="Carla-PCE" w:date="2021-07-04T08:25:00Z">
        <w:r w:rsidDel="00FC242B">
          <w:delText>that</w:delText>
        </w:r>
        <w:r w:rsidDel="00FC242B">
          <w:rPr>
            <w:spacing w:val="-14"/>
          </w:rPr>
          <w:delText xml:space="preserve"> </w:delText>
        </w:r>
      </w:del>
      <w:ins w:id="249" w:author="Carla-PCE" w:date="2021-07-04T08:25:00Z">
        <w:r w:rsidR="00FC242B">
          <w:t>for</w:t>
        </w:r>
        <w:r w:rsidR="00FC242B">
          <w:rPr>
            <w:spacing w:val="-14"/>
          </w:rPr>
          <w:t xml:space="preserve"> </w:t>
        </w:r>
      </w:ins>
      <w:r>
        <w:t>turbines</w:t>
      </w:r>
      <w:r>
        <w:rPr>
          <w:spacing w:val="-13"/>
        </w:rPr>
        <w:t xml:space="preserve"> </w:t>
      </w:r>
      <w:r>
        <w:t>and</w:t>
      </w:r>
      <w:r>
        <w:rPr>
          <w:spacing w:val="-14"/>
        </w:rPr>
        <w:t xml:space="preserve"> </w:t>
      </w:r>
      <w:r>
        <w:t>inverters</w:t>
      </w:r>
      <w:ins w:id="250" w:author="Carla-PCE" w:date="2021-07-04T08:25:00Z">
        <w:r w:rsidR="00FC242B">
          <w:t xml:space="preserve"> </w:t>
        </w:r>
      </w:ins>
      <w:ins w:id="251" w:author="Carla-PCE" w:date="2021-07-04T08:26:00Z">
        <w:r w:rsidR="00FC242B">
          <w:t>to</w:t>
        </w:r>
      </w:ins>
      <w:r>
        <w:rPr>
          <w:spacing w:val="-14"/>
        </w:rPr>
        <w:t xml:space="preserve"> </w:t>
      </w:r>
      <w:r>
        <w:rPr>
          <w:spacing w:val="-4"/>
        </w:rPr>
        <w:t>have</w:t>
      </w:r>
      <w:r>
        <w:rPr>
          <w:spacing w:val="-13"/>
        </w:rPr>
        <w:t xml:space="preserve"> </w:t>
      </w:r>
      <w:r>
        <w:t>P-Q curves</w:t>
      </w:r>
      <w:r>
        <w:rPr>
          <w:spacing w:val="-13"/>
        </w:rPr>
        <w:t xml:space="preserve"> </w:t>
      </w:r>
      <w:r>
        <w:t>that</w:t>
      </w:r>
      <w:r>
        <w:rPr>
          <w:spacing w:val="-12"/>
        </w:rPr>
        <w:t xml:space="preserve"> </w:t>
      </w:r>
      <w:r>
        <w:t>are</w:t>
      </w:r>
      <w:r>
        <w:rPr>
          <w:spacing w:val="-12"/>
        </w:rPr>
        <w:t xml:space="preserve"> </w:t>
      </w:r>
      <w:r>
        <w:t>voltage</w:t>
      </w:r>
      <w:r>
        <w:rPr>
          <w:spacing w:val="-12"/>
        </w:rPr>
        <w:t xml:space="preserve"> </w:t>
      </w:r>
      <w:r>
        <w:t>dependent.</w:t>
      </w:r>
      <w:r>
        <w:rPr>
          <w:spacing w:val="9"/>
        </w:rPr>
        <w:t xml:space="preserve"> </w:t>
      </w:r>
      <w:r>
        <w:rPr>
          <w:spacing w:val="-4"/>
        </w:rPr>
        <w:t>Typically,</w:t>
      </w:r>
      <w:r>
        <w:rPr>
          <w:spacing w:val="-12"/>
        </w:rPr>
        <w:t xml:space="preserve"> </w:t>
      </w:r>
      <w:r>
        <w:t>turbine</w:t>
      </w:r>
      <w:r>
        <w:rPr>
          <w:spacing w:val="-12"/>
        </w:rPr>
        <w:t xml:space="preserve"> </w:t>
      </w:r>
      <w:r>
        <w:t>and</w:t>
      </w:r>
      <w:r>
        <w:rPr>
          <w:spacing w:val="-12"/>
        </w:rPr>
        <w:t xml:space="preserve"> </w:t>
      </w:r>
      <w:r>
        <w:t>inverters</w:t>
      </w:r>
      <w:r>
        <w:rPr>
          <w:spacing w:val="-12"/>
        </w:rPr>
        <w:t xml:space="preserve"> </w:t>
      </w:r>
      <w:r>
        <w:t>provide more</w:t>
      </w:r>
      <w:r>
        <w:rPr>
          <w:spacing w:val="-15"/>
        </w:rPr>
        <w:t xml:space="preserve"> </w:t>
      </w:r>
      <w:r>
        <w:t>reactive</w:t>
      </w:r>
      <w:r>
        <w:rPr>
          <w:spacing w:val="-14"/>
        </w:rPr>
        <w:t xml:space="preserve"> </w:t>
      </w:r>
      <w:r>
        <w:t>power</w:t>
      </w:r>
      <w:r>
        <w:rPr>
          <w:spacing w:val="-15"/>
        </w:rPr>
        <w:t xml:space="preserve"> </w:t>
      </w:r>
      <w:r>
        <w:t>as</w:t>
      </w:r>
      <w:r>
        <w:rPr>
          <w:spacing w:val="-13"/>
        </w:rPr>
        <w:t xml:space="preserve"> </w:t>
      </w:r>
      <w:r>
        <w:t>the</w:t>
      </w:r>
      <w:r>
        <w:rPr>
          <w:spacing w:val="-15"/>
        </w:rPr>
        <w:t xml:space="preserve"> </w:t>
      </w:r>
      <w:r>
        <w:t>voltage</w:t>
      </w:r>
      <w:r>
        <w:rPr>
          <w:spacing w:val="-14"/>
        </w:rPr>
        <w:t xml:space="preserve"> </w:t>
      </w:r>
      <w:r>
        <w:t>at</w:t>
      </w:r>
      <w:r>
        <w:rPr>
          <w:spacing w:val="-13"/>
        </w:rPr>
        <w:t xml:space="preserve"> </w:t>
      </w:r>
      <w:r>
        <w:t>their</w:t>
      </w:r>
      <w:r>
        <w:rPr>
          <w:spacing w:val="-15"/>
        </w:rPr>
        <w:t xml:space="preserve"> </w:t>
      </w:r>
      <w:r>
        <w:t>terminal</w:t>
      </w:r>
      <w:r>
        <w:rPr>
          <w:spacing w:val="-14"/>
        </w:rPr>
        <w:t xml:space="preserve"> </w:t>
      </w:r>
      <w:r>
        <w:t>rises</w:t>
      </w:r>
      <w:r>
        <w:rPr>
          <w:spacing w:val="-14"/>
        </w:rPr>
        <w:t xml:space="preserve"> </w:t>
      </w:r>
      <w:r>
        <w:t>to</w:t>
      </w:r>
      <w:r>
        <w:rPr>
          <w:spacing w:val="-15"/>
        </w:rPr>
        <w:t xml:space="preserve"> </w:t>
      </w:r>
      <w:r>
        <w:t>a</w:t>
      </w:r>
      <w:r>
        <w:rPr>
          <w:spacing w:val="-14"/>
        </w:rPr>
        <w:t xml:space="preserve"> </w:t>
      </w:r>
      <w:r>
        <w:t>certain</w:t>
      </w:r>
      <w:r>
        <w:rPr>
          <w:spacing w:val="-14"/>
        </w:rPr>
        <w:t xml:space="preserve"> </w:t>
      </w:r>
      <w:r>
        <w:t>point. When</w:t>
      </w:r>
      <w:r>
        <w:rPr>
          <w:spacing w:val="-10"/>
        </w:rPr>
        <w:t xml:space="preserve"> </w:t>
      </w:r>
      <w:r>
        <w:t>the</w:t>
      </w:r>
      <w:r>
        <w:rPr>
          <w:spacing w:val="-10"/>
        </w:rPr>
        <w:t xml:space="preserve"> </w:t>
      </w:r>
      <w:r>
        <w:t>voltage</w:t>
      </w:r>
      <w:r>
        <w:rPr>
          <w:spacing w:val="-9"/>
        </w:rPr>
        <w:t xml:space="preserve"> </w:t>
      </w:r>
      <w:r>
        <w:t>exceeds</w:t>
      </w:r>
      <w:r>
        <w:rPr>
          <w:spacing w:val="-10"/>
        </w:rPr>
        <w:t xml:space="preserve"> </w:t>
      </w:r>
      <w:r>
        <w:t>or</w:t>
      </w:r>
      <w:r>
        <w:rPr>
          <w:spacing w:val="-9"/>
        </w:rPr>
        <w:t xml:space="preserve"> </w:t>
      </w:r>
      <w:r>
        <w:t>drops</w:t>
      </w:r>
      <w:r>
        <w:rPr>
          <w:spacing w:val="-10"/>
        </w:rPr>
        <w:t xml:space="preserve"> </w:t>
      </w:r>
      <w:r>
        <w:t>below</w:t>
      </w:r>
      <w:r>
        <w:rPr>
          <w:spacing w:val="-9"/>
        </w:rPr>
        <w:t xml:space="preserve"> </w:t>
      </w:r>
      <w:ins w:id="252" w:author="Carla-PCE" w:date="2021-07-04T08:26:00Z">
        <w:r w:rsidR="00FC242B">
          <w:rPr>
            <w:spacing w:val="-9"/>
          </w:rPr>
          <w:t xml:space="preserve">a </w:t>
        </w:r>
      </w:ins>
      <w:r>
        <w:t>certain</w:t>
      </w:r>
      <w:r>
        <w:rPr>
          <w:spacing w:val="-10"/>
        </w:rPr>
        <w:t xml:space="preserve"> </w:t>
      </w:r>
      <w:r>
        <w:t>voltage</w:t>
      </w:r>
      <w:r>
        <w:rPr>
          <w:spacing w:val="-9"/>
        </w:rPr>
        <w:t xml:space="preserve"> </w:t>
      </w:r>
      <w:r>
        <w:t>level,</w:t>
      </w:r>
      <w:r>
        <w:rPr>
          <w:spacing w:val="-9"/>
        </w:rPr>
        <w:t xml:space="preserve"> </w:t>
      </w:r>
      <w:r>
        <w:t>typically</w:t>
      </w:r>
      <w:r>
        <w:rPr>
          <w:spacing w:val="-10"/>
        </w:rPr>
        <w:t xml:space="preserve"> </w:t>
      </w:r>
      <w:r>
        <w:t xml:space="preserve">1.1 </w:t>
      </w:r>
      <w:r>
        <w:rPr>
          <w:spacing w:val="-7"/>
        </w:rPr>
        <w:t xml:space="preserve">Vpu </w:t>
      </w:r>
      <w:r>
        <w:t xml:space="preserve">and 0.9 </w:t>
      </w:r>
      <w:r>
        <w:rPr>
          <w:spacing w:val="-6"/>
        </w:rPr>
        <w:t xml:space="preserve">Vpu, </w:t>
      </w:r>
      <w:r>
        <w:t>the turbine or inverter capability becomes limited</w:t>
      </w:r>
      <w:ins w:id="253" w:author="Carla-PCE" w:date="2021-07-04T08:27:00Z">
        <w:r w:rsidR="00FC242B">
          <w:t xml:space="preserve">; hence, it </w:t>
        </w:r>
      </w:ins>
      <w:del w:id="254" w:author="Carla-PCE" w:date="2021-07-04T08:27:00Z">
        <w:r w:rsidDel="00FC242B">
          <w:delText xml:space="preserve">. It </w:delText>
        </w:r>
      </w:del>
      <w:r>
        <w:t xml:space="preserve">is </w:t>
      </w:r>
      <w:del w:id="255" w:author="Carla-PCE" w:date="2021-07-04T08:26:00Z">
        <w:r w:rsidDel="00FC242B">
          <w:rPr>
            <w:spacing w:val="-3"/>
          </w:rPr>
          <w:delText xml:space="preserve">thus </w:delText>
        </w:r>
      </w:del>
      <w:ins w:id="256" w:author="Carla-PCE" w:date="2021-07-04T08:26:00Z">
        <w:r w:rsidR="00FC242B">
          <w:rPr>
            <w:spacing w:val="-3"/>
          </w:rPr>
          <w:t xml:space="preserve"> </w:t>
        </w:r>
      </w:ins>
      <w:r>
        <w:t xml:space="preserve">important to control the voltage at turbine terminals to </w:t>
      </w:r>
      <w:ins w:id="257" w:author="Carla-PCE" w:date="2021-07-04T08:27:00Z">
        <w:r w:rsidR="00FC242B">
          <w:t xml:space="preserve">work within the </w:t>
        </w:r>
      </w:ins>
      <w:r>
        <w:t>rated voltage range</w:t>
      </w:r>
      <w:r>
        <w:rPr>
          <w:spacing w:val="-36"/>
        </w:rPr>
        <w:t xml:space="preserve"> </w:t>
      </w:r>
      <w:r>
        <w:t>to</w:t>
      </w:r>
      <w:r>
        <w:rPr>
          <w:spacing w:val="-35"/>
        </w:rPr>
        <w:t xml:space="preserve"> </w:t>
      </w:r>
      <w:r>
        <w:t>maximize</w:t>
      </w:r>
      <w:r>
        <w:rPr>
          <w:spacing w:val="-35"/>
        </w:rPr>
        <w:t xml:space="preserve"> </w:t>
      </w:r>
      <w:r>
        <w:t>turbine</w:t>
      </w:r>
      <w:r>
        <w:rPr>
          <w:spacing w:val="-35"/>
        </w:rPr>
        <w:t xml:space="preserve"> </w:t>
      </w:r>
      <w:r>
        <w:t>and</w:t>
      </w:r>
      <w:r>
        <w:rPr>
          <w:spacing w:val="-34"/>
        </w:rPr>
        <w:t xml:space="preserve"> </w:t>
      </w:r>
      <w:r>
        <w:lastRenderedPageBreak/>
        <w:t>inverter</w:t>
      </w:r>
      <w:r>
        <w:rPr>
          <w:spacing w:val="-35"/>
        </w:rPr>
        <w:t xml:space="preserve"> </w:t>
      </w:r>
      <w:r>
        <w:rPr>
          <w:spacing w:val="-7"/>
        </w:rPr>
        <w:t>MVAr</w:t>
      </w:r>
      <w:r>
        <w:rPr>
          <w:spacing w:val="-35"/>
        </w:rPr>
        <w:t xml:space="preserve"> </w:t>
      </w:r>
      <w:r>
        <w:t>contribution</w:t>
      </w:r>
      <w:ins w:id="258" w:author="Carla-PCE" w:date="2021-07-04T08:28:00Z">
        <w:r w:rsidR="00FC242B">
          <w:t>s</w:t>
        </w:r>
      </w:ins>
      <w:r>
        <w:t>.</w:t>
      </w:r>
      <w:r>
        <w:rPr>
          <w:spacing w:val="-21"/>
        </w:rPr>
        <w:t xml:space="preserve"> </w:t>
      </w:r>
      <w:r>
        <w:t>Maximizing</w:t>
      </w:r>
      <w:r>
        <w:rPr>
          <w:spacing w:val="-35"/>
        </w:rPr>
        <w:t xml:space="preserve"> </w:t>
      </w:r>
      <w:ins w:id="259" w:author="Carla-PCE" w:date="2021-07-04T08:28:00Z">
        <w:r w:rsidR="00FC242B" w:rsidRPr="00FC242B">
          <w:t xml:space="preserve">the </w:t>
        </w:r>
      </w:ins>
      <w:r>
        <w:t>tur</w:t>
      </w:r>
      <w:del w:id="260" w:author="Carla-PCE" w:date="2021-07-04T08:28:00Z">
        <w:r w:rsidDel="00FC242B">
          <w:delText xml:space="preserve">- </w:delText>
        </w:r>
      </w:del>
      <w:r>
        <w:t>bine</w:t>
      </w:r>
      <w:r>
        <w:rPr>
          <w:spacing w:val="-21"/>
        </w:rPr>
        <w:t xml:space="preserve"> </w:t>
      </w:r>
      <w:r>
        <w:t>and</w:t>
      </w:r>
      <w:r>
        <w:rPr>
          <w:spacing w:val="-20"/>
        </w:rPr>
        <w:t xml:space="preserve"> </w:t>
      </w:r>
      <w:r>
        <w:t>inverter</w:t>
      </w:r>
      <w:r>
        <w:rPr>
          <w:spacing w:val="-20"/>
        </w:rPr>
        <w:t xml:space="preserve"> </w:t>
      </w:r>
      <w:r>
        <w:rPr>
          <w:spacing w:val="-7"/>
        </w:rPr>
        <w:t>MVAr</w:t>
      </w:r>
      <w:r>
        <w:rPr>
          <w:spacing w:val="-20"/>
        </w:rPr>
        <w:t xml:space="preserve"> </w:t>
      </w:r>
      <w:r>
        <w:t>contribution</w:t>
      </w:r>
      <w:r>
        <w:rPr>
          <w:spacing w:val="-20"/>
        </w:rPr>
        <w:t xml:space="preserve"> </w:t>
      </w:r>
      <w:r>
        <w:t>is</w:t>
      </w:r>
      <w:r>
        <w:rPr>
          <w:spacing w:val="-20"/>
        </w:rPr>
        <w:t xml:space="preserve"> </w:t>
      </w:r>
      <w:r>
        <w:t>necessary</w:t>
      </w:r>
      <w:r>
        <w:rPr>
          <w:spacing w:val="-20"/>
        </w:rPr>
        <w:t xml:space="preserve"> </w:t>
      </w:r>
      <w:r>
        <w:t>to</w:t>
      </w:r>
      <w:r>
        <w:rPr>
          <w:spacing w:val="-21"/>
        </w:rPr>
        <w:t xml:space="preserve"> </w:t>
      </w:r>
      <w:r>
        <w:t>minimize</w:t>
      </w:r>
      <w:r>
        <w:rPr>
          <w:spacing w:val="-20"/>
        </w:rPr>
        <w:t xml:space="preserve"> </w:t>
      </w:r>
      <w:r>
        <w:t>the</w:t>
      </w:r>
      <w:r>
        <w:rPr>
          <w:spacing w:val="-20"/>
        </w:rPr>
        <w:t xml:space="preserve"> </w:t>
      </w:r>
      <w:r>
        <w:t xml:space="preserve">capacitor bank or reactor bank size. </w:t>
      </w:r>
      <w:r>
        <w:rPr>
          <w:spacing w:val="-3"/>
        </w:rPr>
        <w:t xml:space="preserve">Voltage </w:t>
      </w:r>
      <w:r>
        <w:t xml:space="preserve">control </w:t>
      </w:r>
      <w:del w:id="261" w:author="Carla-PCE" w:date="2021-07-04T08:29:00Z">
        <w:r w:rsidDel="00FC242B">
          <w:delText xml:space="preserve">will </w:delText>
        </w:r>
        <w:r w:rsidDel="00FC242B">
          <w:rPr>
            <w:spacing w:val="3"/>
          </w:rPr>
          <w:delText>be</w:delText>
        </w:r>
      </w:del>
      <w:ins w:id="262" w:author="Carla-PCE" w:date="2021-07-04T08:29:00Z">
        <w:r w:rsidR="00FC242B">
          <w:t>is</w:t>
        </w:r>
      </w:ins>
      <w:r>
        <w:rPr>
          <w:spacing w:val="3"/>
        </w:rPr>
        <w:t xml:space="preserve"> </w:t>
      </w:r>
      <w:r>
        <w:t xml:space="preserve">detailed in </w:t>
      </w:r>
      <w:ins w:id="263" w:author="Carla-PCE" w:date="2021-07-04T08:29:00Z">
        <w:r w:rsidR="00FC242B">
          <w:t xml:space="preserve">Section </w:t>
        </w:r>
      </w:ins>
      <w:del w:id="264" w:author="Carla-PCE" w:date="2021-07-04T17:37:00Z">
        <w:r w:rsidR="001A0BB1" w:rsidDel="0052591D">
          <w:fldChar w:fldCharType="begin"/>
        </w:r>
        <w:r w:rsidR="001A0BB1" w:rsidDel="0052591D">
          <w:delInstrText xml:space="preserve"> HYPERLINK \l "_bookmark1" </w:delInstrText>
        </w:r>
        <w:r w:rsidR="001A0BB1" w:rsidDel="0052591D">
          <w:fldChar w:fldCharType="separate"/>
        </w:r>
        <w:r w:rsidDel="0052591D">
          <w:delText>3.</w:delText>
        </w:r>
        <w:r w:rsidR="001A0BB1" w:rsidDel="0052591D">
          <w:fldChar w:fldCharType="end"/>
        </w:r>
      </w:del>
      <w:ins w:id="265" w:author="Carla-PCE" w:date="2021-07-04T17:37:00Z">
        <w:r w:rsidR="0052591D">
          <w:fldChar w:fldCharType="begin"/>
        </w:r>
        <w:r w:rsidR="0052591D">
          <w:instrText xml:space="preserve"> HYPERLINK \l "_bookmark1" </w:instrText>
        </w:r>
        <w:r w:rsidR="0052591D">
          <w:fldChar w:fldCharType="separate"/>
        </w:r>
        <w:r w:rsidR="0052591D">
          <w:t>III.</w:t>
        </w:r>
        <w:r w:rsidR="0052591D">
          <w:fldChar w:fldCharType="end"/>
        </w:r>
      </w:ins>
      <w:r>
        <w:t xml:space="preserve"> </w:t>
      </w:r>
      <w:r>
        <w:rPr>
          <w:spacing w:val="-9"/>
        </w:rPr>
        <w:t xml:space="preserve">Two </w:t>
      </w:r>
      <w:r>
        <w:t xml:space="preserve">examples of turbine P-Q capability are given in the </w:t>
      </w:r>
      <w:del w:id="266" w:author="Carla-PCE" w:date="2021-07-04T08:29:00Z">
        <w:r w:rsidR="001A0BB1" w:rsidDel="00FC242B">
          <w:fldChar w:fldCharType="begin"/>
        </w:r>
        <w:r w:rsidR="001A0BB1" w:rsidDel="00FC242B">
          <w:delInstrText xml:space="preserve"> HYPERLINK \l "_bookmark9" </w:delInstrText>
        </w:r>
        <w:r w:rsidR="001A0BB1" w:rsidDel="00FC242B">
          <w:fldChar w:fldCharType="separate"/>
        </w:r>
        <w:r w:rsidDel="00FC242B">
          <w:delText>7.</w:delText>
        </w:r>
        <w:r w:rsidR="001A0BB1" w:rsidDel="00FC242B">
          <w:fldChar w:fldCharType="end"/>
        </w:r>
      </w:del>
      <w:ins w:id="267" w:author="Carla-PCE" w:date="2021-07-04T08:29:00Z">
        <w:r w:rsidR="00FC242B">
          <w:t>Appendix</w:t>
        </w:r>
      </w:ins>
      <w:ins w:id="268" w:author="Carla-PCE" w:date="2021-07-04T08:30:00Z">
        <w:r w:rsidR="00E80EA1">
          <w:t>, as well as two</w:t>
        </w:r>
      </w:ins>
      <w:r>
        <w:t xml:space="preserve"> </w:t>
      </w:r>
      <w:del w:id="269" w:author="Carla-PCE" w:date="2021-07-04T08:30:00Z">
        <w:r w:rsidDel="00E80EA1">
          <w:rPr>
            <w:spacing w:val="-9"/>
          </w:rPr>
          <w:delText xml:space="preserve">Two </w:delText>
        </w:r>
      </w:del>
      <w:r>
        <w:t>examples of inverter P-Q</w:t>
      </w:r>
      <w:r>
        <w:rPr>
          <w:spacing w:val="17"/>
        </w:rPr>
        <w:t xml:space="preserve"> </w:t>
      </w:r>
      <w:r>
        <w:t>capability</w:t>
      </w:r>
      <w:del w:id="270" w:author="Carla-PCE" w:date="2021-07-04T08:30:00Z">
        <w:r w:rsidDel="00E80EA1">
          <w:rPr>
            <w:spacing w:val="17"/>
          </w:rPr>
          <w:delText xml:space="preserve"> </w:delText>
        </w:r>
        <w:r w:rsidDel="00E80EA1">
          <w:delText>are</w:delText>
        </w:r>
        <w:r w:rsidDel="00E80EA1">
          <w:rPr>
            <w:spacing w:val="18"/>
          </w:rPr>
          <w:delText xml:space="preserve"> </w:delText>
        </w:r>
        <w:r w:rsidDel="00E80EA1">
          <w:delText>given</w:delText>
        </w:r>
        <w:r w:rsidDel="00E80EA1">
          <w:rPr>
            <w:spacing w:val="18"/>
          </w:rPr>
          <w:delText xml:space="preserve"> </w:delText>
        </w:r>
        <w:r w:rsidDel="00E80EA1">
          <w:delText>in</w:delText>
        </w:r>
        <w:r w:rsidDel="00E80EA1">
          <w:rPr>
            <w:spacing w:val="18"/>
          </w:rPr>
          <w:delText xml:space="preserve"> </w:delText>
        </w:r>
        <w:r w:rsidDel="00E80EA1">
          <w:delText>the</w:delText>
        </w:r>
        <w:r w:rsidDel="00E80EA1">
          <w:rPr>
            <w:spacing w:val="18"/>
          </w:rPr>
          <w:delText xml:space="preserve"> </w:delText>
        </w:r>
        <w:r w:rsidR="001A0BB1" w:rsidDel="00E80EA1">
          <w:fldChar w:fldCharType="begin"/>
        </w:r>
        <w:r w:rsidR="001A0BB1" w:rsidDel="00E80EA1">
          <w:delInstrText xml:space="preserve"> HYPERLINK \l "_bookmark9" </w:delInstrText>
        </w:r>
        <w:r w:rsidR="001A0BB1" w:rsidDel="00E80EA1">
          <w:fldChar w:fldCharType="separate"/>
        </w:r>
        <w:r w:rsidDel="00E80EA1">
          <w:delText>7</w:delText>
        </w:r>
        <w:r w:rsidR="001A0BB1" w:rsidDel="00E80EA1">
          <w:fldChar w:fldCharType="end"/>
        </w:r>
      </w:del>
      <w:r>
        <w:t>.</w:t>
      </w:r>
    </w:p>
    <w:p w14:paraId="1E7DA297" w14:textId="1A6FB76A" w:rsidR="00CB0DB8" w:rsidRDefault="007F21B2" w:rsidP="00CB0DB8">
      <w:pPr>
        <w:pStyle w:val="BodyText"/>
        <w:spacing w:line="360" w:lineRule="auto"/>
        <w:ind w:left="497" w:right="1265" w:firstLine="351"/>
        <w:jc w:val="both"/>
      </w:pPr>
      <w:r w:rsidRPr="00C406D1">
        <w:t>It is important</w:t>
      </w:r>
      <w:r>
        <w:t xml:space="preserve"> to note </w:t>
      </w:r>
      <w:r>
        <w:rPr>
          <w:spacing w:val="-5"/>
        </w:rPr>
        <w:t xml:space="preserve">two </w:t>
      </w:r>
      <w:r>
        <w:t>points at the P-Q curves of the turbines  and</w:t>
      </w:r>
      <w:r>
        <w:rPr>
          <w:spacing w:val="-13"/>
        </w:rPr>
        <w:t xml:space="preserve"> </w:t>
      </w:r>
      <w:r>
        <w:t>inverters:</w:t>
      </w:r>
      <w:r>
        <w:rPr>
          <w:spacing w:val="3"/>
        </w:rPr>
        <w:t xml:space="preserve"> </w:t>
      </w:r>
      <w:del w:id="271" w:author="Carla-PCE" w:date="2021-07-04T16:19:00Z">
        <w:r w:rsidDel="00C406D1">
          <w:delText>one</w:delText>
        </w:r>
        <w:r w:rsidDel="00C406D1">
          <w:rPr>
            <w:spacing w:val="-13"/>
          </w:rPr>
          <w:delText xml:space="preserve"> </w:delText>
        </w:r>
      </w:del>
      <w:ins w:id="272" w:author="Carla-PCE" w:date="2021-07-04T16:19:00Z">
        <w:r w:rsidR="00C406D1">
          <w:t>One</w:t>
        </w:r>
        <w:r w:rsidR="00C406D1">
          <w:rPr>
            <w:spacing w:val="-13"/>
          </w:rPr>
          <w:t xml:space="preserve"> is </w:t>
        </w:r>
      </w:ins>
      <w:r>
        <w:t>at</w:t>
      </w:r>
      <w:r>
        <w:rPr>
          <w:spacing w:val="-13"/>
        </w:rPr>
        <w:t xml:space="preserve"> </w:t>
      </w:r>
      <w:ins w:id="273" w:author="Carla-PCE" w:date="2021-07-04T16:19:00Z">
        <w:r w:rsidR="00C406D1">
          <w:rPr>
            <w:spacing w:val="-13"/>
          </w:rPr>
          <w:t xml:space="preserve">the </w:t>
        </w:r>
      </w:ins>
      <w:r>
        <w:t>maximum</w:t>
      </w:r>
      <w:r>
        <w:rPr>
          <w:spacing w:val="-12"/>
        </w:rPr>
        <w:t xml:space="preserve"> </w:t>
      </w:r>
      <w:r>
        <w:t>active</w:t>
      </w:r>
      <w:r>
        <w:rPr>
          <w:spacing w:val="-13"/>
        </w:rPr>
        <w:t xml:space="preserve"> </w:t>
      </w:r>
      <w:r>
        <w:t>power</w:t>
      </w:r>
      <w:r>
        <w:rPr>
          <w:spacing w:val="-13"/>
        </w:rPr>
        <w:t xml:space="preserve"> </w:t>
      </w:r>
      <w:r>
        <w:t>output,</w:t>
      </w:r>
      <w:r>
        <w:rPr>
          <w:spacing w:val="-12"/>
        </w:rPr>
        <w:t xml:space="preserve"> </w:t>
      </w:r>
      <w:r>
        <w:t>and</w:t>
      </w:r>
      <w:r>
        <w:rPr>
          <w:spacing w:val="-13"/>
        </w:rPr>
        <w:t xml:space="preserve"> </w:t>
      </w:r>
      <w:ins w:id="274" w:author="Carla-PCE" w:date="2021-07-04T13:28:00Z">
        <w:r w:rsidR="001A0D9B">
          <w:rPr>
            <w:spacing w:val="-13"/>
          </w:rPr>
          <w:t xml:space="preserve">the </w:t>
        </w:r>
      </w:ins>
      <w:ins w:id="275" w:author="Carla-PCE" w:date="2021-07-04T13:29:00Z">
        <w:r w:rsidR="001A0D9B">
          <w:rPr>
            <w:spacing w:val="-13"/>
          </w:rPr>
          <w:t xml:space="preserve">other </w:t>
        </w:r>
      </w:ins>
      <w:ins w:id="276" w:author="Carla-PCE" w:date="2021-07-04T16:19:00Z">
        <w:r w:rsidR="00C406D1">
          <w:t>is</w:t>
        </w:r>
      </w:ins>
      <w:ins w:id="277" w:author="Carla-PCE" w:date="2021-07-04T16:20:00Z">
        <w:r w:rsidR="00C406D1">
          <w:t xml:space="preserve"> </w:t>
        </w:r>
      </w:ins>
      <w:del w:id="278" w:author="Carla-PCE" w:date="2021-07-04T16:19:00Z">
        <w:r w:rsidDel="00C406D1">
          <w:delText>one</w:delText>
        </w:r>
        <w:r w:rsidDel="00C406D1">
          <w:rPr>
            <w:spacing w:val="-13"/>
          </w:rPr>
          <w:delText xml:space="preserve"> </w:delText>
        </w:r>
      </w:del>
      <w:r>
        <w:t>at</w:t>
      </w:r>
      <w:r>
        <w:rPr>
          <w:spacing w:val="-13"/>
        </w:rPr>
        <w:t xml:space="preserve"> </w:t>
      </w:r>
      <w:ins w:id="279" w:author="Carla-PCE" w:date="2021-07-04T16:20:00Z">
        <w:r w:rsidR="00C406D1">
          <w:rPr>
            <w:spacing w:val="-13"/>
          </w:rPr>
          <w:t xml:space="preserve">the </w:t>
        </w:r>
      </w:ins>
      <w:r>
        <w:t>zero</w:t>
      </w:r>
      <w:r>
        <w:rPr>
          <w:spacing w:val="-12"/>
        </w:rPr>
        <w:t xml:space="preserve"> </w:t>
      </w:r>
      <w:r>
        <w:t>active power</w:t>
      </w:r>
      <w:r>
        <w:rPr>
          <w:spacing w:val="-26"/>
        </w:rPr>
        <w:t xml:space="preserve"> </w:t>
      </w:r>
      <w:r>
        <w:t>output.</w:t>
      </w:r>
      <w:r>
        <w:rPr>
          <w:spacing w:val="-9"/>
        </w:rPr>
        <w:t xml:space="preserve"> </w:t>
      </w:r>
      <w:r>
        <w:t>The</w:t>
      </w:r>
      <w:r>
        <w:rPr>
          <w:spacing w:val="-25"/>
        </w:rPr>
        <w:t xml:space="preserve"> </w:t>
      </w:r>
      <w:r>
        <w:t>point</w:t>
      </w:r>
      <w:r>
        <w:rPr>
          <w:spacing w:val="-25"/>
        </w:rPr>
        <w:t xml:space="preserve"> </w:t>
      </w:r>
      <w:r>
        <w:t>at</w:t>
      </w:r>
      <w:r>
        <w:rPr>
          <w:spacing w:val="-26"/>
        </w:rPr>
        <w:t xml:space="preserve"> </w:t>
      </w:r>
      <w:ins w:id="280" w:author="Carla-PCE" w:date="2021-07-04T16:20:00Z">
        <w:r w:rsidR="00C406D1" w:rsidRPr="00BB6BB3">
          <w:t xml:space="preserve">the </w:t>
        </w:r>
      </w:ins>
      <w:r>
        <w:t>maximum</w:t>
      </w:r>
      <w:r>
        <w:rPr>
          <w:spacing w:val="-25"/>
        </w:rPr>
        <w:t xml:space="preserve"> </w:t>
      </w:r>
      <w:r>
        <w:t>active</w:t>
      </w:r>
      <w:r>
        <w:rPr>
          <w:spacing w:val="-25"/>
        </w:rPr>
        <w:t xml:space="preserve"> </w:t>
      </w:r>
      <w:r>
        <w:t>power</w:t>
      </w:r>
      <w:r>
        <w:rPr>
          <w:spacing w:val="-26"/>
        </w:rPr>
        <w:t xml:space="preserve"> </w:t>
      </w:r>
      <w:r>
        <w:t>output</w:t>
      </w:r>
      <w:r>
        <w:rPr>
          <w:spacing w:val="-25"/>
        </w:rPr>
        <w:t xml:space="preserve"> </w:t>
      </w:r>
      <w:r>
        <w:t>correlates</w:t>
      </w:r>
      <w:r>
        <w:rPr>
          <w:spacing w:val="-25"/>
        </w:rPr>
        <w:t xml:space="preserve"> </w:t>
      </w:r>
      <w:r>
        <w:t>closely</w:t>
      </w:r>
      <w:ins w:id="281" w:author="Carla-PCE" w:date="2021-07-04T16:20:00Z">
        <w:r w:rsidR="00C406D1">
          <w:t xml:space="preserve"> to</w:t>
        </w:r>
      </w:ins>
      <w:r>
        <w:t xml:space="preserve"> the capacitor bank size since the dynamic </w:t>
      </w:r>
      <w:r>
        <w:rPr>
          <w:spacing w:val="-7"/>
        </w:rPr>
        <w:t xml:space="preserve">MVAr </w:t>
      </w:r>
      <w:r>
        <w:t xml:space="preserve">loss </w:t>
      </w:r>
      <w:commentRangeStart w:id="282"/>
      <w:r>
        <w:t xml:space="preserve">across </w:t>
      </w:r>
      <w:ins w:id="283" w:author="Carla-PCE" w:date="2021-07-04T16:37:00Z">
        <w:r w:rsidR="00BB6BB3">
          <w:t xml:space="preserve">the AC power </w:t>
        </w:r>
      </w:ins>
      <w:r>
        <w:t xml:space="preserve">collection </w:t>
      </w:r>
      <w:commentRangeEnd w:id="282"/>
      <w:r w:rsidR="00BB6BB3">
        <w:rPr>
          <w:rStyle w:val="CommentReference"/>
        </w:rPr>
        <w:commentReference w:id="282"/>
      </w:r>
      <w:r>
        <w:t xml:space="preserve">is maximum. </w:t>
      </w:r>
      <w:del w:id="284" w:author="Carla-PCE" w:date="2021-07-04T16:54:00Z">
        <w:r w:rsidDel="001C2F0A">
          <w:delText xml:space="preserve">It is rare </w:delText>
        </w:r>
      </w:del>
      <w:del w:id="285" w:author="Carla-PCE" w:date="2021-07-04T16:53:00Z">
        <w:r w:rsidDel="001C2F0A">
          <w:delText xml:space="preserve">that </w:delText>
        </w:r>
      </w:del>
      <w:del w:id="286" w:author="Carla-PCE" w:date="2021-07-04T16:54:00Z">
        <w:r w:rsidDel="001C2F0A">
          <w:delText>a</w:delText>
        </w:r>
      </w:del>
      <w:ins w:id="287" w:author="Carla-PCE" w:date="2021-07-04T16:54:00Z">
        <w:r w:rsidR="001C2F0A">
          <w:t>A</w:t>
        </w:r>
      </w:ins>
      <w:r>
        <w:t xml:space="preserve"> renewable project</w:t>
      </w:r>
      <w:ins w:id="288" w:author="Carla-PCE" w:date="2021-07-04T16:54:00Z">
        <w:r w:rsidR="001C2F0A">
          <w:t xml:space="preserve"> rarely</w:t>
        </w:r>
      </w:ins>
      <w:r>
        <w:t xml:space="preserve"> needs a reactor bank at full power</w:t>
      </w:r>
      <w:r>
        <w:rPr>
          <w:spacing w:val="-23"/>
        </w:rPr>
        <w:t xml:space="preserve"> </w:t>
      </w:r>
      <w:r>
        <w:t>output</w:t>
      </w:r>
      <w:r>
        <w:rPr>
          <w:spacing w:val="-22"/>
        </w:rPr>
        <w:t xml:space="preserve"> </w:t>
      </w:r>
      <w:r>
        <w:t>to</w:t>
      </w:r>
      <w:r>
        <w:rPr>
          <w:spacing w:val="-22"/>
        </w:rPr>
        <w:t xml:space="preserve"> </w:t>
      </w:r>
      <w:r>
        <w:t>meet</w:t>
      </w:r>
      <w:r>
        <w:rPr>
          <w:spacing w:val="-22"/>
        </w:rPr>
        <w:t xml:space="preserve"> </w:t>
      </w:r>
      <w:r>
        <w:t>the</w:t>
      </w:r>
      <w:r>
        <w:rPr>
          <w:spacing w:val="-22"/>
        </w:rPr>
        <w:t xml:space="preserve"> </w:t>
      </w:r>
      <w:r>
        <w:t>PF</w:t>
      </w:r>
      <w:r>
        <w:rPr>
          <w:spacing w:val="-22"/>
        </w:rPr>
        <w:t xml:space="preserve"> </w:t>
      </w:r>
      <w:r>
        <w:t>requirement.</w:t>
      </w:r>
      <w:r>
        <w:rPr>
          <w:spacing w:val="-3"/>
        </w:rPr>
        <w:t xml:space="preserve"> </w:t>
      </w:r>
      <w:r>
        <w:t>The</w:t>
      </w:r>
      <w:r>
        <w:rPr>
          <w:spacing w:val="-22"/>
        </w:rPr>
        <w:t xml:space="preserve"> </w:t>
      </w:r>
      <w:r>
        <w:t>reason</w:t>
      </w:r>
      <w:r>
        <w:rPr>
          <w:spacing w:val="-23"/>
        </w:rPr>
        <w:t xml:space="preserve"> </w:t>
      </w:r>
      <w:r>
        <w:t>for</w:t>
      </w:r>
      <w:r>
        <w:rPr>
          <w:spacing w:val="-22"/>
        </w:rPr>
        <w:t xml:space="preserve"> </w:t>
      </w:r>
      <w:r>
        <w:t>this</w:t>
      </w:r>
      <w:r>
        <w:rPr>
          <w:spacing w:val="-22"/>
        </w:rPr>
        <w:t xml:space="preserve"> </w:t>
      </w:r>
      <w:r>
        <w:t>will</w:t>
      </w:r>
      <w:r>
        <w:rPr>
          <w:spacing w:val="-22"/>
        </w:rPr>
        <w:t xml:space="preserve"> </w:t>
      </w:r>
      <w:r>
        <w:rPr>
          <w:spacing w:val="3"/>
        </w:rPr>
        <w:t>be</w:t>
      </w:r>
      <w:r>
        <w:rPr>
          <w:spacing w:val="-22"/>
        </w:rPr>
        <w:t xml:space="preserve"> </w:t>
      </w:r>
      <w:r>
        <w:t>shown in</w:t>
      </w:r>
      <w:r>
        <w:rPr>
          <w:spacing w:val="14"/>
        </w:rPr>
        <w:t xml:space="preserve"> </w:t>
      </w:r>
      <w:del w:id="289" w:author="Carla-PCE" w:date="2021-07-04T17:42:00Z">
        <w:r w:rsidR="001A0BB1" w:rsidDel="00422A0B">
          <w:fldChar w:fldCharType="begin"/>
        </w:r>
        <w:r w:rsidR="001A0BB1" w:rsidDel="00422A0B">
          <w:delInstrText xml:space="preserve"> HYPERLINK \l "_bookmark5" </w:delInstrText>
        </w:r>
        <w:r w:rsidR="001A0BB1" w:rsidDel="00422A0B">
          <w:fldChar w:fldCharType="separate"/>
        </w:r>
        <w:r w:rsidDel="00422A0B">
          <w:delText>5.</w:delText>
        </w:r>
        <w:r w:rsidR="001A0BB1" w:rsidDel="00422A0B">
          <w:fldChar w:fldCharType="end"/>
        </w:r>
      </w:del>
      <w:ins w:id="290" w:author="Carla-PCE" w:date="2021-07-04T17:42:00Z">
        <w:r w:rsidR="00422A0B">
          <w:fldChar w:fldCharType="begin"/>
        </w:r>
        <w:r w:rsidR="00422A0B">
          <w:instrText xml:space="preserve"> HYPERLINK \l "_bookmark5" </w:instrText>
        </w:r>
        <w:r w:rsidR="00422A0B">
          <w:fldChar w:fldCharType="separate"/>
        </w:r>
        <w:r w:rsidR="00422A0B">
          <w:t>Appendix.</w:t>
        </w:r>
        <w:r w:rsidR="00422A0B">
          <w:fldChar w:fldCharType="end"/>
        </w:r>
      </w:ins>
      <w:r>
        <w:rPr>
          <w:spacing w:val="9"/>
        </w:rPr>
        <w:t xml:space="preserve"> </w:t>
      </w:r>
      <w:r>
        <w:t>The</w:t>
      </w:r>
      <w:r>
        <w:rPr>
          <w:spacing w:val="14"/>
        </w:rPr>
        <w:t xml:space="preserve"> </w:t>
      </w:r>
      <w:r>
        <w:t>zero</w:t>
      </w:r>
      <w:r>
        <w:rPr>
          <w:spacing w:val="15"/>
        </w:rPr>
        <w:t xml:space="preserve"> </w:t>
      </w:r>
      <w:r>
        <w:t>active</w:t>
      </w:r>
      <w:r>
        <w:rPr>
          <w:spacing w:val="14"/>
        </w:rPr>
        <w:t xml:space="preserve"> </w:t>
      </w:r>
      <w:r>
        <w:t>power</w:t>
      </w:r>
      <w:r>
        <w:rPr>
          <w:spacing w:val="15"/>
        </w:rPr>
        <w:t xml:space="preserve"> </w:t>
      </w:r>
      <w:r>
        <w:t>output</w:t>
      </w:r>
      <w:r>
        <w:rPr>
          <w:spacing w:val="15"/>
        </w:rPr>
        <w:t xml:space="preserve"> </w:t>
      </w:r>
      <w:r>
        <w:t>correlates</w:t>
      </w:r>
      <w:r>
        <w:rPr>
          <w:spacing w:val="15"/>
        </w:rPr>
        <w:t xml:space="preserve"> </w:t>
      </w:r>
      <w:r>
        <w:t>with</w:t>
      </w:r>
      <w:r>
        <w:rPr>
          <w:spacing w:val="14"/>
        </w:rPr>
        <w:t xml:space="preserve"> </w:t>
      </w:r>
      <w:r>
        <w:t>the</w:t>
      </w:r>
      <w:r>
        <w:rPr>
          <w:spacing w:val="16"/>
        </w:rPr>
        <w:t xml:space="preserve"> </w:t>
      </w:r>
      <w:r>
        <w:t>reactor</w:t>
      </w:r>
      <w:r>
        <w:rPr>
          <w:spacing w:val="15"/>
        </w:rPr>
        <w:t xml:space="preserve"> </w:t>
      </w:r>
      <w:r>
        <w:t>bank</w:t>
      </w:r>
      <w:r>
        <w:rPr>
          <w:spacing w:val="15"/>
        </w:rPr>
        <w:t xml:space="preserve"> </w:t>
      </w:r>
      <w:r>
        <w:t>size.</w:t>
      </w:r>
    </w:p>
    <w:p w14:paraId="36B3FB98" w14:textId="404CE420" w:rsidR="00BF0E6B" w:rsidRDefault="007F21B2" w:rsidP="00CB0DB8">
      <w:pPr>
        <w:pStyle w:val="BodyText"/>
        <w:spacing w:line="360" w:lineRule="auto"/>
        <w:ind w:left="497" w:right="1265" w:firstLine="351"/>
        <w:jc w:val="both"/>
      </w:pPr>
      <w:r>
        <w:t>Some</w:t>
      </w:r>
      <w:r>
        <w:rPr>
          <w:spacing w:val="-10"/>
        </w:rPr>
        <w:t xml:space="preserve"> </w:t>
      </w:r>
      <w:r>
        <w:t>old</w:t>
      </w:r>
      <w:r>
        <w:rPr>
          <w:spacing w:val="-10"/>
        </w:rPr>
        <w:t xml:space="preserve"> </w:t>
      </w:r>
      <w:r>
        <w:t>technologies</w:t>
      </w:r>
      <w:r>
        <w:rPr>
          <w:spacing w:val="-10"/>
        </w:rPr>
        <w:t xml:space="preserve"> </w:t>
      </w:r>
      <w:r>
        <w:t>of</w:t>
      </w:r>
      <w:r>
        <w:rPr>
          <w:spacing w:val="-10"/>
        </w:rPr>
        <w:t xml:space="preserve"> </w:t>
      </w:r>
      <w:r>
        <w:t>turbines</w:t>
      </w:r>
      <w:r>
        <w:rPr>
          <w:spacing w:val="-9"/>
        </w:rPr>
        <w:t xml:space="preserve"> </w:t>
      </w:r>
      <w:r>
        <w:t>and</w:t>
      </w:r>
      <w:r>
        <w:rPr>
          <w:spacing w:val="-10"/>
        </w:rPr>
        <w:t xml:space="preserve"> </w:t>
      </w:r>
      <w:r>
        <w:t>inverters</w:t>
      </w:r>
      <w:r>
        <w:rPr>
          <w:spacing w:val="-10"/>
        </w:rPr>
        <w:t xml:space="preserve"> </w:t>
      </w:r>
      <w:r>
        <w:rPr>
          <w:spacing w:val="-4"/>
        </w:rPr>
        <w:t>have</w:t>
      </w:r>
      <w:r>
        <w:rPr>
          <w:spacing w:val="-10"/>
        </w:rPr>
        <w:t xml:space="preserve"> </w:t>
      </w:r>
      <w:r>
        <w:t>zero</w:t>
      </w:r>
      <w:r>
        <w:rPr>
          <w:spacing w:val="-10"/>
        </w:rPr>
        <w:t xml:space="preserve"> </w:t>
      </w:r>
      <w:r>
        <w:rPr>
          <w:spacing w:val="-7"/>
        </w:rPr>
        <w:t>MVAr</w:t>
      </w:r>
      <w:r>
        <w:rPr>
          <w:spacing w:val="-9"/>
        </w:rPr>
        <w:t xml:space="preserve"> </w:t>
      </w:r>
      <w:r>
        <w:t>capability at</w:t>
      </w:r>
      <w:ins w:id="291" w:author="Carla-PCE" w:date="2021-07-04T17:43:00Z">
        <w:r w:rsidR="00422A0B">
          <w:t xml:space="preserve"> the</w:t>
        </w:r>
      </w:ins>
      <w:r>
        <w:t xml:space="preserve"> zero active power output. This leads to some charging </w:t>
      </w:r>
      <w:ins w:id="292" w:author="Carla-PCE" w:date="2021-07-04T17:43:00Z">
        <w:r w:rsidR="00A64F80">
          <w:t xml:space="preserve">of the </w:t>
        </w:r>
      </w:ins>
      <w:r>
        <w:rPr>
          <w:spacing w:val="-7"/>
        </w:rPr>
        <w:t xml:space="preserve">MVAr </w:t>
      </w:r>
      <w:r>
        <w:t>at the</w:t>
      </w:r>
      <w:ins w:id="293" w:author="Carla-PCE" w:date="2021-07-04T17:44:00Z">
        <w:r w:rsidR="00A64F80">
          <w:t xml:space="preserve"> point of interconnection</w:t>
        </w:r>
      </w:ins>
      <w:r>
        <w:t xml:space="preserve"> </w:t>
      </w:r>
      <w:ins w:id="294" w:author="Carla-PCE" w:date="2021-07-04T17:44:00Z">
        <w:r w:rsidR="00A64F80">
          <w:t>(</w:t>
        </w:r>
      </w:ins>
      <w:r>
        <w:t>POI</w:t>
      </w:r>
      <w:ins w:id="295" w:author="Carla-PCE" w:date="2021-07-04T17:44:00Z">
        <w:r w:rsidR="00A64F80">
          <w:t>)</w:t>
        </w:r>
      </w:ins>
      <w:r>
        <w:t xml:space="preserve"> </w:t>
      </w:r>
      <w:r>
        <w:rPr>
          <w:w w:val="95"/>
        </w:rPr>
        <w:t>due</w:t>
      </w:r>
      <w:r>
        <w:rPr>
          <w:spacing w:val="-10"/>
          <w:w w:val="95"/>
        </w:rPr>
        <w:t xml:space="preserve"> </w:t>
      </w:r>
      <w:r>
        <w:rPr>
          <w:w w:val="95"/>
        </w:rPr>
        <w:t>to</w:t>
      </w:r>
      <w:r>
        <w:rPr>
          <w:spacing w:val="-10"/>
          <w:w w:val="95"/>
        </w:rPr>
        <w:t xml:space="preserve"> </w:t>
      </w:r>
      <w:r>
        <w:rPr>
          <w:w w:val="95"/>
        </w:rPr>
        <w:t>cable</w:t>
      </w:r>
      <w:r>
        <w:rPr>
          <w:spacing w:val="-9"/>
          <w:w w:val="95"/>
        </w:rPr>
        <w:t xml:space="preserve"> </w:t>
      </w:r>
      <w:r>
        <w:rPr>
          <w:w w:val="95"/>
        </w:rPr>
        <w:t>charging</w:t>
      </w:r>
      <w:r>
        <w:rPr>
          <w:spacing w:val="-9"/>
          <w:w w:val="95"/>
        </w:rPr>
        <w:t xml:space="preserve"> </w:t>
      </w:r>
      <w:r>
        <w:rPr>
          <w:w w:val="95"/>
        </w:rPr>
        <w:t>current</w:t>
      </w:r>
      <w:r>
        <w:rPr>
          <w:spacing w:val="-10"/>
          <w:w w:val="95"/>
        </w:rPr>
        <w:t xml:space="preserve"> </w:t>
      </w:r>
      <w:r>
        <w:rPr>
          <w:w w:val="95"/>
        </w:rPr>
        <w:t>under</w:t>
      </w:r>
      <w:r>
        <w:rPr>
          <w:spacing w:val="-9"/>
          <w:w w:val="95"/>
        </w:rPr>
        <w:t xml:space="preserve"> </w:t>
      </w:r>
      <w:r>
        <w:rPr>
          <w:w w:val="95"/>
        </w:rPr>
        <w:t>no</w:t>
      </w:r>
      <w:r>
        <w:rPr>
          <w:spacing w:val="-10"/>
          <w:w w:val="95"/>
        </w:rPr>
        <w:t xml:space="preserve"> </w:t>
      </w:r>
      <w:r>
        <w:rPr>
          <w:w w:val="95"/>
        </w:rPr>
        <w:t>wind</w:t>
      </w:r>
      <w:r>
        <w:rPr>
          <w:spacing w:val="-10"/>
          <w:w w:val="95"/>
        </w:rPr>
        <w:t xml:space="preserve"> </w:t>
      </w:r>
      <w:r>
        <w:rPr>
          <w:w w:val="95"/>
        </w:rPr>
        <w:t>or</w:t>
      </w:r>
      <w:r>
        <w:rPr>
          <w:spacing w:val="-8"/>
          <w:w w:val="95"/>
        </w:rPr>
        <w:t xml:space="preserve"> </w:t>
      </w:r>
      <w:r>
        <w:rPr>
          <w:w w:val="95"/>
        </w:rPr>
        <w:t>no</w:t>
      </w:r>
      <w:r>
        <w:rPr>
          <w:spacing w:val="-10"/>
          <w:w w:val="95"/>
        </w:rPr>
        <w:t xml:space="preserve"> </w:t>
      </w:r>
      <w:r>
        <w:rPr>
          <w:w w:val="95"/>
        </w:rPr>
        <w:t>solar</w:t>
      </w:r>
      <w:r>
        <w:rPr>
          <w:spacing w:val="-9"/>
          <w:w w:val="95"/>
        </w:rPr>
        <w:t xml:space="preserve"> </w:t>
      </w:r>
      <w:r>
        <w:rPr>
          <w:w w:val="95"/>
        </w:rPr>
        <w:t>irradiance</w:t>
      </w:r>
      <w:r>
        <w:rPr>
          <w:spacing w:val="-9"/>
          <w:w w:val="95"/>
        </w:rPr>
        <w:t xml:space="preserve"> </w:t>
      </w:r>
      <w:r>
        <w:rPr>
          <w:w w:val="95"/>
        </w:rPr>
        <w:t xml:space="preserve">conditions. </w:t>
      </w:r>
      <w:r>
        <w:t>Some</w:t>
      </w:r>
      <w:ins w:id="296" w:author="Carla-PCE" w:date="2021-07-04T17:44:00Z">
        <w:r w:rsidR="003100AD">
          <w:t xml:space="preserve"> interconnection agreements (</w:t>
        </w:r>
      </w:ins>
      <w:del w:id="297" w:author="Carla-PCE" w:date="2021-07-04T17:45:00Z">
        <w:r w:rsidDel="00F71C75">
          <w:rPr>
            <w:spacing w:val="-9"/>
          </w:rPr>
          <w:delText xml:space="preserve"> </w:delText>
        </w:r>
      </w:del>
      <w:r>
        <w:t>IAs</w:t>
      </w:r>
      <w:ins w:id="298" w:author="Carla-PCE" w:date="2021-07-04T17:45:00Z">
        <w:r w:rsidR="00F71C75">
          <w:t>)</w:t>
        </w:r>
      </w:ins>
      <w:r>
        <w:rPr>
          <w:spacing w:val="-8"/>
        </w:rPr>
        <w:t xml:space="preserve"> </w:t>
      </w:r>
      <w:r>
        <w:t>require</w:t>
      </w:r>
      <w:r>
        <w:rPr>
          <w:spacing w:val="-8"/>
        </w:rPr>
        <w:t xml:space="preserve"> </w:t>
      </w:r>
      <w:r>
        <w:t>that</w:t>
      </w:r>
      <w:r>
        <w:rPr>
          <w:spacing w:val="-9"/>
        </w:rPr>
        <w:t xml:space="preserve"> </w:t>
      </w:r>
      <w:r>
        <w:t>the</w:t>
      </w:r>
      <w:r>
        <w:rPr>
          <w:spacing w:val="-8"/>
        </w:rPr>
        <w:t xml:space="preserve"> </w:t>
      </w:r>
      <w:r>
        <w:t>project</w:t>
      </w:r>
      <w:r>
        <w:rPr>
          <w:spacing w:val="-8"/>
        </w:rPr>
        <w:t xml:space="preserve"> </w:t>
      </w:r>
      <w:r>
        <w:t>offsets</w:t>
      </w:r>
      <w:r>
        <w:rPr>
          <w:spacing w:val="-8"/>
        </w:rPr>
        <w:t xml:space="preserve"> </w:t>
      </w:r>
      <w:r>
        <w:t>charging</w:t>
      </w:r>
      <w:r>
        <w:rPr>
          <w:spacing w:val="-9"/>
        </w:rPr>
        <w:t xml:space="preserve"> </w:t>
      </w:r>
      <w:r>
        <w:rPr>
          <w:spacing w:val="-6"/>
        </w:rPr>
        <w:t>MVAr,</w:t>
      </w:r>
      <w:r>
        <w:rPr>
          <w:spacing w:val="-8"/>
        </w:rPr>
        <w:t xml:space="preserve"> </w:t>
      </w:r>
      <w:r>
        <w:t>and</w:t>
      </w:r>
      <w:r>
        <w:rPr>
          <w:spacing w:val="-8"/>
        </w:rPr>
        <w:t xml:space="preserve"> </w:t>
      </w:r>
      <w:r>
        <w:t>in</w:t>
      </w:r>
      <w:r>
        <w:rPr>
          <w:spacing w:val="-8"/>
        </w:rPr>
        <w:t xml:space="preserve"> </w:t>
      </w:r>
      <w:r>
        <w:t>this</w:t>
      </w:r>
      <w:r>
        <w:rPr>
          <w:spacing w:val="-9"/>
        </w:rPr>
        <w:t xml:space="preserve"> </w:t>
      </w:r>
      <w:r>
        <w:t>case</w:t>
      </w:r>
      <w:r>
        <w:rPr>
          <w:spacing w:val="-8"/>
        </w:rPr>
        <w:t xml:space="preserve"> </w:t>
      </w:r>
      <w:r>
        <w:t>a reactor bank is the cheapest</w:t>
      </w:r>
      <w:r>
        <w:rPr>
          <w:spacing w:val="20"/>
        </w:rPr>
        <w:t xml:space="preserve"> </w:t>
      </w:r>
      <w:r>
        <w:t>solution.</w:t>
      </w:r>
    </w:p>
    <w:p w14:paraId="36B3FB99" w14:textId="77777777" w:rsidR="00BF0E6B" w:rsidRDefault="00BF0E6B" w:rsidP="00357D8F">
      <w:pPr>
        <w:pStyle w:val="BodyText"/>
        <w:spacing w:before="6" w:line="360" w:lineRule="auto"/>
        <w:rPr>
          <w:sz w:val="31"/>
        </w:rPr>
      </w:pPr>
    </w:p>
    <w:p w14:paraId="36B3FB9A" w14:textId="77777777" w:rsidR="00BF0E6B" w:rsidRPr="00B040D0" w:rsidRDefault="007F21B2" w:rsidP="00357D8F">
      <w:pPr>
        <w:pStyle w:val="Heading1"/>
        <w:numPr>
          <w:ilvl w:val="0"/>
          <w:numId w:val="5"/>
        </w:numPr>
        <w:tabs>
          <w:tab w:val="left" w:pos="841"/>
        </w:tabs>
        <w:spacing w:line="360" w:lineRule="auto"/>
        <w:ind w:hanging="343"/>
        <w:rPr>
          <w:b w:val="0"/>
          <w:bCs w:val="0"/>
        </w:rPr>
      </w:pPr>
      <w:bookmarkStart w:id="299" w:name="_bookmark1"/>
      <w:bookmarkEnd w:id="299"/>
      <w:r w:rsidRPr="00B040D0">
        <w:rPr>
          <w:b w:val="0"/>
          <w:bCs w:val="0"/>
          <w:spacing w:val="-8"/>
        </w:rPr>
        <w:t xml:space="preserve">Tap </w:t>
      </w:r>
      <w:r w:rsidRPr="00B040D0">
        <w:rPr>
          <w:b w:val="0"/>
          <w:bCs w:val="0"/>
        </w:rPr>
        <w:t>Changer</w:t>
      </w:r>
      <w:r w:rsidRPr="00B040D0">
        <w:rPr>
          <w:b w:val="0"/>
          <w:bCs w:val="0"/>
          <w:spacing w:val="8"/>
        </w:rPr>
        <w:t xml:space="preserve"> </w:t>
      </w:r>
      <w:r w:rsidRPr="00B040D0">
        <w:rPr>
          <w:b w:val="0"/>
          <w:bCs w:val="0"/>
          <w:spacing w:val="-3"/>
        </w:rPr>
        <w:t>Adjustment</w:t>
      </w:r>
    </w:p>
    <w:p w14:paraId="36B3FB9B" w14:textId="74CB5B32" w:rsidR="00BF0E6B" w:rsidRDefault="007F21B2" w:rsidP="00357D8F">
      <w:pPr>
        <w:pStyle w:val="BodyText"/>
        <w:spacing w:before="196" w:line="360" w:lineRule="auto"/>
        <w:ind w:left="497" w:right="1269" w:firstLine="351"/>
        <w:jc w:val="both"/>
      </w:pPr>
      <w:r>
        <w:t>This section discusses</w:t>
      </w:r>
      <w:ins w:id="300" w:author="Carla-PCE" w:date="2021-07-04T17:23:00Z">
        <w:r w:rsidR="008C6C35">
          <w:t xml:space="preserve"> the</w:t>
        </w:r>
      </w:ins>
      <w:r>
        <w:t xml:space="preserve"> </w:t>
      </w:r>
      <w:ins w:id="301" w:author="Carla-PCE" w:date="2021-07-04T17:23:00Z">
        <w:r w:rsidR="008C6C35">
          <w:t>main power transformer (</w:t>
        </w:r>
      </w:ins>
      <w:r>
        <w:t>MPT</w:t>
      </w:r>
      <w:ins w:id="302" w:author="Carla-PCE" w:date="2021-07-04T17:23:00Z">
        <w:r w:rsidR="008C6C35">
          <w:t>)</w:t>
        </w:r>
      </w:ins>
      <w:r>
        <w:t xml:space="preserve"> and </w:t>
      </w:r>
      <w:ins w:id="303" w:author="Carla-PCE" w:date="2021-07-04T17:23:00Z">
        <w:r w:rsidR="008C6C35">
          <w:t>the</w:t>
        </w:r>
      </w:ins>
      <w:ins w:id="304" w:author="Carla-PCE" w:date="2021-07-04T17:24:00Z">
        <w:r w:rsidR="008C6C35">
          <w:t xml:space="preserve"> wind </w:t>
        </w:r>
      </w:ins>
      <w:ins w:id="305" w:author="Carla-PCE" w:date="2021-07-04T17:25:00Z">
        <w:r w:rsidR="00847F9F">
          <w:t>turbine transformer (</w:t>
        </w:r>
      </w:ins>
      <w:r>
        <w:t>WTT</w:t>
      </w:r>
      <w:ins w:id="306" w:author="Carla-PCE" w:date="2021-07-04T17:25:00Z">
        <w:r w:rsidR="00847F9F">
          <w:t>)</w:t>
        </w:r>
      </w:ins>
      <w:r>
        <w:t xml:space="preserve"> (</w:t>
      </w:r>
      <w:ins w:id="307" w:author="Carla-PCE" w:date="2021-07-04T17:27:00Z">
        <w:r w:rsidR="00486F2C">
          <w:t>or inverter step-up transformer (</w:t>
        </w:r>
      </w:ins>
      <w:r>
        <w:t>ISU</w:t>
      </w:r>
      <w:ins w:id="308" w:author="Carla-PCE" w:date="2021-07-04T17:27:00Z">
        <w:r w:rsidR="00486F2C">
          <w:t>)</w:t>
        </w:r>
      </w:ins>
      <w:r>
        <w:t xml:space="preserve"> in case of solar or storage projects), </w:t>
      </w:r>
      <w:del w:id="309" w:author="Carla-PCE" w:date="2021-07-04T17:45:00Z">
        <w:r w:rsidDel="006830A3">
          <w:delText>tap</w:delText>
        </w:r>
      </w:del>
      <w:del w:id="310" w:author="Carla-PCE" w:date="2021-07-04T17:46:00Z">
        <w:r w:rsidDel="006830A3">
          <w:delText xml:space="preserve"> changer setting selection. </w:delText>
        </w:r>
      </w:del>
      <w:del w:id="311" w:author="Carla-PCE" w:date="2021-07-04T17:18:00Z">
        <w:r w:rsidDel="00FD7831">
          <w:rPr>
            <w:spacing w:val="-3"/>
          </w:rPr>
          <w:delText xml:space="preserve">Transformer </w:delText>
        </w:r>
      </w:del>
      <w:ins w:id="312" w:author="Carla-PCE" w:date="2021-07-04T17:18:00Z">
        <w:r w:rsidR="00FD7831">
          <w:rPr>
            <w:spacing w:val="-3"/>
          </w:rPr>
          <w:t xml:space="preserve">The transformer </w:t>
        </w:r>
      </w:ins>
      <w:r>
        <w:t xml:space="preserve">tap changer setting selection is </w:t>
      </w:r>
      <w:del w:id="313" w:author="Carla-PCE" w:date="2021-07-04T17:28:00Z">
        <w:r w:rsidDel="00B96829">
          <w:delText>heavily influenced</w:delText>
        </w:r>
      </w:del>
      <w:ins w:id="314" w:author="Carla-PCE" w:date="2021-07-04T17:28:00Z">
        <w:r w:rsidR="00B96829">
          <w:t>determined based on</w:t>
        </w:r>
      </w:ins>
      <w:r>
        <w:t xml:space="preserve"> whether the project has an MPT equipped with </w:t>
      </w:r>
      <w:ins w:id="315" w:author="Carla-PCE" w:date="2021-07-04T18:57:00Z">
        <w:r w:rsidR="000762C3">
          <w:t xml:space="preserve">an </w:t>
        </w:r>
        <w:r w:rsidR="00C64E24">
          <w:t>on-load</w:t>
        </w:r>
        <w:r w:rsidR="00C64E24">
          <w:rPr>
            <w:spacing w:val="-12"/>
          </w:rPr>
          <w:t xml:space="preserve"> </w:t>
        </w:r>
        <w:r w:rsidR="00C64E24">
          <w:t>tap</w:t>
        </w:r>
        <w:r w:rsidR="00C64E24">
          <w:rPr>
            <w:spacing w:val="-13"/>
          </w:rPr>
          <w:t xml:space="preserve"> </w:t>
        </w:r>
        <w:r w:rsidR="00C64E24">
          <w:t>changer</w:t>
        </w:r>
        <w:r w:rsidR="00C64E24">
          <w:rPr>
            <w:spacing w:val="-12"/>
          </w:rPr>
          <w:t xml:space="preserve"> (</w:t>
        </w:r>
      </w:ins>
      <w:r>
        <w:rPr>
          <w:spacing w:val="-5"/>
        </w:rPr>
        <w:t>OLTC</w:t>
      </w:r>
      <w:ins w:id="316" w:author="Carla-PCE" w:date="2021-07-04T18:57:00Z">
        <w:r w:rsidR="00C64E24">
          <w:rPr>
            <w:spacing w:val="-5"/>
          </w:rPr>
          <w:t>)</w:t>
        </w:r>
      </w:ins>
      <w:r>
        <w:rPr>
          <w:spacing w:val="-5"/>
        </w:rPr>
        <w:t xml:space="preserve"> </w:t>
      </w:r>
      <w:r>
        <w:t xml:space="preserve">or </w:t>
      </w:r>
      <w:ins w:id="317" w:author="Carla-PCE" w:date="2021-07-04T18:57:00Z">
        <w:r w:rsidR="00C64E24">
          <w:t xml:space="preserve"> a de-energized tap changer (</w:t>
        </w:r>
      </w:ins>
      <w:r>
        <w:t>DETC</w:t>
      </w:r>
      <w:ins w:id="318" w:author="Carla-PCE" w:date="2021-07-04T18:57:00Z">
        <w:r w:rsidR="009378E1">
          <w:t>)</w:t>
        </w:r>
      </w:ins>
      <w:r>
        <w:t xml:space="preserve">. Both are </w:t>
      </w:r>
      <w:ins w:id="319" w:author="Carla-PCE" w:date="2021-07-04T18:58:00Z">
        <w:r w:rsidR="00770D33">
          <w:t xml:space="preserve">discussed </w:t>
        </w:r>
      </w:ins>
      <w:del w:id="320" w:author="Carla-PCE" w:date="2021-07-04T18:58:00Z">
        <w:r w:rsidDel="009378E1">
          <w:delText xml:space="preserve">given </w:delText>
        </w:r>
      </w:del>
      <w:r>
        <w:t xml:space="preserve">in the subsections below. </w:t>
      </w:r>
      <w:r>
        <w:rPr>
          <w:spacing w:val="-10"/>
        </w:rPr>
        <w:t xml:space="preserve">We </w:t>
      </w:r>
      <w:r>
        <w:t>will use the</w:t>
      </w:r>
      <w:r>
        <w:rPr>
          <w:spacing w:val="-6"/>
        </w:rPr>
        <w:t xml:space="preserve"> </w:t>
      </w:r>
      <w:r>
        <w:t>wind</w:t>
      </w:r>
      <w:r>
        <w:rPr>
          <w:spacing w:val="-5"/>
        </w:rPr>
        <w:t xml:space="preserve"> </w:t>
      </w:r>
      <w:r>
        <w:t>project</w:t>
      </w:r>
      <w:r>
        <w:rPr>
          <w:spacing w:val="-5"/>
        </w:rPr>
        <w:t xml:space="preserve"> </w:t>
      </w:r>
      <w:r>
        <w:t>data</w:t>
      </w:r>
      <w:r>
        <w:rPr>
          <w:spacing w:val="-5"/>
        </w:rPr>
        <w:t xml:space="preserve"> </w:t>
      </w:r>
      <w:r>
        <w:t>in</w:t>
      </w:r>
      <w:r>
        <w:rPr>
          <w:spacing w:val="-5"/>
        </w:rPr>
        <w:t xml:space="preserve"> </w:t>
      </w:r>
      <w:r>
        <w:t>the</w:t>
      </w:r>
      <w:r>
        <w:rPr>
          <w:spacing w:val="-6"/>
        </w:rPr>
        <w:t xml:space="preserve"> </w:t>
      </w:r>
      <w:del w:id="321" w:author="Carla-PCE" w:date="2021-07-04T18:58:00Z">
        <w:r w:rsidR="001A0BB1" w:rsidDel="00770D33">
          <w:fldChar w:fldCharType="begin"/>
        </w:r>
        <w:r w:rsidR="001A0BB1" w:rsidDel="00770D33">
          <w:delInstrText xml:space="preserve"> HYPERLINK \l "_bookmark9" </w:delInstrText>
        </w:r>
        <w:r w:rsidR="001A0BB1" w:rsidDel="00770D33">
          <w:fldChar w:fldCharType="separate"/>
        </w:r>
        <w:r w:rsidDel="00770D33">
          <w:delText>7</w:delText>
        </w:r>
        <w:r w:rsidDel="00770D33">
          <w:rPr>
            <w:spacing w:val="-5"/>
          </w:rPr>
          <w:delText xml:space="preserve"> </w:delText>
        </w:r>
        <w:r w:rsidR="001A0BB1" w:rsidDel="00770D33">
          <w:rPr>
            <w:spacing w:val="-5"/>
          </w:rPr>
          <w:fldChar w:fldCharType="end"/>
        </w:r>
      </w:del>
      <w:ins w:id="322" w:author="Carla-PCE" w:date="2021-07-04T18:58:00Z">
        <w:r w:rsidR="00770D33">
          <w:fldChar w:fldCharType="begin"/>
        </w:r>
        <w:r w:rsidR="00770D33">
          <w:instrText xml:space="preserve"> HYPERLINK \l "_bookmark9" </w:instrText>
        </w:r>
        <w:r w:rsidR="00770D33">
          <w:fldChar w:fldCharType="separate"/>
        </w:r>
        <w:r w:rsidR="00770D33">
          <w:t>appendix</w:t>
        </w:r>
        <w:r w:rsidR="00770D33">
          <w:rPr>
            <w:spacing w:val="-5"/>
          </w:rPr>
          <w:t xml:space="preserve"> </w:t>
        </w:r>
        <w:r w:rsidR="00770D33">
          <w:rPr>
            <w:spacing w:val="-5"/>
          </w:rPr>
          <w:fldChar w:fldCharType="end"/>
        </w:r>
      </w:ins>
      <w:r>
        <w:t>to</w:t>
      </w:r>
      <w:r>
        <w:rPr>
          <w:spacing w:val="-5"/>
        </w:rPr>
        <w:t xml:space="preserve"> </w:t>
      </w:r>
      <w:r>
        <w:t>guide</w:t>
      </w:r>
      <w:r>
        <w:rPr>
          <w:spacing w:val="-5"/>
        </w:rPr>
        <w:t xml:space="preserve"> </w:t>
      </w:r>
      <w:r>
        <w:t>this</w:t>
      </w:r>
      <w:r>
        <w:rPr>
          <w:spacing w:val="-5"/>
        </w:rPr>
        <w:t xml:space="preserve"> </w:t>
      </w:r>
      <w:r>
        <w:t>discussion.</w:t>
      </w:r>
      <w:r>
        <w:rPr>
          <w:spacing w:val="12"/>
        </w:rPr>
        <w:t xml:space="preserve"> </w:t>
      </w:r>
      <w:r>
        <w:t>The</w:t>
      </w:r>
      <w:r>
        <w:rPr>
          <w:spacing w:val="-5"/>
        </w:rPr>
        <w:t xml:space="preserve"> </w:t>
      </w:r>
      <w:r>
        <w:t>wind</w:t>
      </w:r>
      <w:r>
        <w:rPr>
          <w:spacing w:val="-5"/>
        </w:rPr>
        <w:t xml:space="preserve"> </w:t>
      </w:r>
      <w:r>
        <w:t>project</w:t>
      </w:r>
      <w:r>
        <w:rPr>
          <w:spacing w:val="-5"/>
        </w:rPr>
        <w:t xml:space="preserve"> </w:t>
      </w:r>
      <w:r>
        <w:t>in the</w:t>
      </w:r>
      <w:del w:id="323" w:author="Carla-PCE" w:date="2021-07-04T17:36:00Z">
        <w:r w:rsidDel="00577E79">
          <w:delText xml:space="preserve"> </w:delText>
        </w:r>
        <w:r w:rsidR="001A0BB1" w:rsidDel="00577E79">
          <w:fldChar w:fldCharType="begin"/>
        </w:r>
        <w:r w:rsidR="001A0BB1" w:rsidDel="00577E79">
          <w:delInstrText xml:space="preserve"> HYPERLINK \l "_bookmark9" </w:delInstrText>
        </w:r>
        <w:r w:rsidR="001A0BB1" w:rsidDel="00577E79">
          <w:fldChar w:fldCharType="separate"/>
        </w:r>
        <w:r w:rsidDel="00577E79">
          <w:delText xml:space="preserve">7 </w:delText>
        </w:r>
        <w:r w:rsidR="001A0BB1" w:rsidDel="00577E79">
          <w:fldChar w:fldCharType="end"/>
        </w:r>
      </w:del>
      <w:ins w:id="324" w:author="Carla-PCE" w:date="2021-07-04T17:36:00Z">
        <w:r w:rsidR="00577E79">
          <w:t xml:space="preserve"> </w:t>
        </w:r>
      </w:ins>
      <w:ins w:id="325" w:author="Carla-PCE" w:date="2021-07-04T18:59:00Z">
        <w:r w:rsidR="00770D33">
          <w:t>a</w:t>
        </w:r>
      </w:ins>
      <w:ins w:id="326" w:author="Carla-PCE" w:date="2021-07-04T17:36:00Z">
        <w:r w:rsidR="00577E79">
          <w:t>ppendix</w:t>
        </w:r>
        <w:r w:rsidR="0025140B">
          <w:t xml:space="preserve"> </w:t>
        </w:r>
      </w:ins>
      <w:r>
        <w:t xml:space="preserve">has three </w:t>
      </w:r>
      <w:r>
        <w:rPr>
          <w:spacing w:val="-4"/>
        </w:rPr>
        <w:t xml:space="preserve">MPTs. </w:t>
      </w:r>
      <w:r>
        <w:t xml:space="preserve">The project also has </w:t>
      </w:r>
      <w:r>
        <w:rPr>
          <w:spacing w:val="-5"/>
        </w:rPr>
        <w:t xml:space="preserve">two </w:t>
      </w:r>
      <w:r>
        <w:t>turbine types: one is a 4.2 MW</w:t>
      </w:r>
      <w:r>
        <w:rPr>
          <w:spacing w:val="13"/>
        </w:rPr>
        <w:t xml:space="preserve"> </w:t>
      </w:r>
      <w:r>
        <w:lastRenderedPageBreak/>
        <w:t>turbine</w:t>
      </w:r>
      <w:r>
        <w:rPr>
          <w:spacing w:val="13"/>
        </w:rPr>
        <w:t xml:space="preserve"> </w:t>
      </w:r>
      <w:r>
        <w:t>and</w:t>
      </w:r>
      <w:r>
        <w:rPr>
          <w:spacing w:val="13"/>
        </w:rPr>
        <w:t xml:space="preserve"> </w:t>
      </w:r>
      <w:r>
        <w:t>the</w:t>
      </w:r>
      <w:r>
        <w:rPr>
          <w:spacing w:val="13"/>
        </w:rPr>
        <w:t xml:space="preserve"> </w:t>
      </w:r>
      <w:r>
        <w:t>other</w:t>
      </w:r>
      <w:r>
        <w:rPr>
          <w:spacing w:val="13"/>
        </w:rPr>
        <w:t xml:space="preserve"> </w:t>
      </w:r>
      <w:r>
        <w:t>one</w:t>
      </w:r>
      <w:r>
        <w:rPr>
          <w:spacing w:val="13"/>
        </w:rPr>
        <w:t xml:space="preserve"> </w:t>
      </w:r>
      <w:r>
        <w:t>is</w:t>
      </w:r>
      <w:r>
        <w:rPr>
          <w:spacing w:val="13"/>
        </w:rPr>
        <w:t xml:space="preserve"> </w:t>
      </w:r>
      <w:r>
        <w:t>a</w:t>
      </w:r>
      <w:r>
        <w:rPr>
          <w:spacing w:val="14"/>
        </w:rPr>
        <w:t xml:space="preserve"> </w:t>
      </w:r>
      <w:r>
        <w:t>2.0</w:t>
      </w:r>
      <w:r>
        <w:rPr>
          <w:spacing w:val="13"/>
        </w:rPr>
        <w:t xml:space="preserve"> </w:t>
      </w:r>
      <w:r>
        <w:t>MW</w:t>
      </w:r>
      <w:r>
        <w:rPr>
          <w:spacing w:val="13"/>
        </w:rPr>
        <w:t xml:space="preserve"> </w:t>
      </w:r>
      <w:r>
        <w:t>turbine.</w:t>
      </w:r>
    </w:p>
    <w:p w14:paraId="36B3FB9C" w14:textId="77777777" w:rsidR="00BF0E6B" w:rsidRDefault="007F21B2" w:rsidP="00357D8F">
      <w:pPr>
        <w:pStyle w:val="ListParagraph"/>
        <w:numPr>
          <w:ilvl w:val="1"/>
          <w:numId w:val="5"/>
        </w:numPr>
        <w:tabs>
          <w:tab w:val="left" w:pos="1000"/>
        </w:tabs>
        <w:spacing w:before="236" w:line="360" w:lineRule="auto"/>
        <w:ind w:hanging="502"/>
        <w:rPr>
          <w:rFonts w:ascii="Book Antiqua"/>
          <w:i/>
          <w:sz w:val="24"/>
        </w:rPr>
      </w:pPr>
      <w:bookmarkStart w:id="327" w:name="_bookmark2"/>
      <w:bookmarkEnd w:id="327"/>
      <w:r>
        <w:rPr>
          <w:rFonts w:ascii="Book Antiqua"/>
          <w:i/>
          <w:w w:val="105"/>
          <w:sz w:val="24"/>
        </w:rPr>
        <w:t>DETC</w:t>
      </w:r>
    </w:p>
    <w:p w14:paraId="36B3FB9D" w14:textId="0BE8F826" w:rsidR="00BF0E6B" w:rsidRDefault="007F21B2" w:rsidP="00357D8F">
      <w:pPr>
        <w:pStyle w:val="BodyText"/>
        <w:spacing w:before="61" w:line="360" w:lineRule="auto"/>
        <w:ind w:left="497" w:right="1268" w:firstLine="351"/>
        <w:jc w:val="both"/>
      </w:pPr>
      <w:r>
        <w:t xml:space="preserve">In this section, it is assumed that the </w:t>
      </w:r>
      <w:r>
        <w:rPr>
          <w:spacing w:val="-5"/>
        </w:rPr>
        <w:t xml:space="preserve">MPTs </w:t>
      </w:r>
      <w:r>
        <w:rPr>
          <w:spacing w:val="-4"/>
        </w:rPr>
        <w:t xml:space="preserve">have </w:t>
      </w:r>
      <w:r>
        <w:t xml:space="preserve">DETCs instead of </w:t>
      </w:r>
      <w:r>
        <w:rPr>
          <w:spacing w:val="-4"/>
        </w:rPr>
        <w:t>OLTCs.</w:t>
      </w:r>
      <w:r>
        <w:rPr>
          <w:spacing w:val="49"/>
        </w:rPr>
        <w:t xml:space="preserve"> </w:t>
      </w:r>
      <w:r>
        <w:t xml:space="preserve">Several power </w:t>
      </w:r>
      <w:r>
        <w:rPr>
          <w:spacing w:val="-3"/>
        </w:rPr>
        <w:t xml:space="preserve">flow </w:t>
      </w:r>
      <w:r>
        <w:t xml:space="preserve">cases should </w:t>
      </w:r>
      <w:r>
        <w:rPr>
          <w:spacing w:val="3"/>
        </w:rPr>
        <w:t xml:space="preserve">be </w:t>
      </w:r>
      <w:r>
        <w:t xml:space="preserve">performed to determine the optimum DETC tap settings of the </w:t>
      </w:r>
      <w:r>
        <w:rPr>
          <w:spacing w:val="-5"/>
        </w:rPr>
        <w:t xml:space="preserve">MPTs </w:t>
      </w:r>
      <w:r>
        <w:t xml:space="preserve">and </w:t>
      </w:r>
      <w:r>
        <w:rPr>
          <w:spacing w:val="-6"/>
        </w:rPr>
        <w:t xml:space="preserve">WTTs </w:t>
      </w:r>
      <w:r>
        <w:t xml:space="preserve">when the project is </w:t>
      </w:r>
      <w:r>
        <w:rPr>
          <w:w w:val="95"/>
        </w:rPr>
        <w:t>producing</w:t>
      </w:r>
      <w:r>
        <w:rPr>
          <w:spacing w:val="-9"/>
          <w:w w:val="95"/>
        </w:rPr>
        <w:t xml:space="preserve"> </w:t>
      </w:r>
      <w:r>
        <w:rPr>
          <w:w w:val="95"/>
        </w:rPr>
        <w:t>100%</w:t>
      </w:r>
      <w:r>
        <w:rPr>
          <w:spacing w:val="-8"/>
          <w:w w:val="95"/>
        </w:rPr>
        <w:t xml:space="preserve"> </w:t>
      </w:r>
      <w:r>
        <w:rPr>
          <w:w w:val="95"/>
        </w:rPr>
        <w:t>output.</w:t>
      </w:r>
      <w:r>
        <w:rPr>
          <w:spacing w:val="24"/>
          <w:w w:val="95"/>
        </w:rPr>
        <w:t xml:space="preserve"> </w:t>
      </w:r>
      <w:r>
        <w:rPr>
          <w:w w:val="95"/>
        </w:rPr>
        <w:t>These</w:t>
      </w:r>
      <w:r>
        <w:rPr>
          <w:spacing w:val="-9"/>
          <w:w w:val="95"/>
        </w:rPr>
        <w:t xml:space="preserve"> </w:t>
      </w:r>
      <w:r>
        <w:rPr>
          <w:w w:val="95"/>
        </w:rPr>
        <w:t>power</w:t>
      </w:r>
      <w:r>
        <w:rPr>
          <w:spacing w:val="-8"/>
          <w:w w:val="95"/>
        </w:rPr>
        <w:t xml:space="preserve"> </w:t>
      </w:r>
      <w:r>
        <w:rPr>
          <w:spacing w:val="-3"/>
          <w:w w:val="95"/>
        </w:rPr>
        <w:t>flow</w:t>
      </w:r>
      <w:r>
        <w:rPr>
          <w:spacing w:val="-9"/>
          <w:w w:val="95"/>
        </w:rPr>
        <w:t xml:space="preserve"> </w:t>
      </w:r>
      <w:r>
        <w:rPr>
          <w:w w:val="95"/>
        </w:rPr>
        <w:t>cases</w:t>
      </w:r>
      <w:r>
        <w:rPr>
          <w:spacing w:val="-8"/>
          <w:w w:val="95"/>
        </w:rPr>
        <w:t xml:space="preserve"> </w:t>
      </w:r>
      <w:r>
        <w:rPr>
          <w:w w:val="95"/>
        </w:rPr>
        <w:t>should</w:t>
      </w:r>
      <w:r>
        <w:rPr>
          <w:spacing w:val="-9"/>
          <w:w w:val="95"/>
        </w:rPr>
        <w:t xml:space="preserve"> </w:t>
      </w:r>
      <w:r>
        <w:rPr>
          <w:w w:val="95"/>
        </w:rPr>
        <w:t>correspond</w:t>
      </w:r>
      <w:r>
        <w:rPr>
          <w:spacing w:val="-9"/>
          <w:w w:val="95"/>
        </w:rPr>
        <w:t xml:space="preserve"> </w:t>
      </w:r>
      <w:r>
        <w:rPr>
          <w:w w:val="95"/>
        </w:rPr>
        <w:t>to</w:t>
      </w:r>
      <w:r>
        <w:rPr>
          <w:spacing w:val="-8"/>
          <w:w w:val="95"/>
        </w:rPr>
        <w:t xml:space="preserve"> </w:t>
      </w:r>
      <w:r>
        <w:rPr>
          <w:w w:val="95"/>
        </w:rPr>
        <w:t xml:space="preserve">various </w:t>
      </w:r>
      <w:r>
        <w:t>POI</w:t>
      </w:r>
      <w:r>
        <w:rPr>
          <w:spacing w:val="-11"/>
        </w:rPr>
        <w:t xml:space="preserve"> </w:t>
      </w:r>
      <w:r>
        <w:t>voltages.</w:t>
      </w:r>
      <w:r>
        <w:rPr>
          <w:spacing w:val="11"/>
        </w:rPr>
        <w:t xml:space="preserve"> </w:t>
      </w:r>
      <w:del w:id="328" w:author="Carla-PCE" w:date="2021-07-04T19:03:00Z">
        <w:r w:rsidDel="00A34525">
          <w:delText>Optimum</w:delText>
        </w:r>
        <w:r w:rsidDel="00A34525">
          <w:rPr>
            <w:spacing w:val="-10"/>
          </w:rPr>
          <w:delText xml:space="preserve"> </w:delText>
        </w:r>
      </w:del>
      <w:ins w:id="329" w:author="Carla-PCE" w:date="2021-07-04T19:03:00Z">
        <w:r w:rsidR="00A34525">
          <w:t>Optimal</w:t>
        </w:r>
        <w:r w:rsidR="00A34525">
          <w:rPr>
            <w:spacing w:val="-10"/>
          </w:rPr>
          <w:t xml:space="preserve"> </w:t>
        </w:r>
      </w:ins>
      <w:r>
        <w:t>DETC</w:t>
      </w:r>
      <w:r>
        <w:rPr>
          <w:spacing w:val="-10"/>
        </w:rPr>
        <w:t xml:space="preserve"> </w:t>
      </w:r>
      <w:r>
        <w:t>settings</w:t>
      </w:r>
      <w:r>
        <w:rPr>
          <w:spacing w:val="-10"/>
        </w:rPr>
        <w:t xml:space="preserve"> </w:t>
      </w:r>
      <w:r>
        <w:t>would</w:t>
      </w:r>
      <w:r>
        <w:rPr>
          <w:spacing w:val="-11"/>
        </w:rPr>
        <w:t xml:space="preserve"> </w:t>
      </w:r>
      <w:r>
        <w:t>allow</w:t>
      </w:r>
      <w:r>
        <w:rPr>
          <w:spacing w:val="-10"/>
        </w:rPr>
        <w:t xml:space="preserve"> </w:t>
      </w:r>
      <w:r>
        <w:t>the</w:t>
      </w:r>
      <w:r>
        <w:rPr>
          <w:spacing w:val="-10"/>
        </w:rPr>
        <w:t xml:space="preserve"> </w:t>
      </w:r>
      <w:r>
        <w:t>project</w:t>
      </w:r>
      <w:r>
        <w:rPr>
          <w:spacing w:val="-10"/>
        </w:rPr>
        <w:t xml:space="preserve"> </w:t>
      </w:r>
      <w:r>
        <w:t>to</w:t>
      </w:r>
      <w:r>
        <w:rPr>
          <w:spacing w:val="-10"/>
        </w:rPr>
        <w:t xml:space="preserve"> </w:t>
      </w:r>
      <w:r>
        <w:t>meet</w:t>
      </w:r>
      <w:r>
        <w:rPr>
          <w:spacing w:val="-10"/>
        </w:rPr>
        <w:t xml:space="preserve"> </w:t>
      </w:r>
      <w:r>
        <w:t>the PF</w:t>
      </w:r>
      <w:r>
        <w:rPr>
          <w:spacing w:val="-28"/>
        </w:rPr>
        <w:t xml:space="preserve"> </w:t>
      </w:r>
      <w:r>
        <w:t>requirement</w:t>
      </w:r>
      <w:r>
        <w:rPr>
          <w:spacing w:val="-28"/>
        </w:rPr>
        <w:t xml:space="preserve"> </w:t>
      </w:r>
      <w:r>
        <w:t>at</w:t>
      </w:r>
      <w:r>
        <w:rPr>
          <w:spacing w:val="-27"/>
        </w:rPr>
        <w:t xml:space="preserve"> </w:t>
      </w:r>
      <w:r>
        <w:t>the</w:t>
      </w:r>
      <w:r>
        <w:rPr>
          <w:spacing w:val="-27"/>
        </w:rPr>
        <w:t xml:space="preserve"> </w:t>
      </w:r>
      <w:r>
        <w:t>POI</w:t>
      </w:r>
      <w:r>
        <w:rPr>
          <w:spacing w:val="-28"/>
        </w:rPr>
        <w:t xml:space="preserve"> </w:t>
      </w:r>
      <w:r>
        <w:t>for</w:t>
      </w:r>
      <w:r>
        <w:rPr>
          <w:spacing w:val="-27"/>
        </w:rPr>
        <w:t xml:space="preserve"> </w:t>
      </w:r>
      <w:r>
        <w:t>the</w:t>
      </w:r>
      <w:r>
        <w:rPr>
          <w:spacing w:val="-28"/>
        </w:rPr>
        <w:t xml:space="preserve"> </w:t>
      </w:r>
      <w:r>
        <w:t>widest</w:t>
      </w:r>
      <w:r>
        <w:rPr>
          <w:spacing w:val="-27"/>
        </w:rPr>
        <w:t xml:space="preserve"> </w:t>
      </w:r>
      <w:r>
        <w:t>possible</w:t>
      </w:r>
      <w:r>
        <w:rPr>
          <w:spacing w:val="-27"/>
        </w:rPr>
        <w:t xml:space="preserve"> </w:t>
      </w:r>
      <w:r>
        <w:t>voltage</w:t>
      </w:r>
      <w:r>
        <w:rPr>
          <w:spacing w:val="-28"/>
        </w:rPr>
        <w:t xml:space="preserve"> </w:t>
      </w:r>
      <w:r>
        <w:t>range.</w:t>
      </w:r>
      <w:r>
        <w:rPr>
          <w:spacing w:val="-6"/>
        </w:rPr>
        <w:t xml:space="preserve"> </w:t>
      </w:r>
      <w:r>
        <w:t>In</w:t>
      </w:r>
      <w:r>
        <w:rPr>
          <w:spacing w:val="-27"/>
        </w:rPr>
        <w:t xml:space="preserve"> </w:t>
      </w:r>
      <w:r>
        <w:t>this</w:t>
      </w:r>
      <w:r>
        <w:rPr>
          <w:spacing w:val="-28"/>
        </w:rPr>
        <w:t xml:space="preserve"> </w:t>
      </w:r>
      <w:r>
        <w:t xml:space="preserve">case, the ISO or TSO </w:t>
      </w:r>
      <w:r>
        <w:rPr>
          <w:spacing w:val="-3"/>
        </w:rPr>
        <w:t xml:space="preserve">must </w:t>
      </w:r>
      <w:r>
        <w:t>determine the maximum scheduled voltage.</w:t>
      </w:r>
      <w:r>
        <w:rPr>
          <w:spacing w:val="-22"/>
        </w:rPr>
        <w:t xml:space="preserve"> </w:t>
      </w:r>
      <w:r>
        <w:t xml:space="preserve">Assume this </w:t>
      </w:r>
      <w:ins w:id="330" w:author="Carla-PCE" w:date="2021-07-04T19:04:00Z">
        <w:r w:rsidR="00087049">
          <w:t xml:space="preserve">maximum voltage </w:t>
        </w:r>
      </w:ins>
      <w:r>
        <w:t xml:space="preserve">is 1.03 </w:t>
      </w:r>
      <w:r>
        <w:rPr>
          <w:spacing w:val="-7"/>
        </w:rPr>
        <w:t xml:space="preserve">Vpu </w:t>
      </w:r>
      <w:r>
        <w:t>for</w:t>
      </w:r>
      <w:r>
        <w:rPr>
          <w:spacing w:val="45"/>
        </w:rPr>
        <w:t xml:space="preserve"> </w:t>
      </w:r>
      <w:r>
        <w:t>now.</w:t>
      </w:r>
    </w:p>
    <w:p w14:paraId="36B3FB9E" w14:textId="77777777" w:rsidR="00BF0E6B" w:rsidRDefault="007F21B2" w:rsidP="00357D8F">
      <w:pPr>
        <w:pStyle w:val="BodyText"/>
        <w:spacing w:line="360" w:lineRule="auto"/>
        <w:ind w:left="497" w:right="1269" w:firstLine="351"/>
        <w:jc w:val="both"/>
      </w:pPr>
      <w:r>
        <w:t>An iterative approach is used to reach optimum DETC settings. The iterative</w:t>
      </w:r>
      <w:r>
        <w:rPr>
          <w:spacing w:val="-34"/>
        </w:rPr>
        <w:t xml:space="preserve"> </w:t>
      </w:r>
      <w:r>
        <w:t>approach</w:t>
      </w:r>
      <w:r>
        <w:rPr>
          <w:spacing w:val="-34"/>
        </w:rPr>
        <w:t xml:space="preserve"> </w:t>
      </w:r>
      <w:r>
        <w:t>utilizes</w:t>
      </w:r>
      <w:r>
        <w:rPr>
          <w:spacing w:val="-34"/>
        </w:rPr>
        <w:t xml:space="preserve"> </w:t>
      </w:r>
      <w:r>
        <w:t>various</w:t>
      </w:r>
      <w:r>
        <w:rPr>
          <w:spacing w:val="-33"/>
        </w:rPr>
        <w:t xml:space="preserve"> </w:t>
      </w:r>
      <w:r>
        <w:t>power</w:t>
      </w:r>
      <w:r>
        <w:rPr>
          <w:spacing w:val="-34"/>
        </w:rPr>
        <w:t xml:space="preserve"> </w:t>
      </w:r>
      <w:r>
        <w:rPr>
          <w:spacing w:val="-3"/>
        </w:rPr>
        <w:t>flow</w:t>
      </w:r>
      <w:r>
        <w:rPr>
          <w:spacing w:val="-34"/>
        </w:rPr>
        <w:t xml:space="preserve"> </w:t>
      </w:r>
      <w:r>
        <w:t>cases</w:t>
      </w:r>
      <w:r>
        <w:rPr>
          <w:spacing w:val="-33"/>
        </w:rPr>
        <w:t xml:space="preserve"> </w:t>
      </w:r>
      <w:r>
        <w:t>until</w:t>
      </w:r>
      <w:r>
        <w:rPr>
          <w:spacing w:val="-34"/>
        </w:rPr>
        <w:t xml:space="preserve"> </w:t>
      </w:r>
      <w:r>
        <w:t>the</w:t>
      </w:r>
      <w:r>
        <w:rPr>
          <w:spacing w:val="-34"/>
        </w:rPr>
        <w:t xml:space="preserve"> </w:t>
      </w:r>
      <w:r>
        <w:t>optimum</w:t>
      </w:r>
      <w:r>
        <w:rPr>
          <w:spacing w:val="-34"/>
        </w:rPr>
        <w:t xml:space="preserve"> </w:t>
      </w:r>
      <w:r>
        <w:t xml:space="preserve">DETC setting is reached. The first such case is a power </w:t>
      </w:r>
      <w:r>
        <w:rPr>
          <w:spacing w:val="-3"/>
        </w:rPr>
        <w:t xml:space="preserve">flow </w:t>
      </w:r>
      <w:r>
        <w:t>case with all DETCs at</w:t>
      </w:r>
      <w:r>
        <w:rPr>
          <w:spacing w:val="-12"/>
        </w:rPr>
        <w:t xml:space="preserve"> </w:t>
      </w:r>
      <w:r>
        <w:t>the</w:t>
      </w:r>
      <w:r>
        <w:rPr>
          <w:spacing w:val="-11"/>
        </w:rPr>
        <w:t xml:space="preserve"> </w:t>
      </w:r>
      <w:r>
        <w:t>nominal</w:t>
      </w:r>
      <w:r>
        <w:rPr>
          <w:spacing w:val="-12"/>
        </w:rPr>
        <w:t xml:space="preserve"> </w:t>
      </w:r>
      <w:r>
        <w:t>tap</w:t>
      </w:r>
      <w:r>
        <w:rPr>
          <w:spacing w:val="-11"/>
        </w:rPr>
        <w:t xml:space="preserve"> </w:t>
      </w:r>
      <w:r>
        <w:t>position</w:t>
      </w:r>
      <w:r>
        <w:rPr>
          <w:spacing w:val="-11"/>
        </w:rPr>
        <w:t xml:space="preserve"> </w:t>
      </w:r>
      <w:r>
        <w:t>(</w:t>
      </w:r>
      <w:bookmarkStart w:id="331" w:name="_Hlk76335347"/>
      <w:r>
        <w:t>1</w:t>
      </w:r>
      <w:r>
        <w:rPr>
          <w:spacing w:val="-12"/>
        </w:rPr>
        <w:t xml:space="preserve"> </w:t>
      </w:r>
      <w:r>
        <w:rPr>
          <w:spacing w:val="-5"/>
        </w:rPr>
        <w:t>Vpu:1</w:t>
      </w:r>
      <w:r>
        <w:rPr>
          <w:spacing w:val="-11"/>
        </w:rPr>
        <w:t xml:space="preserve"> </w:t>
      </w:r>
      <w:r>
        <w:rPr>
          <w:spacing w:val="-7"/>
        </w:rPr>
        <w:t>Vpu</w:t>
      </w:r>
      <w:r>
        <w:rPr>
          <w:spacing w:val="-11"/>
        </w:rPr>
        <w:t xml:space="preserve"> </w:t>
      </w:r>
      <w:r>
        <w:t>turns</w:t>
      </w:r>
      <w:r>
        <w:rPr>
          <w:spacing w:val="-12"/>
        </w:rPr>
        <w:t xml:space="preserve"> </w:t>
      </w:r>
      <w:r>
        <w:t>ratio</w:t>
      </w:r>
      <w:bookmarkEnd w:id="331"/>
      <w:r>
        <w:t>)</w:t>
      </w:r>
      <w:r>
        <w:rPr>
          <w:spacing w:val="-11"/>
        </w:rPr>
        <w:t xml:space="preserve"> </w:t>
      </w:r>
      <w:r>
        <w:t>while</w:t>
      </w:r>
      <w:r>
        <w:rPr>
          <w:spacing w:val="-11"/>
        </w:rPr>
        <w:t xml:space="preserve"> </w:t>
      </w:r>
      <w:r>
        <w:t>maintaining</w:t>
      </w:r>
      <w:r>
        <w:rPr>
          <w:spacing w:val="-12"/>
        </w:rPr>
        <w:t xml:space="preserve"> </w:t>
      </w:r>
      <w:r>
        <w:t>the</w:t>
      </w:r>
    </w:p>
    <w:p w14:paraId="36B3FB9F" w14:textId="77777777" w:rsidR="00BF0E6B" w:rsidRDefault="007F21B2" w:rsidP="00357D8F">
      <w:pPr>
        <w:pStyle w:val="ListParagraph"/>
        <w:numPr>
          <w:ilvl w:val="1"/>
          <w:numId w:val="4"/>
        </w:numPr>
        <w:tabs>
          <w:tab w:val="left" w:pos="993"/>
        </w:tabs>
        <w:spacing w:line="360" w:lineRule="auto"/>
        <w:ind w:right="1268" w:firstLine="0"/>
        <w:jc w:val="both"/>
        <w:rPr>
          <w:sz w:val="24"/>
        </w:rPr>
      </w:pPr>
      <w:r>
        <w:rPr>
          <w:sz w:val="24"/>
        </w:rPr>
        <w:t xml:space="preserve">lagging PF requirement at a POI of 1.04 </w:t>
      </w:r>
      <w:r>
        <w:rPr>
          <w:spacing w:val="-6"/>
          <w:sz w:val="24"/>
        </w:rPr>
        <w:t xml:space="preserve">Vpu. </w:t>
      </w:r>
      <w:r>
        <w:rPr>
          <w:sz w:val="24"/>
        </w:rPr>
        <w:t xml:space="preserve">A target voltage of 1.04 </w:t>
      </w:r>
      <w:r>
        <w:rPr>
          <w:spacing w:val="-7"/>
          <w:sz w:val="24"/>
        </w:rPr>
        <w:t>Vpu</w:t>
      </w:r>
      <w:r>
        <w:rPr>
          <w:spacing w:val="-32"/>
          <w:sz w:val="24"/>
        </w:rPr>
        <w:t xml:space="preserve"> </w:t>
      </w:r>
      <w:r>
        <w:rPr>
          <w:sz w:val="24"/>
        </w:rPr>
        <w:t>is</w:t>
      </w:r>
      <w:r>
        <w:rPr>
          <w:spacing w:val="-31"/>
          <w:sz w:val="24"/>
        </w:rPr>
        <w:t xml:space="preserve"> </w:t>
      </w:r>
      <w:r>
        <w:rPr>
          <w:sz w:val="24"/>
        </w:rPr>
        <w:t>selected</w:t>
      </w:r>
      <w:r>
        <w:rPr>
          <w:spacing w:val="-31"/>
          <w:sz w:val="24"/>
        </w:rPr>
        <w:t xml:space="preserve"> </w:t>
      </w:r>
      <w:r>
        <w:rPr>
          <w:sz w:val="24"/>
        </w:rPr>
        <w:t>to</w:t>
      </w:r>
      <w:r>
        <w:rPr>
          <w:spacing w:val="-31"/>
          <w:sz w:val="24"/>
        </w:rPr>
        <w:t xml:space="preserve"> </w:t>
      </w:r>
      <w:r>
        <w:rPr>
          <w:sz w:val="24"/>
        </w:rPr>
        <w:t>ensure</w:t>
      </w:r>
      <w:r>
        <w:rPr>
          <w:spacing w:val="-32"/>
          <w:sz w:val="24"/>
        </w:rPr>
        <w:t xml:space="preserve"> </w:t>
      </w:r>
      <w:r>
        <w:rPr>
          <w:sz w:val="24"/>
        </w:rPr>
        <w:t>that</w:t>
      </w:r>
      <w:r>
        <w:rPr>
          <w:spacing w:val="-31"/>
          <w:sz w:val="24"/>
        </w:rPr>
        <w:t xml:space="preserve"> </w:t>
      </w:r>
      <w:r>
        <w:rPr>
          <w:sz w:val="24"/>
        </w:rPr>
        <w:t>the</w:t>
      </w:r>
      <w:r>
        <w:rPr>
          <w:spacing w:val="-31"/>
          <w:sz w:val="24"/>
        </w:rPr>
        <w:t xml:space="preserve"> </w:t>
      </w:r>
      <w:r>
        <w:rPr>
          <w:sz w:val="24"/>
        </w:rPr>
        <w:t>PF</w:t>
      </w:r>
      <w:r>
        <w:rPr>
          <w:spacing w:val="-31"/>
          <w:sz w:val="24"/>
        </w:rPr>
        <w:t xml:space="preserve"> </w:t>
      </w:r>
      <w:r>
        <w:rPr>
          <w:sz w:val="24"/>
        </w:rPr>
        <w:t>requirement</w:t>
      </w:r>
      <w:r>
        <w:rPr>
          <w:spacing w:val="-32"/>
          <w:sz w:val="24"/>
        </w:rPr>
        <w:t xml:space="preserve"> </w:t>
      </w:r>
      <w:r>
        <w:rPr>
          <w:sz w:val="24"/>
        </w:rPr>
        <w:t>at</w:t>
      </w:r>
      <w:r>
        <w:rPr>
          <w:spacing w:val="-31"/>
          <w:sz w:val="24"/>
        </w:rPr>
        <w:t xml:space="preserve"> </w:t>
      </w:r>
      <w:r>
        <w:rPr>
          <w:sz w:val="24"/>
        </w:rPr>
        <w:t>the</w:t>
      </w:r>
      <w:r>
        <w:rPr>
          <w:spacing w:val="-31"/>
          <w:sz w:val="24"/>
        </w:rPr>
        <w:t xml:space="preserve"> </w:t>
      </w:r>
      <w:r>
        <w:rPr>
          <w:sz w:val="24"/>
        </w:rPr>
        <w:t>maximum</w:t>
      </w:r>
      <w:r>
        <w:rPr>
          <w:spacing w:val="-31"/>
          <w:sz w:val="24"/>
        </w:rPr>
        <w:t xml:space="preserve"> </w:t>
      </w:r>
      <w:r>
        <w:rPr>
          <w:sz w:val="24"/>
        </w:rPr>
        <w:t xml:space="preserve">scheduled voltage of 1.03 </w:t>
      </w:r>
      <w:r>
        <w:rPr>
          <w:spacing w:val="-7"/>
          <w:sz w:val="24"/>
        </w:rPr>
        <w:t xml:space="preserve">Vpu </w:t>
      </w:r>
      <w:r>
        <w:rPr>
          <w:sz w:val="24"/>
        </w:rPr>
        <w:t xml:space="preserve">can </w:t>
      </w:r>
      <w:r>
        <w:rPr>
          <w:spacing w:val="3"/>
          <w:sz w:val="24"/>
        </w:rPr>
        <w:t xml:space="preserve">be </w:t>
      </w:r>
      <w:r>
        <w:rPr>
          <w:sz w:val="24"/>
        </w:rPr>
        <w:t xml:space="preserve">met. </w:t>
      </w:r>
      <w:r>
        <w:rPr>
          <w:spacing w:val="-10"/>
          <w:sz w:val="24"/>
        </w:rPr>
        <w:t xml:space="preserve">To </w:t>
      </w:r>
      <w:r>
        <w:rPr>
          <w:sz w:val="24"/>
        </w:rPr>
        <w:t>meet the 0.95 lagging PF at the POI, turbines</w:t>
      </w:r>
      <w:r>
        <w:rPr>
          <w:spacing w:val="-12"/>
          <w:sz w:val="24"/>
        </w:rPr>
        <w:t xml:space="preserve"> </w:t>
      </w:r>
      <w:r>
        <w:rPr>
          <w:sz w:val="24"/>
        </w:rPr>
        <w:t>are</w:t>
      </w:r>
      <w:r>
        <w:rPr>
          <w:spacing w:val="-12"/>
          <w:sz w:val="24"/>
        </w:rPr>
        <w:t xml:space="preserve"> </w:t>
      </w:r>
      <w:r>
        <w:rPr>
          <w:sz w:val="24"/>
        </w:rPr>
        <w:t>adjusted</w:t>
      </w:r>
      <w:r>
        <w:rPr>
          <w:spacing w:val="-11"/>
          <w:sz w:val="24"/>
        </w:rPr>
        <w:t xml:space="preserve"> </w:t>
      </w:r>
      <w:r>
        <w:rPr>
          <w:sz w:val="24"/>
        </w:rPr>
        <w:t>to</w:t>
      </w:r>
      <w:r>
        <w:rPr>
          <w:spacing w:val="-12"/>
          <w:sz w:val="24"/>
        </w:rPr>
        <w:t xml:space="preserve"> </w:t>
      </w:r>
      <w:r>
        <w:rPr>
          <w:sz w:val="24"/>
        </w:rPr>
        <w:t>supply</w:t>
      </w:r>
      <w:r>
        <w:rPr>
          <w:spacing w:val="-11"/>
          <w:sz w:val="24"/>
        </w:rPr>
        <w:t xml:space="preserve"> </w:t>
      </w:r>
      <w:r>
        <w:rPr>
          <w:sz w:val="24"/>
        </w:rPr>
        <w:t>as</w:t>
      </w:r>
      <w:r>
        <w:rPr>
          <w:spacing w:val="-11"/>
          <w:sz w:val="24"/>
        </w:rPr>
        <w:t xml:space="preserve"> </w:t>
      </w:r>
      <w:r>
        <w:rPr>
          <w:spacing w:val="-4"/>
          <w:sz w:val="24"/>
        </w:rPr>
        <w:t>much</w:t>
      </w:r>
      <w:r>
        <w:rPr>
          <w:spacing w:val="-12"/>
          <w:sz w:val="24"/>
        </w:rPr>
        <w:t xml:space="preserve"> </w:t>
      </w:r>
      <w:r>
        <w:rPr>
          <w:sz w:val="24"/>
        </w:rPr>
        <w:t>reactive</w:t>
      </w:r>
      <w:r>
        <w:rPr>
          <w:spacing w:val="-11"/>
          <w:sz w:val="24"/>
        </w:rPr>
        <w:t xml:space="preserve"> </w:t>
      </w:r>
      <w:r>
        <w:rPr>
          <w:sz w:val="24"/>
        </w:rPr>
        <w:t>power</w:t>
      </w:r>
      <w:r>
        <w:rPr>
          <w:spacing w:val="-11"/>
          <w:sz w:val="24"/>
        </w:rPr>
        <w:t xml:space="preserve"> </w:t>
      </w:r>
      <w:r>
        <w:rPr>
          <w:sz w:val="24"/>
        </w:rPr>
        <w:t>as</w:t>
      </w:r>
      <w:r>
        <w:rPr>
          <w:spacing w:val="-12"/>
          <w:sz w:val="24"/>
        </w:rPr>
        <w:t xml:space="preserve"> </w:t>
      </w:r>
      <w:r>
        <w:rPr>
          <w:sz w:val="24"/>
        </w:rPr>
        <w:t>possible</w:t>
      </w:r>
      <w:r>
        <w:rPr>
          <w:spacing w:val="-11"/>
          <w:sz w:val="24"/>
        </w:rPr>
        <w:t xml:space="preserve"> </w:t>
      </w:r>
      <w:r>
        <w:rPr>
          <w:sz w:val="24"/>
        </w:rPr>
        <w:t>without violating the following</w:t>
      </w:r>
      <w:r>
        <w:rPr>
          <w:spacing w:val="47"/>
          <w:sz w:val="24"/>
        </w:rPr>
        <w:t xml:space="preserve"> </w:t>
      </w:r>
      <w:r>
        <w:rPr>
          <w:sz w:val="24"/>
        </w:rPr>
        <w:t>constraints:</w:t>
      </w:r>
    </w:p>
    <w:p w14:paraId="36B3FBA0" w14:textId="77777777" w:rsidR="00BF0E6B" w:rsidRDefault="007F21B2" w:rsidP="00357D8F">
      <w:pPr>
        <w:pStyle w:val="ListParagraph"/>
        <w:numPr>
          <w:ilvl w:val="2"/>
          <w:numId w:val="4"/>
        </w:numPr>
        <w:tabs>
          <w:tab w:val="left" w:pos="1083"/>
        </w:tabs>
        <w:spacing w:before="197" w:line="360" w:lineRule="auto"/>
        <w:ind w:hanging="299"/>
        <w:rPr>
          <w:sz w:val="24"/>
        </w:rPr>
      </w:pPr>
      <w:r>
        <w:rPr>
          <w:sz w:val="24"/>
        </w:rPr>
        <w:t>The</w:t>
      </w:r>
      <w:r>
        <w:rPr>
          <w:spacing w:val="8"/>
          <w:sz w:val="24"/>
        </w:rPr>
        <w:t xml:space="preserve"> </w:t>
      </w:r>
      <w:r>
        <w:rPr>
          <w:sz w:val="24"/>
        </w:rPr>
        <w:t>voltage</w:t>
      </w:r>
      <w:r>
        <w:rPr>
          <w:spacing w:val="9"/>
          <w:sz w:val="24"/>
        </w:rPr>
        <w:t xml:space="preserve"> </w:t>
      </w:r>
      <w:r>
        <w:rPr>
          <w:sz w:val="24"/>
        </w:rPr>
        <w:t>at</w:t>
      </w:r>
      <w:r>
        <w:rPr>
          <w:spacing w:val="8"/>
          <w:sz w:val="24"/>
        </w:rPr>
        <w:t xml:space="preserve"> </w:t>
      </w:r>
      <w:r>
        <w:rPr>
          <w:sz w:val="24"/>
        </w:rPr>
        <w:t>the</w:t>
      </w:r>
      <w:r>
        <w:rPr>
          <w:spacing w:val="9"/>
          <w:sz w:val="24"/>
        </w:rPr>
        <w:t xml:space="preserve"> </w:t>
      </w:r>
      <w:r>
        <w:rPr>
          <w:sz w:val="24"/>
        </w:rPr>
        <w:t>4.2</w:t>
      </w:r>
      <w:r>
        <w:rPr>
          <w:spacing w:val="8"/>
          <w:sz w:val="24"/>
        </w:rPr>
        <w:t xml:space="preserve"> </w:t>
      </w:r>
      <w:r>
        <w:rPr>
          <w:sz w:val="24"/>
        </w:rPr>
        <w:t>MW</w:t>
      </w:r>
      <w:r>
        <w:rPr>
          <w:spacing w:val="9"/>
          <w:sz w:val="24"/>
        </w:rPr>
        <w:t xml:space="preserve"> </w:t>
      </w:r>
      <w:r>
        <w:rPr>
          <w:sz w:val="24"/>
        </w:rPr>
        <w:t>turbine</w:t>
      </w:r>
      <w:r>
        <w:rPr>
          <w:spacing w:val="8"/>
          <w:sz w:val="24"/>
        </w:rPr>
        <w:t xml:space="preserve"> </w:t>
      </w:r>
      <w:r>
        <w:rPr>
          <w:sz w:val="24"/>
        </w:rPr>
        <w:t>terminals</w:t>
      </w:r>
      <w:r>
        <w:rPr>
          <w:spacing w:val="9"/>
          <w:sz w:val="24"/>
        </w:rPr>
        <w:t xml:space="preserve"> </w:t>
      </w:r>
      <w:r>
        <w:rPr>
          <w:sz w:val="24"/>
        </w:rPr>
        <w:t>is</w:t>
      </w:r>
      <w:r>
        <w:rPr>
          <w:spacing w:val="8"/>
          <w:sz w:val="24"/>
        </w:rPr>
        <w:t xml:space="preserve"> </w:t>
      </w:r>
      <w:r>
        <w:rPr>
          <w:sz w:val="24"/>
        </w:rPr>
        <w:t>kept</w:t>
      </w:r>
      <w:r>
        <w:rPr>
          <w:spacing w:val="9"/>
          <w:sz w:val="24"/>
        </w:rPr>
        <w:t xml:space="preserve"> </w:t>
      </w:r>
      <w:r>
        <w:rPr>
          <w:sz w:val="24"/>
        </w:rPr>
        <w:t>within</w:t>
      </w:r>
      <w:r>
        <w:rPr>
          <w:spacing w:val="8"/>
          <w:sz w:val="24"/>
        </w:rPr>
        <w:t xml:space="preserve"> </w:t>
      </w:r>
      <w:r>
        <w:rPr>
          <w:sz w:val="24"/>
        </w:rPr>
        <w:t>the</w:t>
      </w:r>
      <w:r>
        <w:rPr>
          <w:spacing w:val="9"/>
          <w:sz w:val="24"/>
        </w:rPr>
        <w:t xml:space="preserve"> </w:t>
      </w:r>
      <w:r>
        <w:rPr>
          <w:sz w:val="24"/>
        </w:rPr>
        <w:t>range</w:t>
      </w:r>
    </w:p>
    <w:p w14:paraId="36B3FBA6" w14:textId="7ADBF558" w:rsidR="00BF0E6B" w:rsidRPr="00CB0DB8" w:rsidRDefault="00E2513E" w:rsidP="00CB0DB8">
      <w:pPr>
        <w:pStyle w:val="BodyText"/>
        <w:spacing w:before="16" w:line="360" w:lineRule="auto"/>
        <w:ind w:left="1082"/>
      </w:pPr>
      <w:ins w:id="332" w:author="Carla-PCE" w:date="2021-07-04T19:17:00Z">
        <w:r>
          <w:t xml:space="preserve">of </w:t>
        </w:r>
      </w:ins>
      <w:r w:rsidR="007F21B2">
        <w:t xml:space="preserve">1.13 </w:t>
      </w:r>
      <w:r w:rsidR="007F21B2">
        <w:rPr>
          <w:spacing w:val="-7"/>
        </w:rPr>
        <w:t xml:space="preserve">Vpu </w:t>
      </w:r>
      <w:r w:rsidR="007F21B2">
        <w:t xml:space="preserve">to 0.87 </w:t>
      </w:r>
      <w:r w:rsidR="007F21B2">
        <w:rPr>
          <w:spacing w:val="-6"/>
        </w:rPr>
        <w:t>Vpu</w:t>
      </w:r>
      <w:ins w:id="333" w:author="Carla-PCE" w:date="2021-07-04T19:17:00Z">
        <w:r>
          <w:rPr>
            <w:spacing w:val="-6"/>
          </w:rPr>
          <w:t xml:space="preserve"> </w:t>
        </w:r>
      </w:ins>
      <w:r w:rsidR="007F21B2">
        <w:rPr>
          <w:spacing w:val="-6"/>
        </w:rPr>
        <w:t xml:space="preserve">, </w:t>
      </w:r>
      <w:del w:id="334" w:author="Carla-PCE" w:date="2021-07-04T19:17:00Z">
        <w:r w:rsidR="007F21B2" w:rsidDel="00E2513E">
          <w:delText xml:space="preserve">per </w:delText>
        </w:r>
      </w:del>
      <w:ins w:id="335" w:author="Carla-PCE" w:date="2021-07-04T19:17:00Z">
        <w:r>
          <w:t xml:space="preserve">based on </w:t>
        </w:r>
      </w:ins>
      <w:r w:rsidR="007F21B2">
        <w:t xml:space="preserve">its reactive power </w:t>
      </w:r>
      <w:r w:rsidR="007F21B2">
        <w:rPr>
          <w:spacing w:val="-3"/>
        </w:rPr>
        <w:t>capability.</w:t>
      </w:r>
    </w:p>
    <w:p w14:paraId="36B3FBA7" w14:textId="65FD1DA0" w:rsidR="00BF0E6B" w:rsidRDefault="007F21B2" w:rsidP="00357D8F">
      <w:pPr>
        <w:pStyle w:val="ListParagraph"/>
        <w:numPr>
          <w:ilvl w:val="2"/>
          <w:numId w:val="4"/>
        </w:numPr>
        <w:tabs>
          <w:tab w:val="left" w:pos="1083"/>
        </w:tabs>
        <w:spacing w:before="105" w:line="360" w:lineRule="auto"/>
        <w:ind w:hanging="299"/>
        <w:rPr>
          <w:sz w:val="24"/>
        </w:rPr>
      </w:pPr>
      <w:r>
        <w:rPr>
          <w:sz w:val="24"/>
        </w:rPr>
        <w:t>The</w:t>
      </w:r>
      <w:r>
        <w:rPr>
          <w:spacing w:val="8"/>
          <w:sz w:val="24"/>
        </w:rPr>
        <w:t xml:space="preserve"> </w:t>
      </w:r>
      <w:r>
        <w:rPr>
          <w:sz w:val="24"/>
        </w:rPr>
        <w:t>voltage</w:t>
      </w:r>
      <w:r>
        <w:rPr>
          <w:spacing w:val="8"/>
          <w:sz w:val="24"/>
        </w:rPr>
        <w:t xml:space="preserve"> </w:t>
      </w:r>
      <w:r>
        <w:rPr>
          <w:sz w:val="24"/>
        </w:rPr>
        <w:t>at</w:t>
      </w:r>
      <w:r>
        <w:rPr>
          <w:spacing w:val="8"/>
          <w:sz w:val="24"/>
        </w:rPr>
        <w:t xml:space="preserve"> </w:t>
      </w:r>
      <w:r>
        <w:rPr>
          <w:sz w:val="24"/>
        </w:rPr>
        <w:t>the</w:t>
      </w:r>
      <w:r>
        <w:rPr>
          <w:spacing w:val="8"/>
          <w:sz w:val="24"/>
        </w:rPr>
        <w:t xml:space="preserve"> </w:t>
      </w:r>
      <w:r>
        <w:rPr>
          <w:sz w:val="24"/>
        </w:rPr>
        <w:t>2.0</w:t>
      </w:r>
      <w:r>
        <w:rPr>
          <w:spacing w:val="8"/>
          <w:sz w:val="24"/>
        </w:rPr>
        <w:t xml:space="preserve"> </w:t>
      </w:r>
      <w:r>
        <w:rPr>
          <w:sz w:val="24"/>
        </w:rPr>
        <w:t>MW</w:t>
      </w:r>
      <w:r>
        <w:rPr>
          <w:spacing w:val="8"/>
          <w:sz w:val="24"/>
        </w:rPr>
        <w:t xml:space="preserve"> </w:t>
      </w:r>
      <w:r>
        <w:rPr>
          <w:sz w:val="24"/>
        </w:rPr>
        <w:t>turbine</w:t>
      </w:r>
      <w:r>
        <w:rPr>
          <w:spacing w:val="8"/>
          <w:sz w:val="24"/>
        </w:rPr>
        <w:t xml:space="preserve"> </w:t>
      </w:r>
      <w:r>
        <w:rPr>
          <w:sz w:val="24"/>
        </w:rPr>
        <w:t>terminals</w:t>
      </w:r>
      <w:r>
        <w:rPr>
          <w:spacing w:val="8"/>
          <w:sz w:val="24"/>
        </w:rPr>
        <w:t xml:space="preserve"> </w:t>
      </w:r>
      <w:r>
        <w:rPr>
          <w:sz w:val="24"/>
        </w:rPr>
        <w:t>is</w:t>
      </w:r>
      <w:r>
        <w:rPr>
          <w:spacing w:val="8"/>
          <w:sz w:val="24"/>
        </w:rPr>
        <w:t xml:space="preserve"> </w:t>
      </w:r>
      <w:r>
        <w:rPr>
          <w:sz w:val="24"/>
        </w:rPr>
        <w:t>kept</w:t>
      </w:r>
      <w:r>
        <w:rPr>
          <w:spacing w:val="8"/>
          <w:sz w:val="24"/>
        </w:rPr>
        <w:t xml:space="preserve"> </w:t>
      </w:r>
      <w:r>
        <w:rPr>
          <w:sz w:val="24"/>
        </w:rPr>
        <w:t>within</w:t>
      </w:r>
      <w:r>
        <w:rPr>
          <w:spacing w:val="9"/>
          <w:sz w:val="24"/>
        </w:rPr>
        <w:t xml:space="preserve"> </w:t>
      </w:r>
      <w:r>
        <w:rPr>
          <w:sz w:val="24"/>
        </w:rPr>
        <w:t>the</w:t>
      </w:r>
      <w:r>
        <w:rPr>
          <w:spacing w:val="8"/>
          <w:sz w:val="24"/>
        </w:rPr>
        <w:t xml:space="preserve"> </w:t>
      </w:r>
      <w:r>
        <w:rPr>
          <w:sz w:val="24"/>
        </w:rPr>
        <w:t>range</w:t>
      </w:r>
      <w:ins w:id="336" w:author="Carla-PCE" w:date="2021-07-04T19:18:00Z">
        <w:r w:rsidR="00E2513E">
          <w:rPr>
            <w:sz w:val="24"/>
          </w:rPr>
          <w:t xml:space="preserve"> of</w:t>
        </w:r>
      </w:ins>
    </w:p>
    <w:p w14:paraId="36B3FBA8" w14:textId="604A8E45" w:rsidR="00BF0E6B" w:rsidRDefault="007F21B2" w:rsidP="00357D8F">
      <w:pPr>
        <w:pStyle w:val="BodyText"/>
        <w:spacing w:before="17" w:line="360" w:lineRule="auto"/>
        <w:ind w:left="1082"/>
        <w:jc w:val="both"/>
      </w:pPr>
      <w:r>
        <w:t xml:space="preserve">1.1 </w:t>
      </w:r>
      <w:r>
        <w:rPr>
          <w:spacing w:val="-7"/>
        </w:rPr>
        <w:t xml:space="preserve">Vpu </w:t>
      </w:r>
      <w:r>
        <w:t xml:space="preserve">to 0.9 </w:t>
      </w:r>
      <w:r>
        <w:rPr>
          <w:spacing w:val="-6"/>
        </w:rPr>
        <w:t xml:space="preserve">Vpu, </w:t>
      </w:r>
      <w:del w:id="337" w:author="Carla-PCE" w:date="2021-07-04T19:18:00Z">
        <w:r w:rsidDel="00E2513E">
          <w:delText xml:space="preserve">per </w:delText>
        </w:r>
      </w:del>
      <w:ins w:id="338" w:author="Carla-PCE" w:date="2021-07-04T19:18:00Z">
        <w:r w:rsidR="00E2513E">
          <w:t xml:space="preserve">based </w:t>
        </w:r>
        <w:r w:rsidR="006E17D2">
          <w:t xml:space="preserve">on </w:t>
        </w:r>
      </w:ins>
      <w:r>
        <w:t>its reactive power</w:t>
      </w:r>
      <w:r>
        <w:rPr>
          <w:spacing w:val="56"/>
        </w:rPr>
        <w:t xml:space="preserve"> </w:t>
      </w:r>
      <w:r>
        <w:rPr>
          <w:spacing w:val="-3"/>
        </w:rPr>
        <w:t>capability.</w:t>
      </w:r>
    </w:p>
    <w:p w14:paraId="36B3FBA9" w14:textId="77777777" w:rsidR="00BF0E6B" w:rsidRDefault="007F21B2" w:rsidP="00357D8F">
      <w:pPr>
        <w:pStyle w:val="ListParagraph"/>
        <w:numPr>
          <w:ilvl w:val="2"/>
          <w:numId w:val="4"/>
        </w:numPr>
        <w:tabs>
          <w:tab w:val="left" w:pos="1083"/>
        </w:tabs>
        <w:spacing w:before="203" w:line="360" w:lineRule="auto"/>
        <w:ind w:hanging="299"/>
        <w:rPr>
          <w:sz w:val="24"/>
        </w:rPr>
      </w:pPr>
      <w:r>
        <w:rPr>
          <w:sz w:val="24"/>
        </w:rPr>
        <w:t>The</w:t>
      </w:r>
      <w:r>
        <w:rPr>
          <w:spacing w:val="-8"/>
          <w:sz w:val="24"/>
        </w:rPr>
        <w:t xml:space="preserve"> </w:t>
      </w:r>
      <w:r>
        <w:rPr>
          <w:sz w:val="24"/>
        </w:rPr>
        <w:t>voltage</w:t>
      </w:r>
      <w:r>
        <w:rPr>
          <w:spacing w:val="-8"/>
          <w:sz w:val="24"/>
        </w:rPr>
        <w:t xml:space="preserve"> </w:t>
      </w:r>
      <w:r>
        <w:rPr>
          <w:sz w:val="24"/>
        </w:rPr>
        <w:t>on</w:t>
      </w:r>
      <w:r>
        <w:rPr>
          <w:spacing w:val="-8"/>
          <w:sz w:val="24"/>
        </w:rPr>
        <w:t xml:space="preserve"> </w:t>
      </w:r>
      <w:r>
        <w:rPr>
          <w:sz w:val="24"/>
        </w:rPr>
        <w:t>the</w:t>
      </w:r>
      <w:r>
        <w:rPr>
          <w:spacing w:val="-7"/>
          <w:sz w:val="24"/>
        </w:rPr>
        <w:t xml:space="preserve"> </w:t>
      </w:r>
      <w:r>
        <w:rPr>
          <w:sz w:val="24"/>
        </w:rPr>
        <w:t>34.5</w:t>
      </w:r>
      <w:r>
        <w:rPr>
          <w:spacing w:val="-8"/>
          <w:sz w:val="24"/>
        </w:rPr>
        <w:t xml:space="preserve"> </w:t>
      </w:r>
      <w:r>
        <w:rPr>
          <w:spacing w:val="-10"/>
          <w:sz w:val="24"/>
        </w:rPr>
        <w:t>kV</w:t>
      </w:r>
      <w:r>
        <w:rPr>
          <w:spacing w:val="-8"/>
          <w:sz w:val="24"/>
        </w:rPr>
        <w:t xml:space="preserve"> </w:t>
      </w:r>
      <w:r>
        <w:rPr>
          <w:sz w:val="24"/>
        </w:rPr>
        <w:t>collection</w:t>
      </w:r>
      <w:r>
        <w:rPr>
          <w:spacing w:val="-7"/>
          <w:sz w:val="24"/>
        </w:rPr>
        <w:t xml:space="preserve"> </w:t>
      </w:r>
      <w:r>
        <w:rPr>
          <w:sz w:val="24"/>
        </w:rPr>
        <w:t>system</w:t>
      </w:r>
      <w:r>
        <w:rPr>
          <w:spacing w:val="-8"/>
          <w:sz w:val="24"/>
        </w:rPr>
        <w:t xml:space="preserve"> </w:t>
      </w:r>
      <w:r>
        <w:rPr>
          <w:sz w:val="24"/>
        </w:rPr>
        <w:t>is</w:t>
      </w:r>
      <w:r>
        <w:rPr>
          <w:spacing w:val="-8"/>
          <w:sz w:val="24"/>
        </w:rPr>
        <w:t xml:space="preserve"> </w:t>
      </w:r>
      <w:r>
        <w:rPr>
          <w:sz w:val="24"/>
        </w:rPr>
        <w:t>maintained</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range</w:t>
      </w:r>
    </w:p>
    <w:p w14:paraId="36B3FBAA" w14:textId="2C9FC655" w:rsidR="00BF0E6B" w:rsidRDefault="007F21B2" w:rsidP="00357D8F">
      <w:pPr>
        <w:pStyle w:val="BodyText"/>
        <w:spacing w:before="16" w:line="360" w:lineRule="auto"/>
        <w:ind w:left="1082" w:right="1268"/>
        <w:jc w:val="both"/>
      </w:pPr>
      <w:r>
        <w:t xml:space="preserve">1.1 </w:t>
      </w:r>
      <w:r>
        <w:rPr>
          <w:spacing w:val="-7"/>
        </w:rPr>
        <w:t xml:space="preserve">Vpu </w:t>
      </w:r>
      <w:r>
        <w:t xml:space="preserve">to 0.9 </w:t>
      </w:r>
      <w:r>
        <w:rPr>
          <w:spacing w:val="-6"/>
        </w:rPr>
        <w:t xml:space="preserve">Vpu. </w:t>
      </w:r>
      <w:r>
        <w:t xml:space="preserve">Sometimes, 1.065 </w:t>
      </w:r>
      <w:r>
        <w:rPr>
          <w:spacing w:val="-7"/>
        </w:rPr>
        <w:t xml:space="preserve">Vpu </w:t>
      </w:r>
      <w:r>
        <w:t xml:space="preserve">needs to </w:t>
      </w:r>
      <w:r>
        <w:rPr>
          <w:spacing w:val="3"/>
        </w:rPr>
        <w:t xml:space="preserve">be </w:t>
      </w:r>
      <w:r>
        <w:t xml:space="preserve">considered instead of 1.1 </w:t>
      </w:r>
      <w:r>
        <w:rPr>
          <w:spacing w:val="-6"/>
        </w:rPr>
        <w:t xml:space="preserve">Vpu. </w:t>
      </w:r>
      <w:r>
        <w:t xml:space="preserve">The 1.065 </w:t>
      </w:r>
      <w:r>
        <w:rPr>
          <w:spacing w:val="-7"/>
        </w:rPr>
        <w:t xml:space="preserve">Vpu </w:t>
      </w:r>
      <w:r>
        <w:t xml:space="preserve">corresponds to a 5% increase of the cable operating voltage </w:t>
      </w:r>
      <w:del w:id="339" w:author="Carla-PCE" w:date="2021-07-04T19:19:00Z">
        <w:r w:rsidDel="00943894">
          <w:delText xml:space="preserve">per the </w:delText>
        </w:r>
      </w:del>
      <w:ins w:id="340" w:author="Carla-PCE" w:date="2021-07-04T19:19:00Z">
        <w:r w:rsidR="00943894">
          <w:t xml:space="preserve">based on </w:t>
        </w:r>
      </w:ins>
      <w:r>
        <w:t>IEEE standards. Most, if not</w:t>
      </w:r>
      <w:r>
        <w:rPr>
          <w:spacing w:val="18"/>
        </w:rPr>
        <w:t xml:space="preserve"> </w:t>
      </w:r>
      <w:r>
        <w:t>all,</w:t>
      </w:r>
    </w:p>
    <w:p w14:paraId="36B3FBAB" w14:textId="77777777" w:rsidR="00BF0E6B" w:rsidRDefault="007F21B2" w:rsidP="00357D8F">
      <w:pPr>
        <w:pStyle w:val="BodyText"/>
        <w:spacing w:line="360" w:lineRule="auto"/>
        <w:ind w:left="1082" w:right="1268"/>
        <w:jc w:val="both"/>
      </w:pPr>
      <w:r>
        <w:t>34.5</w:t>
      </w:r>
      <w:r>
        <w:rPr>
          <w:spacing w:val="-17"/>
        </w:rPr>
        <w:t xml:space="preserve"> </w:t>
      </w:r>
      <w:r>
        <w:rPr>
          <w:spacing w:val="-10"/>
        </w:rPr>
        <w:t>kV</w:t>
      </w:r>
      <w:r>
        <w:rPr>
          <w:spacing w:val="-16"/>
        </w:rPr>
        <w:t xml:space="preserve"> </w:t>
      </w:r>
      <w:r>
        <w:t>cables</w:t>
      </w:r>
      <w:r>
        <w:rPr>
          <w:spacing w:val="-16"/>
        </w:rPr>
        <w:t xml:space="preserve"> </w:t>
      </w:r>
      <w:r>
        <w:t>are</w:t>
      </w:r>
      <w:r>
        <w:rPr>
          <w:spacing w:val="-16"/>
        </w:rPr>
        <w:t xml:space="preserve"> </w:t>
      </w:r>
      <w:r>
        <w:t>rated</w:t>
      </w:r>
      <w:r>
        <w:rPr>
          <w:spacing w:val="-17"/>
        </w:rPr>
        <w:t xml:space="preserve"> </w:t>
      </w:r>
      <w:r>
        <w:t>at</w:t>
      </w:r>
      <w:r>
        <w:rPr>
          <w:spacing w:val="-16"/>
        </w:rPr>
        <w:t xml:space="preserve"> </w:t>
      </w:r>
      <w:r>
        <w:t>35</w:t>
      </w:r>
      <w:r>
        <w:rPr>
          <w:spacing w:val="-16"/>
        </w:rPr>
        <w:t xml:space="preserve"> </w:t>
      </w:r>
      <w:r>
        <w:rPr>
          <w:spacing w:val="-7"/>
        </w:rPr>
        <w:t>kV.</w:t>
      </w:r>
      <w:r>
        <w:rPr>
          <w:spacing w:val="-16"/>
        </w:rPr>
        <w:t xml:space="preserve"> </w:t>
      </w:r>
      <w:r>
        <w:t>Some</w:t>
      </w:r>
      <w:r>
        <w:rPr>
          <w:spacing w:val="-16"/>
        </w:rPr>
        <w:t xml:space="preserve"> </w:t>
      </w:r>
      <w:r>
        <w:t>cable</w:t>
      </w:r>
      <w:r>
        <w:rPr>
          <w:spacing w:val="-17"/>
        </w:rPr>
        <w:t xml:space="preserve"> </w:t>
      </w:r>
      <w:r>
        <w:t>vendors</w:t>
      </w:r>
      <w:r>
        <w:rPr>
          <w:spacing w:val="-16"/>
        </w:rPr>
        <w:t xml:space="preserve"> </w:t>
      </w:r>
      <w:r>
        <w:t>rate</w:t>
      </w:r>
      <w:r>
        <w:rPr>
          <w:spacing w:val="-16"/>
        </w:rPr>
        <w:t xml:space="preserve"> </w:t>
      </w:r>
      <w:r>
        <w:t>their</w:t>
      </w:r>
      <w:r>
        <w:rPr>
          <w:spacing w:val="-16"/>
        </w:rPr>
        <w:t xml:space="preserve"> </w:t>
      </w:r>
      <w:r>
        <w:t xml:space="preserve">cables </w:t>
      </w:r>
      <w:r>
        <w:lastRenderedPageBreak/>
        <w:t xml:space="preserve">at 1.1 </w:t>
      </w:r>
      <w:r>
        <w:rPr>
          <w:spacing w:val="-7"/>
        </w:rPr>
        <w:t xml:space="preserve">Vpu </w:t>
      </w:r>
      <w:r>
        <w:t xml:space="preserve">voltage which is assumed in this subsection. The effect of this maximum cable operating voltage will </w:t>
      </w:r>
      <w:r>
        <w:rPr>
          <w:spacing w:val="3"/>
        </w:rPr>
        <w:t xml:space="preserve">be </w:t>
      </w:r>
      <w:r>
        <w:t>discussed later in this section.</w:t>
      </w:r>
    </w:p>
    <w:p w14:paraId="36B3FBAC" w14:textId="77777777" w:rsidR="00BF0E6B" w:rsidRDefault="007F21B2" w:rsidP="00357D8F">
      <w:pPr>
        <w:pStyle w:val="BodyText"/>
        <w:spacing w:before="163" w:line="360" w:lineRule="auto"/>
        <w:ind w:left="497" w:right="1269"/>
        <w:jc w:val="both"/>
      </w:pPr>
      <w:r>
        <w:t>With the turbines set to produce maximum reactive power, the</w:t>
      </w:r>
      <w:r>
        <w:rPr>
          <w:spacing w:val="-36"/>
        </w:rPr>
        <w:t xml:space="preserve"> </w:t>
      </w:r>
      <w:r>
        <w:t xml:space="preserve">remaining reactive power needed to meet the PF requirement is supplied </w:t>
      </w:r>
      <w:r>
        <w:rPr>
          <w:spacing w:val="-4"/>
        </w:rPr>
        <w:t xml:space="preserve">by </w:t>
      </w:r>
      <w:r>
        <w:t xml:space="preserve">the ca- </w:t>
      </w:r>
      <w:proofErr w:type="spellStart"/>
      <w:r>
        <w:t>pacitor</w:t>
      </w:r>
      <w:proofErr w:type="spellEnd"/>
      <w:r>
        <w:t xml:space="preserve"> banks. Based on the results of this case, the voltage at the turbine terminals is inspected, and the highest voltage at the collector system is 1.1166 </w:t>
      </w:r>
      <w:r>
        <w:rPr>
          <w:spacing w:val="-7"/>
        </w:rPr>
        <w:t xml:space="preserve">Vpu </w:t>
      </w:r>
      <w:r>
        <w:t xml:space="preserve">while the </w:t>
      </w:r>
      <w:r>
        <w:rPr>
          <w:spacing w:val="-3"/>
        </w:rPr>
        <w:t xml:space="preserve">lowest </w:t>
      </w:r>
      <w:r>
        <w:t xml:space="preserve">voltage is 1.1639 </w:t>
      </w:r>
      <w:r>
        <w:rPr>
          <w:spacing w:val="-6"/>
        </w:rPr>
        <w:t xml:space="preserve">Vpu. </w:t>
      </w:r>
      <w:r>
        <w:t>Based on the results of the</w:t>
      </w:r>
      <w:r>
        <w:rPr>
          <w:spacing w:val="-9"/>
        </w:rPr>
        <w:t xml:space="preserve"> </w:t>
      </w:r>
      <w:r>
        <w:t>first</w:t>
      </w:r>
      <w:r>
        <w:rPr>
          <w:spacing w:val="-9"/>
        </w:rPr>
        <w:t xml:space="preserve"> </w:t>
      </w:r>
      <w:r>
        <w:t>case,</w:t>
      </w:r>
      <w:r>
        <w:rPr>
          <w:spacing w:val="-8"/>
        </w:rPr>
        <w:t xml:space="preserve"> </w:t>
      </w:r>
      <w:r>
        <w:t>it</w:t>
      </w:r>
      <w:r>
        <w:rPr>
          <w:spacing w:val="-9"/>
        </w:rPr>
        <w:t xml:space="preserve"> </w:t>
      </w:r>
      <w:r>
        <w:t>is</w:t>
      </w:r>
      <w:r>
        <w:rPr>
          <w:spacing w:val="-9"/>
        </w:rPr>
        <w:t xml:space="preserve"> </w:t>
      </w:r>
      <w:r>
        <w:t>evident</w:t>
      </w:r>
      <w:r>
        <w:rPr>
          <w:spacing w:val="-8"/>
        </w:rPr>
        <w:t xml:space="preserve"> </w:t>
      </w:r>
      <w:r>
        <w:t>that</w:t>
      </w:r>
      <w:r>
        <w:rPr>
          <w:spacing w:val="-9"/>
        </w:rPr>
        <w:t xml:space="preserve"> </w:t>
      </w:r>
      <w:r>
        <w:t>a</w:t>
      </w:r>
      <w:r>
        <w:rPr>
          <w:spacing w:val="-8"/>
        </w:rPr>
        <w:t xml:space="preserve"> </w:t>
      </w:r>
      <w:r>
        <w:t>means</w:t>
      </w:r>
      <w:r>
        <w:rPr>
          <w:spacing w:val="-9"/>
        </w:rPr>
        <w:t xml:space="preserve"> </w:t>
      </w:r>
      <w:r>
        <w:t>to</w:t>
      </w:r>
      <w:r>
        <w:rPr>
          <w:spacing w:val="-9"/>
        </w:rPr>
        <w:t xml:space="preserve"> </w:t>
      </w:r>
      <w:r>
        <w:t>bring</w:t>
      </w:r>
      <w:r>
        <w:rPr>
          <w:spacing w:val="-8"/>
        </w:rPr>
        <w:t xml:space="preserve"> </w:t>
      </w:r>
      <w:r>
        <w:t>the</w:t>
      </w:r>
      <w:r>
        <w:rPr>
          <w:spacing w:val="-9"/>
        </w:rPr>
        <w:t xml:space="preserve"> </w:t>
      </w:r>
      <w:r>
        <w:t>voltage</w:t>
      </w:r>
      <w:r>
        <w:rPr>
          <w:spacing w:val="-9"/>
        </w:rPr>
        <w:t xml:space="preserve"> </w:t>
      </w:r>
      <w:r>
        <w:t>throughout</w:t>
      </w:r>
      <w:r>
        <w:rPr>
          <w:spacing w:val="-8"/>
        </w:rPr>
        <w:t xml:space="preserve"> </w:t>
      </w:r>
      <w:r>
        <w:t>the collector</w:t>
      </w:r>
      <w:r>
        <w:rPr>
          <w:spacing w:val="-6"/>
        </w:rPr>
        <w:t xml:space="preserve"> </w:t>
      </w:r>
      <w:r>
        <w:t>system</w:t>
      </w:r>
      <w:r>
        <w:rPr>
          <w:spacing w:val="-5"/>
        </w:rPr>
        <w:t xml:space="preserve"> </w:t>
      </w:r>
      <w:r>
        <w:t>down</w:t>
      </w:r>
      <w:r>
        <w:rPr>
          <w:spacing w:val="-5"/>
        </w:rPr>
        <w:t xml:space="preserve"> </w:t>
      </w:r>
      <w:r>
        <w:t>to</w:t>
      </w:r>
      <w:r>
        <w:rPr>
          <w:spacing w:val="-5"/>
        </w:rPr>
        <w:t xml:space="preserve"> </w:t>
      </w:r>
      <w:r>
        <w:t>1.1</w:t>
      </w:r>
      <w:r>
        <w:rPr>
          <w:spacing w:val="-5"/>
        </w:rPr>
        <w:t xml:space="preserve"> </w:t>
      </w:r>
      <w:r>
        <w:rPr>
          <w:spacing w:val="-7"/>
        </w:rPr>
        <w:t>Vpu</w:t>
      </w:r>
      <w:r>
        <w:rPr>
          <w:spacing w:val="-5"/>
        </w:rPr>
        <w:t xml:space="preserve"> </w:t>
      </w:r>
      <w:r>
        <w:t>is</w:t>
      </w:r>
      <w:r>
        <w:rPr>
          <w:spacing w:val="-5"/>
        </w:rPr>
        <w:t xml:space="preserve"> </w:t>
      </w:r>
      <w:r>
        <w:t>needed.</w:t>
      </w:r>
      <w:r>
        <w:rPr>
          <w:spacing w:val="13"/>
        </w:rPr>
        <w:t xml:space="preserve"> </w:t>
      </w:r>
      <w:r>
        <w:t>It</w:t>
      </w:r>
      <w:r>
        <w:rPr>
          <w:spacing w:val="-5"/>
        </w:rPr>
        <w:t xml:space="preserve"> </w:t>
      </w:r>
      <w:r>
        <w:t>is</w:t>
      </w:r>
      <w:r>
        <w:rPr>
          <w:spacing w:val="-5"/>
        </w:rPr>
        <w:t xml:space="preserve"> </w:t>
      </w:r>
      <w:r>
        <w:t>also</w:t>
      </w:r>
      <w:r>
        <w:rPr>
          <w:spacing w:val="-5"/>
        </w:rPr>
        <w:t xml:space="preserve"> </w:t>
      </w:r>
      <w:r>
        <w:t>clear</w:t>
      </w:r>
      <w:r>
        <w:rPr>
          <w:spacing w:val="-6"/>
        </w:rPr>
        <w:t xml:space="preserve"> </w:t>
      </w:r>
      <w:r>
        <w:t>that</w:t>
      </w:r>
      <w:r>
        <w:rPr>
          <w:spacing w:val="-5"/>
        </w:rPr>
        <w:t xml:space="preserve"> </w:t>
      </w:r>
      <w:r>
        <w:t>a</w:t>
      </w:r>
      <w:r>
        <w:rPr>
          <w:spacing w:val="-5"/>
        </w:rPr>
        <w:t xml:space="preserve"> </w:t>
      </w:r>
      <w:r>
        <w:t>reduction of</w:t>
      </w:r>
      <w:r>
        <w:rPr>
          <w:spacing w:val="-15"/>
        </w:rPr>
        <w:t xml:space="preserve"> </w:t>
      </w:r>
      <w:r>
        <w:t>approximately</w:t>
      </w:r>
      <w:r>
        <w:rPr>
          <w:spacing w:val="-14"/>
        </w:rPr>
        <w:t xml:space="preserve"> </w:t>
      </w:r>
      <w:r>
        <w:t>0.064</w:t>
      </w:r>
      <w:r>
        <w:rPr>
          <w:spacing w:val="-15"/>
        </w:rPr>
        <w:t xml:space="preserve"> </w:t>
      </w:r>
      <w:r>
        <w:rPr>
          <w:spacing w:val="-7"/>
        </w:rPr>
        <w:t>Vpu</w:t>
      </w:r>
      <w:r>
        <w:rPr>
          <w:spacing w:val="-14"/>
        </w:rPr>
        <w:t xml:space="preserve"> </w:t>
      </w:r>
      <w:r>
        <w:t>is</w:t>
      </w:r>
      <w:r>
        <w:rPr>
          <w:spacing w:val="-15"/>
        </w:rPr>
        <w:t xml:space="preserve"> </w:t>
      </w:r>
      <w:r>
        <w:t>needed.</w:t>
      </w:r>
      <w:r>
        <w:rPr>
          <w:spacing w:val="3"/>
        </w:rPr>
        <w:t xml:space="preserve"> </w:t>
      </w:r>
      <w:r>
        <w:t>This</w:t>
      </w:r>
      <w:r>
        <w:rPr>
          <w:spacing w:val="-15"/>
        </w:rPr>
        <w:t xml:space="preserve"> </w:t>
      </w:r>
      <w:r>
        <w:t>reduction</w:t>
      </w:r>
      <w:r>
        <w:rPr>
          <w:spacing w:val="-14"/>
        </w:rPr>
        <w:t xml:space="preserve"> </w:t>
      </w:r>
      <w:r>
        <w:t>can</w:t>
      </w:r>
      <w:r>
        <w:rPr>
          <w:spacing w:val="-15"/>
        </w:rPr>
        <w:t xml:space="preserve"> </w:t>
      </w:r>
      <w:r>
        <w:rPr>
          <w:spacing w:val="3"/>
        </w:rPr>
        <w:t>be</w:t>
      </w:r>
      <w:r>
        <w:rPr>
          <w:spacing w:val="-14"/>
        </w:rPr>
        <w:t xml:space="preserve"> </w:t>
      </w:r>
      <w:r>
        <w:t>carried</w:t>
      </w:r>
      <w:r>
        <w:rPr>
          <w:spacing w:val="-15"/>
        </w:rPr>
        <w:t xml:space="preserve"> </w:t>
      </w:r>
      <w:r>
        <w:t>out</w:t>
      </w:r>
      <w:r>
        <w:rPr>
          <w:spacing w:val="-14"/>
        </w:rPr>
        <w:t xml:space="preserve"> </w:t>
      </w:r>
      <w:r>
        <w:t xml:space="preserve">in </w:t>
      </w:r>
      <w:r>
        <w:rPr>
          <w:spacing w:val="-5"/>
        </w:rPr>
        <w:t>two</w:t>
      </w:r>
      <w:r>
        <w:rPr>
          <w:spacing w:val="19"/>
        </w:rPr>
        <w:t xml:space="preserve"> </w:t>
      </w:r>
      <w:r>
        <w:rPr>
          <w:spacing w:val="-4"/>
        </w:rPr>
        <w:t>ways:</w:t>
      </w:r>
    </w:p>
    <w:p w14:paraId="36B3FBAD" w14:textId="4D5C3B44" w:rsidR="00BF0E6B" w:rsidRDefault="007F21B2" w:rsidP="00357D8F">
      <w:pPr>
        <w:pStyle w:val="ListParagraph"/>
        <w:numPr>
          <w:ilvl w:val="0"/>
          <w:numId w:val="3"/>
        </w:numPr>
        <w:tabs>
          <w:tab w:val="left" w:pos="1083"/>
        </w:tabs>
        <w:spacing w:before="155" w:line="360" w:lineRule="auto"/>
        <w:ind w:right="1269" w:hanging="234"/>
        <w:jc w:val="both"/>
        <w:rPr>
          <w:sz w:val="24"/>
        </w:rPr>
      </w:pPr>
      <w:r>
        <w:rPr>
          <w:sz w:val="24"/>
        </w:rPr>
        <w:t xml:space="preserve">The first </w:t>
      </w:r>
      <w:del w:id="341" w:author="Carla-PCE" w:date="2021-07-04T19:22:00Z">
        <w:r w:rsidDel="00196EA9">
          <w:rPr>
            <w:sz w:val="24"/>
          </w:rPr>
          <w:delText xml:space="preserve">one </w:delText>
        </w:r>
      </w:del>
      <w:ins w:id="342" w:author="Carla-PCE" w:date="2021-07-04T19:22:00Z">
        <w:r w:rsidR="00196EA9">
          <w:rPr>
            <w:sz w:val="24"/>
          </w:rPr>
          <w:t xml:space="preserve">Vpu reduction </w:t>
        </w:r>
      </w:ins>
      <w:r>
        <w:rPr>
          <w:sz w:val="24"/>
        </w:rPr>
        <w:t xml:space="preserve">is </w:t>
      </w:r>
      <w:del w:id="343" w:author="Carla-PCE" w:date="2021-07-04T19:22:00Z">
        <w:r w:rsidDel="00196EA9">
          <w:rPr>
            <w:spacing w:val="-4"/>
            <w:sz w:val="24"/>
          </w:rPr>
          <w:delText xml:space="preserve">by </w:delText>
        </w:r>
        <w:r w:rsidDel="00196EA9">
          <w:rPr>
            <w:sz w:val="24"/>
          </w:rPr>
          <w:delText>adjusting</w:delText>
        </w:r>
      </w:del>
      <w:ins w:id="344" w:author="Carla-PCE" w:date="2021-07-04T19:22:00Z">
        <w:r w:rsidR="00196EA9">
          <w:rPr>
            <w:spacing w:val="-4"/>
            <w:sz w:val="24"/>
          </w:rPr>
          <w:t>adjusted by using</w:t>
        </w:r>
      </w:ins>
      <w:r>
        <w:rPr>
          <w:sz w:val="24"/>
        </w:rPr>
        <w:t xml:space="preserve"> the DETC settings of the </w:t>
      </w:r>
      <w:r>
        <w:rPr>
          <w:spacing w:val="-5"/>
          <w:sz w:val="24"/>
        </w:rPr>
        <w:t xml:space="preserve">MPTs </w:t>
      </w:r>
      <w:r>
        <w:rPr>
          <w:sz w:val="24"/>
        </w:rPr>
        <w:t>at 1.05 (+2</w:t>
      </w:r>
      <w:r>
        <w:rPr>
          <w:spacing w:val="-5"/>
          <w:sz w:val="24"/>
        </w:rPr>
        <w:t xml:space="preserve"> </w:t>
      </w:r>
      <w:r>
        <w:rPr>
          <w:sz w:val="24"/>
        </w:rPr>
        <w:t>tap</w:t>
      </w:r>
      <w:ins w:id="345" w:author="Carla-PCE" w:date="2021-07-04T19:28:00Z">
        <w:r w:rsidR="00D45D99">
          <w:rPr>
            <w:sz w:val="24"/>
          </w:rPr>
          <w:t>s</w:t>
        </w:r>
      </w:ins>
      <w:r>
        <w:rPr>
          <w:sz w:val="24"/>
        </w:rPr>
        <w:t>)</w:t>
      </w:r>
      <w:ins w:id="346" w:author="Carla-PCE" w:date="2021-07-04T19:21:00Z">
        <w:r w:rsidR="005D50F7">
          <w:rPr>
            <w:sz w:val="24"/>
          </w:rPr>
          <w:t>,</w:t>
        </w:r>
      </w:ins>
      <w:r>
        <w:rPr>
          <w:spacing w:val="-5"/>
          <w:sz w:val="24"/>
        </w:rPr>
        <w:t xml:space="preserve"> </w:t>
      </w:r>
      <w:r>
        <w:rPr>
          <w:sz w:val="24"/>
        </w:rPr>
        <w:t>which</w:t>
      </w:r>
      <w:r>
        <w:rPr>
          <w:spacing w:val="-5"/>
          <w:sz w:val="24"/>
        </w:rPr>
        <w:t xml:space="preserve"> </w:t>
      </w:r>
      <w:r>
        <w:rPr>
          <w:sz w:val="24"/>
        </w:rPr>
        <w:t>effectively</w:t>
      </w:r>
      <w:r>
        <w:rPr>
          <w:spacing w:val="-5"/>
          <w:sz w:val="24"/>
        </w:rPr>
        <w:t xml:space="preserve"> </w:t>
      </w:r>
      <w:r>
        <w:rPr>
          <w:sz w:val="24"/>
        </w:rPr>
        <w:t>reduces</w:t>
      </w:r>
      <w:r>
        <w:rPr>
          <w:spacing w:val="-5"/>
          <w:sz w:val="24"/>
        </w:rPr>
        <w:t xml:space="preserve"> </w:t>
      </w:r>
      <w:r>
        <w:rPr>
          <w:sz w:val="24"/>
        </w:rPr>
        <w:t>the</w:t>
      </w:r>
      <w:r>
        <w:rPr>
          <w:spacing w:val="-5"/>
          <w:sz w:val="24"/>
        </w:rPr>
        <w:t xml:space="preserve"> </w:t>
      </w:r>
      <w:r>
        <w:rPr>
          <w:sz w:val="24"/>
        </w:rPr>
        <w:t>voltage</w:t>
      </w:r>
      <w:r>
        <w:rPr>
          <w:spacing w:val="-5"/>
          <w:sz w:val="24"/>
        </w:rPr>
        <w:t xml:space="preserve"> </w:t>
      </w:r>
      <w:r>
        <w:rPr>
          <w:spacing w:val="-4"/>
          <w:sz w:val="24"/>
        </w:rPr>
        <w:t>by</w:t>
      </w:r>
      <w:r>
        <w:rPr>
          <w:spacing w:val="-5"/>
          <w:sz w:val="24"/>
        </w:rPr>
        <w:t xml:space="preserve"> </w:t>
      </w:r>
      <w:r>
        <w:rPr>
          <w:sz w:val="24"/>
        </w:rPr>
        <w:t>0.05</w:t>
      </w:r>
      <w:ins w:id="347" w:author="Carla-PCE" w:date="2021-07-04T19:23:00Z">
        <w:r w:rsidR="00906AD3">
          <w:rPr>
            <w:spacing w:val="-5"/>
            <w:sz w:val="24"/>
          </w:rPr>
          <w:t> V</w:t>
        </w:r>
      </w:ins>
      <w:del w:id="348" w:author="Carla-PCE" w:date="2021-07-04T19:23:00Z">
        <w:r w:rsidDel="00906AD3">
          <w:rPr>
            <w:spacing w:val="-5"/>
            <w:sz w:val="24"/>
          </w:rPr>
          <w:delText xml:space="preserve"> </w:delText>
        </w:r>
      </w:del>
      <w:r>
        <w:rPr>
          <w:sz w:val="24"/>
        </w:rPr>
        <w:t>pu</w:t>
      </w:r>
      <w:r>
        <w:rPr>
          <w:spacing w:val="-5"/>
          <w:sz w:val="24"/>
        </w:rPr>
        <w:t xml:space="preserve"> </w:t>
      </w:r>
      <w:r>
        <w:rPr>
          <w:sz w:val="24"/>
        </w:rPr>
        <w:t xml:space="preserve">throughout the collector system. The remaining voltage reduction is </w:t>
      </w:r>
      <w:r>
        <w:rPr>
          <w:spacing w:val="-3"/>
          <w:sz w:val="24"/>
        </w:rPr>
        <w:t xml:space="preserve">achieved </w:t>
      </w:r>
      <w:r>
        <w:rPr>
          <w:spacing w:val="-4"/>
          <w:sz w:val="24"/>
        </w:rPr>
        <w:t xml:space="preserve">by </w:t>
      </w:r>
      <w:r>
        <w:rPr>
          <w:sz w:val="24"/>
        </w:rPr>
        <w:t>tapping the turbines with the highest voltage at 1.025 (+1</w:t>
      </w:r>
      <w:r>
        <w:rPr>
          <w:spacing w:val="11"/>
          <w:sz w:val="24"/>
        </w:rPr>
        <w:t xml:space="preserve"> </w:t>
      </w:r>
      <w:r>
        <w:rPr>
          <w:sz w:val="24"/>
        </w:rPr>
        <w:t>tap).</w:t>
      </w:r>
    </w:p>
    <w:p w14:paraId="36B3FBAF" w14:textId="0AA6E92F" w:rsidR="00BF0E6B" w:rsidRPr="009F787C" w:rsidRDefault="007F21B2" w:rsidP="009F787C">
      <w:pPr>
        <w:pStyle w:val="ListParagraph"/>
        <w:numPr>
          <w:ilvl w:val="0"/>
          <w:numId w:val="3"/>
        </w:numPr>
        <w:tabs>
          <w:tab w:val="left" w:pos="1083"/>
        </w:tabs>
        <w:spacing w:before="187" w:line="360" w:lineRule="auto"/>
        <w:ind w:right="1260" w:hanging="234"/>
        <w:jc w:val="both"/>
        <w:rPr>
          <w:sz w:val="24"/>
          <w:szCs w:val="24"/>
        </w:rPr>
      </w:pPr>
      <w:r w:rsidRPr="009F787C">
        <w:rPr>
          <w:sz w:val="24"/>
          <w:szCs w:val="24"/>
        </w:rPr>
        <w:t>The</w:t>
      </w:r>
      <w:r w:rsidRPr="009F787C">
        <w:rPr>
          <w:spacing w:val="40"/>
          <w:sz w:val="24"/>
          <w:szCs w:val="24"/>
        </w:rPr>
        <w:t xml:space="preserve"> </w:t>
      </w:r>
      <w:r w:rsidRPr="009F787C">
        <w:rPr>
          <w:sz w:val="24"/>
          <w:szCs w:val="24"/>
        </w:rPr>
        <w:t>second</w:t>
      </w:r>
      <w:r w:rsidRPr="009F787C">
        <w:rPr>
          <w:spacing w:val="41"/>
          <w:sz w:val="24"/>
          <w:szCs w:val="24"/>
        </w:rPr>
        <w:t xml:space="preserve"> </w:t>
      </w:r>
      <w:ins w:id="349" w:author="Carla-PCE" w:date="2021-07-04T19:23:00Z">
        <w:r w:rsidR="00906AD3" w:rsidRPr="009F787C">
          <w:rPr>
            <w:sz w:val="24"/>
            <w:szCs w:val="24"/>
          </w:rPr>
          <w:t>Vpu reduction</w:t>
        </w:r>
      </w:ins>
      <w:del w:id="350" w:author="Carla-PCE" w:date="2021-07-04T19:23:00Z">
        <w:r w:rsidRPr="009F787C" w:rsidDel="00906AD3">
          <w:rPr>
            <w:sz w:val="24"/>
            <w:szCs w:val="24"/>
          </w:rPr>
          <w:delText>one</w:delText>
        </w:r>
      </w:del>
      <w:r w:rsidRPr="009F787C">
        <w:rPr>
          <w:spacing w:val="41"/>
          <w:sz w:val="24"/>
          <w:szCs w:val="24"/>
        </w:rPr>
        <w:t xml:space="preserve"> </w:t>
      </w:r>
      <w:r w:rsidRPr="009F787C">
        <w:rPr>
          <w:sz w:val="24"/>
          <w:szCs w:val="24"/>
        </w:rPr>
        <w:t xml:space="preserve">is </w:t>
      </w:r>
      <w:ins w:id="351" w:author="Carla-PCE" w:date="2021-07-04T19:24:00Z">
        <w:r w:rsidR="00C00D20" w:rsidRPr="009F787C">
          <w:rPr>
            <w:sz w:val="24"/>
            <w:szCs w:val="24"/>
          </w:rPr>
          <w:t>achieved</w:t>
        </w:r>
      </w:ins>
      <w:ins w:id="352" w:author="Carla-PCE" w:date="2021-07-04T19:23:00Z">
        <w:r w:rsidR="00C00D20" w:rsidRPr="009F787C">
          <w:rPr>
            <w:spacing w:val="41"/>
            <w:sz w:val="24"/>
            <w:szCs w:val="24"/>
          </w:rPr>
          <w:t xml:space="preserve"> </w:t>
        </w:r>
      </w:ins>
      <w:r w:rsidRPr="009F787C">
        <w:rPr>
          <w:spacing w:val="-4"/>
          <w:sz w:val="24"/>
          <w:szCs w:val="24"/>
        </w:rPr>
        <w:t>by</w:t>
      </w:r>
      <w:r w:rsidRPr="009F787C">
        <w:rPr>
          <w:spacing w:val="41"/>
          <w:sz w:val="24"/>
          <w:szCs w:val="24"/>
        </w:rPr>
        <w:t xml:space="preserve"> </w:t>
      </w:r>
      <w:r w:rsidRPr="009F787C">
        <w:rPr>
          <w:sz w:val="24"/>
          <w:szCs w:val="24"/>
        </w:rPr>
        <w:t>adjusting</w:t>
      </w:r>
      <w:r w:rsidRPr="009F787C">
        <w:rPr>
          <w:spacing w:val="40"/>
          <w:sz w:val="24"/>
          <w:szCs w:val="24"/>
        </w:rPr>
        <w:t xml:space="preserve"> </w:t>
      </w:r>
      <w:r w:rsidRPr="009F787C">
        <w:rPr>
          <w:sz w:val="24"/>
          <w:szCs w:val="24"/>
        </w:rPr>
        <w:t>the</w:t>
      </w:r>
      <w:r w:rsidRPr="009F787C">
        <w:rPr>
          <w:spacing w:val="41"/>
          <w:sz w:val="24"/>
          <w:szCs w:val="24"/>
        </w:rPr>
        <w:t xml:space="preserve"> </w:t>
      </w:r>
      <w:r w:rsidRPr="009F787C">
        <w:rPr>
          <w:sz w:val="24"/>
          <w:szCs w:val="24"/>
        </w:rPr>
        <w:t>DETC</w:t>
      </w:r>
      <w:r w:rsidRPr="009F787C">
        <w:rPr>
          <w:spacing w:val="41"/>
          <w:sz w:val="24"/>
          <w:szCs w:val="24"/>
        </w:rPr>
        <w:t xml:space="preserve"> </w:t>
      </w:r>
      <w:r w:rsidRPr="009F787C">
        <w:rPr>
          <w:sz w:val="24"/>
          <w:szCs w:val="24"/>
        </w:rPr>
        <w:t>settings</w:t>
      </w:r>
      <w:r w:rsidRPr="009F787C">
        <w:rPr>
          <w:spacing w:val="41"/>
          <w:sz w:val="24"/>
          <w:szCs w:val="24"/>
        </w:rPr>
        <w:t xml:space="preserve"> </w:t>
      </w:r>
      <w:r w:rsidRPr="009F787C">
        <w:rPr>
          <w:sz w:val="24"/>
          <w:szCs w:val="24"/>
        </w:rPr>
        <w:t>of</w:t>
      </w:r>
      <w:r w:rsidRPr="009F787C">
        <w:rPr>
          <w:spacing w:val="41"/>
          <w:sz w:val="24"/>
          <w:szCs w:val="24"/>
        </w:rPr>
        <w:t xml:space="preserve"> </w:t>
      </w:r>
      <w:r w:rsidRPr="009F787C">
        <w:rPr>
          <w:sz w:val="24"/>
          <w:szCs w:val="24"/>
        </w:rPr>
        <w:t>the</w:t>
      </w:r>
      <w:r w:rsidRPr="009F787C">
        <w:rPr>
          <w:spacing w:val="40"/>
          <w:sz w:val="24"/>
          <w:szCs w:val="24"/>
        </w:rPr>
        <w:t xml:space="preserve"> </w:t>
      </w:r>
      <w:r w:rsidRPr="009F787C">
        <w:rPr>
          <w:spacing w:val="-5"/>
          <w:sz w:val="24"/>
          <w:szCs w:val="24"/>
        </w:rPr>
        <w:t>MPTs</w:t>
      </w:r>
      <w:r w:rsidRPr="009F787C">
        <w:rPr>
          <w:spacing w:val="41"/>
          <w:sz w:val="24"/>
          <w:szCs w:val="24"/>
        </w:rPr>
        <w:t xml:space="preserve"> </w:t>
      </w:r>
      <w:r w:rsidRPr="009F787C">
        <w:rPr>
          <w:sz w:val="24"/>
          <w:szCs w:val="24"/>
        </w:rPr>
        <w:t>at</w:t>
      </w:r>
      <w:ins w:id="353" w:author="Carla-PCE" w:date="2021-07-04T19:25:00Z">
        <w:r w:rsidR="00C00D20" w:rsidRPr="009F787C">
          <w:rPr>
            <w:sz w:val="24"/>
            <w:szCs w:val="24"/>
          </w:rPr>
          <w:t xml:space="preserve"> </w:t>
        </w:r>
      </w:ins>
      <w:r w:rsidRPr="009F787C">
        <w:rPr>
          <w:sz w:val="24"/>
          <w:szCs w:val="24"/>
        </w:rPr>
        <w:t xml:space="preserve">1.025 (+1 tap). The remaining 0.039 </w:t>
      </w:r>
      <w:ins w:id="354" w:author="Carla-PCE" w:date="2021-07-04T19:25:00Z">
        <w:r w:rsidR="000A11A4" w:rsidRPr="009F787C">
          <w:rPr>
            <w:sz w:val="24"/>
            <w:szCs w:val="24"/>
          </w:rPr>
          <w:t>V</w:t>
        </w:r>
      </w:ins>
      <w:r w:rsidRPr="009F787C">
        <w:rPr>
          <w:sz w:val="24"/>
          <w:szCs w:val="24"/>
        </w:rPr>
        <w:t>pu voltage reduction can be obtained by tapping some turbine transformers. The turbines with the highest voltage (above 1.125 Vpu) are tapped at 1.05 (+2 tap</w:t>
      </w:r>
      <w:ins w:id="355" w:author="Carla-PCE" w:date="2021-07-04T19:28:00Z">
        <w:r w:rsidR="00D45D99">
          <w:rPr>
            <w:sz w:val="24"/>
            <w:szCs w:val="24"/>
          </w:rPr>
          <w:t>s</w:t>
        </w:r>
      </w:ins>
      <w:r w:rsidRPr="009F787C">
        <w:rPr>
          <w:sz w:val="24"/>
          <w:szCs w:val="24"/>
        </w:rPr>
        <w:t xml:space="preserve">). Once all </w:t>
      </w:r>
      <w:ins w:id="356" w:author="Carla-PCE" w:date="2021-07-04T19:25:00Z">
        <w:r w:rsidR="000A11A4" w:rsidRPr="009F787C">
          <w:rPr>
            <w:sz w:val="24"/>
            <w:szCs w:val="24"/>
          </w:rPr>
          <w:t xml:space="preserve">the </w:t>
        </w:r>
      </w:ins>
      <w:r w:rsidRPr="009F787C">
        <w:rPr>
          <w:sz w:val="24"/>
          <w:szCs w:val="24"/>
        </w:rPr>
        <w:t>voltages are below 1.125 Vpu, then the remaining turbines with terminal voltages above 1.1 are tapped at 1.025 (+1 tap).</w:t>
      </w:r>
    </w:p>
    <w:p w14:paraId="36B3FBB6" w14:textId="24B005E7" w:rsidR="00BF0E6B" w:rsidRDefault="007F21B2" w:rsidP="00CB0DB8">
      <w:pPr>
        <w:pStyle w:val="BodyText"/>
        <w:spacing w:before="163" w:line="360" w:lineRule="auto"/>
        <w:ind w:left="497" w:right="1268"/>
        <w:jc w:val="both"/>
      </w:pPr>
      <w:r>
        <w:t>The</w:t>
      </w:r>
      <w:r>
        <w:rPr>
          <w:spacing w:val="-27"/>
        </w:rPr>
        <w:t xml:space="preserve"> </w:t>
      </w:r>
      <w:r>
        <w:t>main</w:t>
      </w:r>
      <w:r>
        <w:rPr>
          <w:spacing w:val="-26"/>
        </w:rPr>
        <w:t xml:space="preserve"> </w:t>
      </w:r>
      <w:r>
        <w:t>difference</w:t>
      </w:r>
      <w:r>
        <w:rPr>
          <w:spacing w:val="-26"/>
        </w:rPr>
        <w:t xml:space="preserve"> </w:t>
      </w:r>
      <w:r>
        <w:t>between</w:t>
      </w:r>
      <w:r>
        <w:rPr>
          <w:spacing w:val="-25"/>
        </w:rPr>
        <w:t xml:space="preserve"> </w:t>
      </w:r>
      <w:r>
        <w:t>these</w:t>
      </w:r>
      <w:r>
        <w:rPr>
          <w:spacing w:val="-26"/>
        </w:rPr>
        <w:t xml:space="preserve"> </w:t>
      </w:r>
      <w:r>
        <w:rPr>
          <w:spacing w:val="-5"/>
        </w:rPr>
        <w:t>two</w:t>
      </w:r>
      <w:r>
        <w:rPr>
          <w:spacing w:val="-26"/>
        </w:rPr>
        <w:t xml:space="preserve"> </w:t>
      </w:r>
      <w:r>
        <w:t>options</w:t>
      </w:r>
      <w:r>
        <w:rPr>
          <w:spacing w:val="-26"/>
        </w:rPr>
        <w:t xml:space="preserve"> </w:t>
      </w:r>
      <w:r>
        <w:t>is</w:t>
      </w:r>
      <w:r>
        <w:rPr>
          <w:spacing w:val="-26"/>
        </w:rPr>
        <w:t xml:space="preserve"> </w:t>
      </w:r>
      <w:r>
        <w:t>that</w:t>
      </w:r>
      <w:r>
        <w:rPr>
          <w:spacing w:val="-25"/>
        </w:rPr>
        <w:t xml:space="preserve"> </w:t>
      </w:r>
      <w:r>
        <w:t>the</w:t>
      </w:r>
      <w:r>
        <w:rPr>
          <w:spacing w:val="-26"/>
        </w:rPr>
        <w:t xml:space="preserve"> </w:t>
      </w:r>
      <w:r>
        <w:t>first</w:t>
      </w:r>
      <w:r>
        <w:rPr>
          <w:spacing w:val="-26"/>
        </w:rPr>
        <w:t xml:space="preserve"> </w:t>
      </w:r>
      <w:r>
        <w:t>option</w:t>
      </w:r>
      <w:r>
        <w:rPr>
          <w:spacing w:val="-26"/>
        </w:rPr>
        <w:t xml:space="preserve"> </w:t>
      </w:r>
      <w:r>
        <w:t>affects a</w:t>
      </w:r>
      <w:r>
        <w:rPr>
          <w:spacing w:val="-6"/>
        </w:rPr>
        <w:t xml:space="preserve"> </w:t>
      </w:r>
      <w:r>
        <w:t>0.05</w:t>
      </w:r>
      <w:r>
        <w:rPr>
          <w:spacing w:val="-6"/>
        </w:rPr>
        <w:t xml:space="preserve"> </w:t>
      </w:r>
      <w:r>
        <w:rPr>
          <w:spacing w:val="-7"/>
        </w:rPr>
        <w:t>Vpu</w:t>
      </w:r>
      <w:r>
        <w:rPr>
          <w:spacing w:val="-6"/>
        </w:rPr>
        <w:t xml:space="preserve"> </w:t>
      </w:r>
      <w:r>
        <w:t>voltage</w:t>
      </w:r>
      <w:r>
        <w:rPr>
          <w:spacing w:val="-5"/>
        </w:rPr>
        <w:t xml:space="preserve"> </w:t>
      </w:r>
      <w:r>
        <w:t>drop</w:t>
      </w:r>
      <w:r>
        <w:rPr>
          <w:spacing w:val="-6"/>
        </w:rPr>
        <w:t xml:space="preserve"> </w:t>
      </w:r>
      <w:r>
        <w:t>throughout</w:t>
      </w:r>
      <w:r>
        <w:rPr>
          <w:spacing w:val="-6"/>
        </w:rPr>
        <w:t xml:space="preserve"> </w:t>
      </w:r>
      <w:r>
        <w:t>the</w:t>
      </w:r>
      <w:r>
        <w:rPr>
          <w:spacing w:val="-6"/>
        </w:rPr>
        <w:t xml:space="preserve"> </w:t>
      </w:r>
      <w:r>
        <w:t>collector</w:t>
      </w:r>
      <w:r>
        <w:rPr>
          <w:spacing w:val="-5"/>
        </w:rPr>
        <w:t xml:space="preserve"> </w:t>
      </w:r>
      <w:r>
        <w:t>system,</w:t>
      </w:r>
      <w:r>
        <w:rPr>
          <w:spacing w:val="-4"/>
        </w:rPr>
        <w:t xml:space="preserve"> </w:t>
      </w:r>
      <w:r>
        <w:t>while</w:t>
      </w:r>
      <w:r>
        <w:rPr>
          <w:spacing w:val="-6"/>
        </w:rPr>
        <w:t xml:space="preserve"> </w:t>
      </w:r>
      <w:r>
        <w:t>the</w:t>
      </w:r>
      <w:r>
        <w:rPr>
          <w:spacing w:val="-6"/>
        </w:rPr>
        <w:t xml:space="preserve"> </w:t>
      </w:r>
      <w:r>
        <w:t>second option</w:t>
      </w:r>
      <w:r>
        <w:rPr>
          <w:spacing w:val="-11"/>
        </w:rPr>
        <w:t xml:space="preserve"> </w:t>
      </w:r>
      <w:r>
        <w:t>affects</w:t>
      </w:r>
      <w:r>
        <w:rPr>
          <w:spacing w:val="-11"/>
        </w:rPr>
        <w:t xml:space="preserve"> </w:t>
      </w:r>
      <w:r>
        <w:t>a</w:t>
      </w:r>
      <w:r>
        <w:rPr>
          <w:spacing w:val="-11"/>
        </w:rPr>
        <w:t xml:space="preserve"> </w:t>
      </w:r>
      <w:r>
        <w:t>0.05</w:t>
      </w:r>
      <w:r>
        <w:rPr>
          <w:spacing w:val="-10"/>
        </w:rPr>
        <w:t xml:space="preserve"> </w:t>
      </w:r>
      <w:r>
        <w:rPr>
          <w:spacing w:val="-7"/>
        </w:rPr>
        <w:t>Vpu</w:t>
      </w:r>
      <w:r>
        <w:rPr>
          <w:spacing w:val="-11"/>
        </w:rPr>
        <w:t xml:space="preserve"> </w:t>
      </w:r>
      <w:r>
        <w:t>voltage</w:t>
      </w:r>
      <w:r>
        <w:rPr>
          <w:spacing w:val="-11"/>
        </w:rPr>
        <w:t xml:space="preserve"> </w:t>
      </w:r>
      <w:r>
        <w:t>drop</w:t>
      </w:r>
      <w:r>
        <w:rPr>
          <w:spacing w:val="-10"/>
        </w:rPr>
        <w:t xml:space="preserve"> </w:t>
      </w:r>
      <w:r>
        <w:t>only</w:t>
      </w:r>
      <w:r>
        <w:rPr>
          <w:spacing w:val="-11"/>
        </w:rPr>
        <w:t xml:space="preserve"> </w:t>
      </w:r>
      <w:r>
        <w:t>at</w:t>
      </w:r>
      <w:r>
        <w:rPr>
          <w:spacing w:val="-11"/>
        </w:rPr>
        <w:t xml:space="preserve"> </w:t>
      </w:r>
      <w:r>
        <w:t>the</w:t>
      </w:r>
      <w:r>
        <w:rPr>
          <w:spacing w:val="-10"/>
        </w:rPr>
        <w:t xml:space="preserve"> </w:t>
      </w:r>
      <w:r>
        <w:t>turbines</w:t>
      </w:r>
      <w:r>
        <w:rPr>
          <w:spacing w:val="-11"/>
        </w:rPr>
        <w:t xml:space="preserve"> </w:t>
      </w:r>
      <w:r>
        <w:t>that</w:t>
      </w:r>
      <w:r>
        <w:rPr>
          <w:spacing w:val="-10"/>
        </w:rPr>
        <w:t xml:space="preserve"> </w:t>
      </w:r>
      <w:r>
        <w:rPr>
          <w:spacing w:val="-4"/>
        </w:rPr>
        <w:t>have</w:t>
      </w:r>
      <w:r>
        <w:rPr>
          <w:spacing w:val="-11"/>
        </w:rPr>
        <w:t xml:space="preserve"> </w:t>
      </w:r>
      <w:ins w:id="357" w:author="Carla-PCE" w:date="2021-07-04T19:29:00Z">
        <w:r w:rsidR="008465F5">
          <w:rPr>
            <w:spacing w:val="-11"/>
          </w:rPr>
          <w:t xml:space="preserve">a </w:t>
        </w:r>
      </w:ins>
      <w:r>
        <w:t xml:space="preserve">higher than 1.1 </w:t>
      </w:r>
      <w:r>
        <w:rPr>
          <w:spacing w:val="-7"/>
        </w:rPr>
        <w:t xml:space="preserve">Vpu </w:t>
      </w:r>
      <w:r>
        <w:t xml:space="preserve">voltage at their terminals. Just because a reduction of 0.05 </w:t>
      </w:r>
      <w:r>
        <w:rPr>
          <w:spacing w:val="-7"/>
        </w:rPr>
        <w:lastRenderedPageBreak/>
        <w:t>Vpu</w:t>
      </w:r>
      <w:r>
        <w:rPr>
          <w:spacing w:val="-15"/>
        </w:rPr>
        <w:t xml:space="preserve"> </w:t>
      </w:r>
      <w:r>
        <w:rPr>
          <w:spacing w:val="-3"/>
        </w:rPr>
        <w:t>was</w:t>
      </w:r>
      <w:r>
        <w:rPr>
          <w:spacing w:val="-15"/>
        </w:rPr>
        <w:t xml:space="preserve"> </w:t>
      </w:r>
      <w:r>
        <w:t>accomplished</w:t>
      </w:r>
      <w:r>
        <w:rPr>
          <w:spacing w:val="-15"/>
        </w:rPr>
        <w:t xml:space="preserve"> </w:t>
      </w:r>
      <w:r>
        <w:t>using</w:t>
      </w:r>
      <w:r>
        <w:rPr>
          <w:spacing w:val="-15"/>
        </w:rPr>
        <w:t xml:space="preserve"> </w:t>
      </w:r>
      <w:r>
        <w:t>the</w:t>
      </w:r>
      <w:r>
        <w:rPr>
          <w:spacing w:val="-15"/>
        </w:rPr>
        <w:t xml:space="preserve"> </w:t>
      </w:r>
      <w:r>
        <w:t>DETCs</w:t>
      </w:r>
      <w:r>
        <w:rPr>
          <w:spacing w:val="-15"/>
        </w:rPr>
        <w:t xml:space="preserve"> </w:t>
      </w:r>
      <w:r>
        <w:t>of</w:t>
      </w:r>
      <w:r>
        <w:rPr>
          <w:spacing w:val="-14"/>
        </w:rPr>
        <w:t xml:space="preserve"> </w:t>
      </w:r>
      <w:r>
        <w:t>the</w:t>
      </w:r>
      <w:r>
        <w:rPr>
          <w:spacing w:val="-15"/>
        </w:rPr>
        <w:t xml:space="preserve"> </w:t>
      </w:r>
      <w:r>
        <w:rPr>
          <w:spacing w:val="-5"/>
        </w:rPr>
        <w:t>MPTs</w:t>
      </w:r>
      <w:r>
        <w:rPr>
          <w:spacing w:val="-15"/>
        </w:rPr>
        <w:t xml:space="preserve"> </w:t>
      </w:r>
      <w:r>
        <w:t>does</w:t>
      </w:r>
      <w:r>
        <w:rPr>
          <w:spacing w:val="-15"/>
        </w:rPr>
        <w:t xml:space="preserve"> </w:t>
      </w:r>
      <w:r>
        <w:t>not</w:t>
      </w:r>
      <w:r>
        <w:rPr>
          <w:spacing w:val="-15"/>
        </w:rPr>
        <w:t xml:space="preserve"> </w:t>
      </w:r>
      <w:r>
        <w:t>mean</w:t>
      </w:r>
      <w:r>
        <w:rPr>
          <w:spacing w:val="-15"/>
        </w:rPr>
        <w:t xml:space="preserve"> </w:t>
      </w:r>
      <w:r>
        <w:t>that</w:t>
      </w:r>
      <w:r>
        <w:rPr>
          <w:spacing w:val="-15"/>
        </w:rPr>
        <w:t xml:space="preserve"> </w:t>
      </w:r>
      <w:r>
        <w:t xml:space="preserve">no more turbines will need to </w:t>
      </w:r>
      <w:r>
        <w:rPr>
          <w:spacing w:val="3"/>
        </w:rPr>
        <w:t xml:space="preserve">be </w:t>
      </w:r>
      <w:r>
        <w:t xml:space="preserve">tapped. An MPT DETC tap of 1.05 </w:t>
      </w:r>
      <w:r>
        <w:rPr>
          <w:spacing w:val="-7"/>
        </w:rPr>
        <w:t>Vpu</w:t>
      </w:r>
      <w:r>
        <w:rPr>
          <w:spacing w:val="21"/>
        </w:rPr>
        <w:t xml:space="preserve"> </w:t>
      </w:r>
      <w:r>
        <w:t>will</w:t>
      </w:r>
      <w:r w:rsidR="00CB0DB8">
        <w:t xml:space="preserve"> </w:t>
      </w:r>
      <w:r>
        <w:t>cause</w:t>
      </w:r>
      <w:r>
        <w:rPr>
          <w:spacing w:val="-18"/>
        </w:rPr>
        <w:t xml:space="preserve"> </w:t>
      </w:r>
      <w:r>
        <w:t>some</w:t>
      </w:r>
      <w:r>
        <w:rPr>
          <w:spacing w:val="-18"/>
        </w:rPr>
        <w:t xml:space="preserve"> </w:t>
      </w:r>
      <w:r>
        <w:t>loss</w:t>
      </w:r>
      <w:r>
        <w:rPr>
          <w:spacing w:val="-18"/>
        </w:rPr>
        <w:t xml:space="preserve"> </w:t>
      </w:r>
      <w:r>
        <w:t>of</w:t>
      </w:r>
      <w:r>
        <w:rPr>
          <w:spacing w:val="-18"/>
        </w:rPr>
        <w:t xml:space="preserve"> </w:t>
      </w:r>
      <w:r>
        <w:t>reactive</w:t>
      </w:r>
      <w:r>
        <w:rPr>
          <w:spacing w:val="-17"/>
        </w:rPr>
        <w:t xml:space="preserve"> </w:t>
      </w:r>
      <w:r>
        <w:t>power</w:t>
      </w:r>
      <w:ins w:id="358" w:author="Carla-PCE" w:date="2021-07-04T19:29:00Z">
        <w:r w:rsidR="00D872C2">
          <w:t>,</w:t>
        </w:r>
      </w:ins>
      <w:r>
        <w:rPr>
          <w:spacing w:val="-18"/>
        </w:rPr>
        <w:t xml:space="preserve"> </w:t>
      </w:r>
      <w:r>
        <w:t>which</w:t>
      </w:r>
      <w:r>
        <w:rPr>
          <w:spacing w:val="-18"/>
        </w:rPr>
        <w:t xml:space="preserve"> </w:t>
      </w:r>
      <w:del w:id="359" w:author="Carla-PCE" w:date="2021-07-04T19:30:00Z">
        <w:r w:rsidDel="00D872C2">
          <w:delText>will</w:delText>
        </w:r>
        <w:r w:rsidDel="00D872C2">
          <w:rPr>
            <w:spacing w:val="-18"/>
          </w:rPr>
          <w:delText xml:space="preserve"> </w:delText>
        </w:r>
        <w:r w:rsidDel="00D872C2">
          <w:delText>need</w:delText>
        </w:r>
        <w:r w:rsidDel="00D872C2">
          <w:rPr>
            <w:spacing w:val="-18"/>
          </w:rPr>
          <w:delText xml:space="preserve"> </w:delText>
        </w:r>
        <w:r w:rsidDel="00D872C2">
          <w:delText>to</w:delText>
        </w:r>
      </w:del>
      <w:ins w:id="360" w:author="Carla-PCE" w:date="2021-07-04T19:30:00Z">
        <w:r w:rsidR="00D872C2">
          <w:t>must</w:t>
        </w:r>
      </w:ins>
      <w:r>
        <w:rPr>
          <w:spacing w:val="-18"/>
        </w:rPr>
        <w:t xml:space="preserve"> </w:t>
      </w:r>
      <w:r>
        <w:rPr>
          <w:spacing w:val="3"/>
        </w:rPr>
        <w:t>be</w:t>
      </w:r>
      <w:r>
        <w:rPr>
          <w:spacing w:val="-18"/>
        </w:rPr>
        <w:t xml:space="preserve"> </w:t>
      </w:r>
      <w:r>
        <w:t>compensated</w:t>
      </w:r>
      <w:r>
        <w:rPr>
          <w:spacing w:val="-18"/>
        </w:rPr>
        <w:t xml:space="preserve"> </w:t>
      </w:r>
      <w:ins w:id="361" w:author="Carla-PCE" w:date="2021-07-04T19:30:00Z">
        <w:r w:rsidR="00003173" w:rsidRPr="00633D02">
          <w:t xml:space="preserve">by </w:t>
        </w:r>
      </w:ins>
      <w:r>
        <w:t xml:space="preserve">either </w:t>
      </w:r>
      <w:del w:id="362" w:author="Carla-PCE" w:date="2021-07-04T19:30:00Z">
        <w:r w:rsidDel="00003173">
          <w:rPr>
            <w:spacing w:val="-4"/>
          </w:rPr>
          <w:delText>by</w:delText>
        </w:r>
        <w:r w:rsidDel="00003173">
          <w:rPr>
            <w:spacing w:val="-25"/>
          </w:rPr>
          <w:delText xml:space="preserve"> </w:delText>
        </w:r>
      </w:del>
      <w:ins w:id="363" w:author="Carla-PCE" w:date="2021-07-04T19:30:00Z">
        <w:r w:rsidR="00003173">
          <w:rPr>
            <w:spacing w:val="-4"/>
          </w:rPr>
          <w:t>adding</w:t>
        </w:r>
        <w:r w:rsidR="00003173">
          <w:rPr>
            <w:spacing w:val="-25"/>
          </w:rPr>
          <w:t xml:space="preserve"> </w:t>
        </w:r>
      </w:ins>
      <w:r>
        <w:t>more</w:t>
      </w:r>
      <w:r>
        <w:rPr>
          <w:spacing w:val="-25"/>
        </w:rPr>
        <w:t xml:space="preserve"> </w:t>
      </w:r>
      <w:r>
        <w:t>capacitor</w:t>
      </w:r>
      <w:r>
        <w:rPr>
          <w:spacing w:val="-24"/>
        </w:rPr>
        <w:t xml:space="preserve"> </w:t>
      </w:r>
      <w:r>
        <w:t>banks</w:t>
      </w:r>
      <w:r>
        <w:rPr>
          <w:spacing w:val="-25"/>
        </w:rPr>
        <w:t xml:space="preserve"> </w:t>
      </w:r>
      <w:r>
        <w:t>or</w:t>
      </w:r>
      <w:r>
        <w:rPr>
          <w:spacing w:val="-24"/>
        </w:rPr>
        <w:t xml:space="preserve"> </w:t>
      </w:r>
      <w:r>
        <w:t>more</w:t>
      </w:r>
      <w:r>
        <w:rPr>
          <w:spacing w:val="-25"/>
        </w:rPr>
        <w:t xml:space="preserve"> </w:t>
      </w:r>
      <w:r>
        <w:t>turbine</w:t>
      </w:r>
      <w:r>
        <w:rPr>
          <w:spacing w:val="-24"/>
        </w:rPr>
        <w:t xml:space="preserve"> </w:t>
      </w:r>
      <w:r>
        <w:t>reactive</w:t>
      </w:r>
      <w:r>
        <w:rPr>
          <w:spacing w:val="-25"/>
        </w:rPr>
        <w:t xml:space="preserve"> </w:t>
      </w:r>
      <w:r>
        <w:t>power.</w:t>
      </w:r>
      <w:r>
        <w:rPr>
          <w:spacing w:val="-7"/>
        </w:rPr>
        <w:t xml:space="preserve"> </w:t>
      </w:r>
      <w:r>
        <w:t>In</w:t>
      </w:r>
      <w:r>
        <w:rPr>
          <w:spacing w:val="-24"/>
        </w:rPr>
        <w:t xml:space="preserve"> </w:t>
      </w:r>
      <w:r>
        <w:t>either</w:t>
      </w:r>
      <w:r>
        <w:rPr>
          <w:spacing w:val="-25"/>
        </w:rPr>
        <w:t xml:space="preserve"> </w:t>
      </w:r>
      <w:r>
        <w:t>of</w:t>
      </w:r>
      <w:r>
        <w:rPr>
          <w:spacing w:val="-25"/>
        </w:rPr>
        <w:t xml:space="preserve"> </w:t>
      </w:r>
      <w:r>
        <w:t>the</w:t>
      </w:r>
      <w:r>
        <w:rPr>
          <w:spacing w:val="-24"/>
        </w:rPr>
        <w:t xml:space="preserve"> </w:t>
      </w:r>
      <w:r>
        <w:rPr>
          <w:spacing w:val="-5"/>
        </w:rPr>
        <w:t xml:space="preserve">two </w:t>
      </w:r>
      <w:r>
        <w:t>cases,</w:t>
      </w:r>
      <w:r>
        <w:rPr>
          <w:spacing w:val="-6"/>
        </w:rPr>
        <w:t xml:space="preserve"> </w:t>
      </w:r>
      <w:r>
        <w:t>this</w:t>
      </w:r>
      <w:r>
        <w:rPr>
          <w:spacing w:val="-7"/>
        </w:rPr>
        <w:t xml:space="preserve"> </w:t>
      </w:r>
      <w:r>
        <w:t>additional</w:t>
      </w:r>
      <w:r>
        <w:rPr>
          <w:spacing w:val="-6"/>
        </w:rPr>
        <w:t xml:space="preserve"> </w:t>
      </w:r>
      <w:r>
        <w:t>reactive</w:t>
      </w:r>
      <w:r>
        <w:rPr>
          <w:spacing w:val="-7"/>
        </w:rPr>
        <w:t xml:space="preserve"> </w:t>
      </w:r>
      <w:r>
        <w:t>power</w:t>
      </w:r>
      <w:r>
        <w:rPr>
          <w:spacing w:val="-7"/>
        </w:rPr>
        <w:t xml:space="preserve"> </w:t>
      </w:r>
      <w:r>
        <w:rPr>
          <w:spacing w:val="-3"/>
        </w:rPr>
        <w:t>may</w:t>
      </w:r>
      <w:r>
        <w:rPr>
          <w:spacing w:val="-7"/>
        </w:rPr>
        <w:t xml:space="preserve"> </w:t>
      </w:r>
      <w:r>
        <w:t>cause</w:t>
      </w:r>
      <w:r>
        <w:rPr>
          <w:spacing w:val="-6"/>
        </w:rPr>
        <w:t xml:space="preserve"> </w:t>
      </w:r>
      <w:r>
        <w:t>the</w:t>
      </w:r>
      <w:r>
        <w:rPr>
          <w:spacing w:val="-7"/>
        </w:rPr>
        <w:t xml:space="preserve"> </w:t>
      </w:r>
      <w:r>
        <w:t>voltage</w:t>
      </w:r>
      <w:r>
        <w:rPr>
          <w:spacing w:val="-7"/>
        </w:rPr>
        <w:t xml:space="preserve"> </w:t>
      </w:r>
      <w:r>
        <w:t>to</w:t>
      </w:r>
      <w:r>
        <w:rPr>
          <w:spacing w:val="-7"/>
        </w:rPr>
        <w:t xml:space="preserve"> </w:t>
      </w:r>
      <w:r>
        <w:rPr>
          <w:spacing w:val="3"/>
        </w:rPr>
        <w:t>be</w:t>
      </w:r>
      <w:r>
        <w:rPr>
          <w:spacing w:val="-6"/>
        </w:rPr>
        <w:t xml:space="preserve"> </w:t>
      </w:r>
      <w:r>
        <w:t>above</w:t>
      </w:r>
      <w:r>
        <w:rPr>
          <w:spacing w:val="-7"/>
        </w:rPr>
        <w:t xml:space="preserve"> </w:t>
      </w:r>
      <w:r>
        <w:t>the constraints</w:t>
      </w:r>
      <w:r>
        <w:rPr>
          <w:spacing w:val="-27"/>
        </w:rPr>
        <w:t xml:space="preserve"> </w:t>
      </w:r>
      <w:r>
        <w:t>outlined</w:t>
      </w:r>
      <w:ins w:id="364" w:author="Carla-PCE" w:date="2021-07-04T19:32:00Z">
        <w:r w:rsidR="00FB75B7">
          <w:t xml:space="preserve"> </w:t>
        </w:r>
      </w:ins>
      <w:del w:id="365" w:author="Carla-PCE" w:date="2021-07-04T19:32:00Z">
        <w:r w:rsidDel="00FB75B7">
          <w:rPr>
            <w:spacing w:val="-26"/>
          </w:rPr>
          <w:delText xml:space="preserve"> </w:delText>
        </w:r>
        <w:r w:rsidDel="00FB75B7">
          <w:delText>above</w:delText>
        </w:r>
        <w:r w:rsidDel="00FB75B7">
          <w:rPr>
            <w:spacing w:val="-26"/>
          </w:rPr>
          <w:delText xml:space="preserve"> </w:delText>
        </w:r>
      </w:del>
      <w:r>
        <w:t>in</w:t>
      </w:r>
      <w:r>
        <w:rPr>
          <w:spacing w:val="-27"/>
        </w:rPr>
        <w:t xml:space="preserve"> </w:t>
      </w:r>
      <w:r>
        <w:t>this</w:t>
      </w:r>
      <w:r>
        <w:rPr>
          <w:spacing w:val="-26"/>
        </w:rPr>
        <w:t xml:space="preserve"> </w:t>
      </w:r>
      <w:r>
        <w:t>section.</w:t>
      </w:r>
      <w:r>
        <w:rPr>
          <w:spacing w:val="-12"/>
        </w:rPr>
        <w:t xml:space="preserve"> </w:t>
      </w:r>
      <w:r>
        <w:t>This</w:t>
      </w:r>
      <w:r>
        <w:rPr>
          <w:spacing w:val="-26"/>
        </w:rPr>
        <w:t xml:space="preserve"> </w:t>
      </w:r>
      <w:r>
        <w:t>is</w:t>
      </w:r>
      <w:r>
        <w:rPr>
          <w:spacing w:val="-27"/>
        </w:rPr>
        <w:t xml:space="preserve"> </w:t>
      </w:r>
      <w:r>
        <w:t>explained</w:t>
      </w:r>
      <w:r>
        <w:rPr>
          <w:spacing w:val="-26"/>
        </w:rPr>
        <w:t xml:space="preserve"> </w:t>
      </w:r>
      <w:r>
        <w:t>in</w:t>
      </w:r>
      <w:r>
        <w:rPr>
          <w:spacing w:val="-26"/>
        </w:rPr>
        <w:t xml:space="preserve"> </w:t>
      </w:r>
      <w:r>
        <w:t>more</w:t>
      </w:r>
      <w:r>
        <w:rPr>
          <w:spacing w:val="-27"/>
        </w:rPr>
        <w:t xml:space="preserve"> </w:t>
      </w:r>
      <w:r>
        <w:t>detailed below</w:t>
      </w:r>
      <w:r>
        <w:rPr>
          <w:spacing w:val="11"/>
        </w:rPr>
        <w:t xml:space="preserve"> </w:t>
      </w:r>
      <w:r>
        <w:t>in</w:t>
      </w:r>
      <w:r>
        <w:rPr>
          <w:spacing w:val="11"/>
        </w:rPr>
        <w:t xml:space="preserve"> </w:t>
      </w:r>
      <w:r>
        <w:t>terms</w:t>
      </w:r>
      <w:r>
        <w:rPr>
          <w:spacing w:val="10"/>
        </w:rPr>
        <w:t xml:space="preserve"> </w:t>
      </w:r>
      <w:r>
        <w:t>of</w:t>
      </w:r>
      <w:r>
        <w:rPr>
          <w:spacing w:val="11"/>
        </w:rPr>
        <w:t xml:space="preserve"> </w:t>
      </w:r>
      <w:r>
        <w:t>adjusting</w:t>
      </w:r>
      <w:r>
        <w:rPr>
          <w:spacing w:val="12"/>
        </w:rPr>
        <w:t xml:space="preserve"> </w:t>
      </w:r>
      <w:r>
        <w:t>the</w:t>
      </w:r>
      <w:r>
        <w:rPr>
          <w:spacing w:val="10"/>
        </w:rPr>
        <w:t xml:space="preserve"> </w:t>
      </w:r>
      <w:r>
        <w:t>MPT</w:t>
      </w:r>
      <w:r>
        <w:rPr>
          <w:spacing w:val="11"/>
        </w:rPr>
        <w:t xml:space="preserve"> </w:t>
      </w:r>
      <w:r>
        <w:t>DETC</w:t>
      </w:r>
      <w:r>
        <w:rPr>
          <w:spacing w:val="11"/>
        </w:rPr>
        <w:t xml:space="preserve"> </w:t>
      </w:r>
      <w:r>
        <w:t>settings</w:t>
      </w:r>
      <w:r>
        <w:rPr>
          <w:spacing w:val="11"/>
        </w:rPr>
        <w:t xml:space="preserve"> </w:t>
      </w:r>
      <w:r>
        <w:t>at</w:t>
      </w:r>
      <w:r>
        <w:rPr>
          <w:spacing w:val="12"/>
        </w:rPr>
        <w:t xml:space="preserve"> </w:t>
      </w:r>
      <w:r>
        <w:t>1.025</w:t>
      </w:r>
      <w:r>
        <w:rPr>
          <w:spacing w:val="11"/>
        </w:rPr>
        <w:t xml:space="preserve"> </w:t>
      </w:r>
      <w:r>
        <w:rPr>
          <w:spacing w:val="-6"/>
        </w:rPr>
        <w:t>Vpu.</w:t>
      </w:r>
    </w:p>
    <w:p w14:paraId="36B3FBB7" w14:textId="47503774" w:rsidR="00BF0E6B" w:rsidRDefault="007F21B2" w:rsidP="00357D8F">
      <w:pPr>
        <w:pStyle w:val="BodyText"/>
        <w:spacing w:line="360" w:lineRule="auto"/>
        <w:ind w:left="497" w:right="1268" w:firstLine="351"/>
        <w:jc w:val="both"/>
      </w:pPr>
      <w:r>
        <w:t xml:space="preserve">The turbines that will </w:t>
      </w:r>
      <w:r>
        <w:rPr>
          <w:spacing w:val="3"/>
        </w:rPr>
        <w:t xml:space="preserve">be </w:t>
      </w:r>
      <w:r>
        <w:t xml:space="preserve">affected in the second option of setting the DETCs are the ones that </w:t>
      </w:r>
      <w:r>
        <w:rPr>
          <w:spacing w:val="-4"/>
        </w:rPr>
        <w:t xml:space="preserve">have </w:t>
      </w:r>
      <w:r>
        <w:t xml:space="preserve">higher than 1.125 </w:t>
      </w:r>
      <w:r>
        <w:rPr>
          <w:spacing w:val="-7"/>
        </w:rPr>
        <w:t xml:space="preserve">Vpu </w:t>
      </w:r>
      <w:r>
        <w:t xml:space="preserve">at their terminals after adjusting the MPT DETC to 1.025. Thus, the </w:t>
      </w:r>
      <w:r>
        <w:rPr>
          <w:spacing w:val="-5"/>
        </w:rPr>
        <w:t xml:space="preserve">MPTs  </w:t>
      </w:r>
      <w:r>
        <w:t xml:space="preserve">will </w:t>
      </w:r>
      <w:r>
        <w:rPr>
          <w:spacing w:val="3"/>
        </w:rPr>
        <w:t xml:space="preserve">be </w:t>
      </w:r>
      <w:r>
        <w:t xml:space="preserve">tapped  at 1.025 in the second option, then a power </w:t>
      </w:r>
      <w:r>
        <w:rPr>
          <w:spacing w:val="-3"/>
        </w:rPr>
        <w:t xml:space="preserve">flow </w:t>
      </w:r>
      <w:r>
        <w:t xml:space="preserve">solution will </w:t>
      </w:r>
      <w:r>
        <w:rPr>
          <w:spacing w:val="3"/>
        </w:rPr>
        <w:t xml:space="preserve">be </w:t>
      </w:r>
      <w:r>
        <w:t>used to determine</w:t>
      </w:r>
      <w:r>
        <w:rPr>
          <w:spacing w:val="-18"/>
        </w:rPr>
        <w:t xml:space="preserve"> </w:t>
      </w:r>
      <w:r>
        <w:t>what</w:t>
      </w:r>
      <w:r>
        <w:rPr>
          <w:spacing w:val="-18"/>
        </w:rPr>
        <w:t xml:space="preserve"> </w:t>
      </w:r>
      <w:r>
        <w:t>turbines</w:t>
      </w:r>
      <w:r>
        <w:rPr>
          <w:spacing w:val="-17"/>
        </w:rPr>
        <w:t xml:space="preserve"> </w:t>
      </w:r>
      <w:r>
        <w:rPr>
          <w:spacing w:val="-4"/>
        </w:rPr>
        <w:t>have</w:t>
      </w:r>
      <w:r>
        <w:rPr>
          <w:spacing w:val="-18"/>
        </w:rPr>
        <w:t xml:space="preserve"> </w:t>
      </w:r>
      <w:r>
        <w:t>higher</w:t>
      </w:r>
      <w:r>
        <w:rPr>
          <w:spacing w:val="-18"/>
        </w:rPr>
        <w:t xml:space="preserve"> </w:t>
      </w:r>
      <w:r>
        <w:t>than</w:t>
      </w:r>
      <w:r>
        <w:rPr>
          <w:spacing w:val="-18"/>
        </w:rPr>
        <w:t xml:space="preserve"> </w:t>
      </w:r>
      <w:r>
        <w:t>1.125</w:t>
      </w:r>
      <w:r>
        <w:rPr>
          <w:spacing w:val="-17"/>
        </w:rPr>
        <w:t xml:space="preserve"> </w:t>
      </w:r>
      <w:r>
        <w:rPr>
          <w:spacing w:val="-7"/>
        </w:rPr>
        <w:t>Vpu</w:t>
      </w:r>
      <w:r>
        <w:rPr>
          <w:spacing w:val="-18"/>
        </w:rPr>
        <w:t xml:space="preserve"> </w:t>
      </w:r>
      <w:r>
        <w:t>at</w:t>
      </w:r>
      <w:r>
        <w:rPr>
          <w:spacing w:val="-18"/>
        </w:rPr>
        <w:t xml:space="preserve"> </w:t>
      </w:r>
      <w:r>
        <w:t>their</w:t>
      </w:r>
      <w:r>
        <w:rPr>
          <w:spacing w:val="-17"/>
        </w:rPr>
        <w:t xml:space="preserve"> </w:t>
      </w:r>
      <w:r>
        <w:t>terminals.</w:t>
      </w:r>
      <w:r>
        <w:rPr>
          <w:spacing w:val="1"/>
        </w:rPr>
        <w:t xml:space="preserve"> </w:t>
      </w:r>
      <w:r>
        <w:t xml:space="preserve">The turbines that </w:t>
      </w:r>
      <w:r>
        <w:rPr>
          <w:spacing w:val="-4"/>
        </w:rPr>
        <w:t xml:space="preserve">have </w:t>
      </w:r>
      <w:r>
        <w:t xml:space="preserve">higher than 1.125 </w:t>
      </w:r>
      <w:r>
        <w:rPr>
          <w:spacing w:val="-7"/>
        </w:rPr>
        <w:t xml:space="preserve">Vpu </w:t>
      </w:r>
      <w:r>
        <w:t xml:space="preserve">voltage at their terminals will </w:t>
      </w:r>
      <w:r>
        <w:rPr>
          <w:spacing w:val="3"/>
        </w:rPr>
        <w:t xml:space="preserve">be </w:t>
      </w:r>
      <w:r>
        <w:t xml:space="preserve">short listed for WTT tapping. A turbine that is short listed to </w:t>
      </w:r>
      <w:r>
        <w:rPr>
          <w:spacing w:val="-4"/>
        </w:rPr>
        <w:t xml:space="preserve">have </w:t>
      </w:r>
      <w:r>
        <w:t>its transformer</w:t>
      </w:r>
      <w:r>
        <w:rPr>
          <w:spacing w:val="-5"/>
        </w:rPr>
        <w:t xml:space="preserve"> </w:t>
      </w:r>
      <w:r>
        <w:t>tapped</w:t>
      </w:r>
      <w:r>
        <w:rPr>
          <w:spacing w:val="-5"/>
        </w:rPr>
        <w:t xml:space="preserve"> </w:t>
      </w:r>
      <w:r>
        <w:t>does</w:t>
      </w:r>
      <w:r>
        <w:rPr>
          <w:spacing w:val="-4"/>
        </w:rPr>
        <w:t xml:space="preserve"> </w:t>
      </w:r>
      <w:r>
        <w:t>not</w:t>
      </w:r>
      <w:r>
        <w:rPr>
          <w:spacing w:val="-5"/>
        </w:rPr>
        <w:t xml:space="preserve"> </w:t>
      </w:r>
      <w:r>
        <w:t>necessarily</w:t>
      </w:r>
      <w:r>
        <w:rPr>
          <w:spacing w:val="-5"/>
        </w:rPr>
        <w:t xml:space="preserve"> </w:t>
      </w:r>
      <w:r>
        <w:t>mean</w:t>
      </w:r>
      <w:r>
        <w:rPr>
          <w:spacing w:val="-4"/>
        </w:rPr>
        <w:t xml:space="preserve"> </w:t>
      </w:r>
      <w:r>
        <w:t>that</w:t>
      </w:r>
      <w:r>
        <w:rPr>
          <w:spacing w:val="-5"/>
        </w:rPr>
        <w:t xml:space="preserve"> </w:t>
      </w:r>
      <w:r>
        <w:t>its</w:t>
      </w:r>
      <w:r>
        <w:rPr>
          <w:spacing w:val="-5"/>
        </w:rPr>
        <w:t xml:space="preserve"> </w:t>
      </w:r>
      <w:r>
        <w:t>transformer</w:t>
      </w:r>
      <w:r>
        <w:rPr>
          <w:spacing w:val="-4"/>
        </w:rPr>
        <w:t xml:space="preserve"> </w:t>
      </w:r>
      <w:r>
        <w:t>will</w:t>
      </w:r>
      <w:r>
        <w:rPr>
          <w:spacing w:val="-5"/>
        </w:rPr>
        <w:t xml:space="preserve"> </w:t>
      </w:r>
      <w:r>
        <w:rPr>
          <w:spacing w:val="3"/>
        </w:rPr>
        <w:t xml:space="preserve">be </w:t>
      </w:r>
      <w:r>
        <w:t xml:space="preserve">tapped, as it could </w:t>
      </w:r>
      <w:r>
        <w:rPr>
          <w:spacing w:val="3"/>
        </w:rPr>
        <w:t xml:space="preserve">be </w:t>
      </w:r>
      <w:r>
        <w:t>the case that adjusting the tap of one turbine could affect</w:t>
      </w:r>
      <w:r>
        <w:rPr>
          <w:spacing w:val="-18"/>
        </w:rPr>
        <w:t xml:space="preserve"> </w:t>
      </w:r>
      <w:r>
        <w:t>the</w:t>
      </w:r>
      <w:r>
        <w:rPr>
          <w:spacing w:val="-18"/>
        </w:rPr>
        <w:t xml:space="preserve"> </w:t>
      </w:r>
      <w:r>
        <w:t>voltage</w:t>
      </w:r>
      <w:r>
        <w:rPr>
          <w:spacing w:val="-18"/>
        </w:rPr>
        <w:t xml:space="preserve"> </w:t>
      </w:r>
      <w:r>
        <w:t>at</w:t>
      </w:r>
      <w:r>
        <w:rPr>
          <w:spacing w:val="-18"/>
        </w:rPr>
        <w:t xml:space="preserve"> </w:t>
      </w:r>
      <w:r>
        <w:t>a</w:t>
      </w:r>
      <w:r>
        <w:rPr>
          <w:spacing w:val="-18"/>
        </w:rPr>
        <w:t xml:space="preserve"> </w:t>
      </w:r>
      <w:r>
        <w:t>nearby</w:t>
      </w:r>
      <w:r>
        <w:rPr>
          <w:spacing w:val="-18"/>
        </w:rPr>
        <w:t xml:space="preserve"> </w:t>
      </w:r>
      <w:r>
        <w:t>turbine.</w:t>
      </w:r>
      <w:r>
        <w:rPr>
          <w:spacing w:val="3"/>
        </w:rPr>
        <w:t xml:space="preserve"> </w:t>
      </w:r>
      <w:r>
        <w:t>This</w:t>
      </w:r>
      <w:r>
        <w:rPr>
          <w:spacing w:val="-18"/>
        </w:rPr>
        <w:t xml:space="preserve"> </w:t>
      </w:r>
      <w:del w:id="366" w:author="Carla-PCE" w:date="2021-07-04T19:38:00Z">
        <w:r w:rsidDel="00F15FC3">
          <w:delText>will</w:delText>
        </w:r>
      </w:del>
      <w:r>
        <w:rPr>
          <w:spacing w:val="-18"/>
        </w:rPr>
        <w:t xml:space="preserve"> </w:t>
      </w:r>
      <w:r>
        <w:t>depend</w:t>
      </w:r>
      <w:ins w:id="367" w:author="Carla-PCE" w:date="2021-07-04T19:38:00Z">
        <w:r w:rsidR="00F15FC3">
          <w:t>s</w:t>
        </w:r>
      </w:ins>
      <w:r>
        <w:rPr>
          <w:spacing w:val="-17"/>
        </w:rPr>
        <w:t xml:space="preserve"> </w:t>
      </w:r>
      <w:r>
        <w:t>on</w:t>
      </w:r>
      <w:r>
        <w:rPr>
          <w:spacing w:val="-18"/>
        </w:rPr>
        <w:t xml:space="preserve"> </w:t>
      </w:r>
      <w:r>
        <w:t>what</w:t>
      </w:r>
      <w:r>
        <w:rPr>
          <w:spacing w:val="-18"/>
        </w:rPr>
        <w:t xml:space="preserve"> </w:t>
      </w:r>
      <w:r>
        <w:t>will</w:t>
      </w:r>
      <w:r>
        <w:rPr>
          <w:spacing w:val="-18"/>
        </w:rPr>
        <w:t xml:space="preserve"> </w:t>
      </w:r>
      <w:r>
        <w:rPr>
          <w:spacing w:val="3"/>
        </w:rPr>
        <w:t>be</w:t>
      </w:r>
      <w:r>
        <w:rPr>
          <w:spacing w:val="-18"/>
        </w:rPr>
        <w:t xml:space="preserve"> </w:t>
      </w:r>
      <w:r>
        <w:t>done next.</w:t>
      </w:r>
    </w:p>
    <w:p w14:paraId="36B3FBB8" w14:textId="036664C9" w:rsidR="00BF0E6B" w:rsidRDefault="007F21B2" w:rsidP="00357D8F">
      <w:pPr>
        <w:pStyle w:val="BodyText"/>
        <w:spacing w:line="360" w:lineRule="auto"/>
        <w:ind w:left="497" w:right="1269" w:firstLine="351"/>
        <w:jc w:val="both"/>
      </w:pPr>
      <w:r>
        <w:t>The</w:t>
      </w:r>
      <w:r>
        <w:rPr>
          <w:spacing w:val="-7"/>
        </w:rPr>
        <w:t xml:space="preserve"> </w:t>
      </w:r>
      <w:r>
        <w:t>turbines</w:t>
      </w:r>
      <w:r>
        <w:rPr>
          <w:spacing w:val="-7"/>
        </w:rPr>
        <w:t xml:space="preserve"> </w:t>
      </w:r>
      <w:r>
        <w:t>that</w:t>
      </w:r>
      <w:r>
        <w:rPr>
          <w:spacing w:val="-6"/>
        </w:rPr>
        <w:t xml:space="preserve"> </w:t>
      </w:r>
      <w:r>
        <w:t>are</w:t>
      </w:r>
      <w:r>
        <w:rPr>
          <w:spacing w:val="-7"/>
        </w:rPr>
        <w:t xml:space="preserve"> </w:t>
      </w:r>
      <w:r>
        <w:t>short</w:t>
      </w:r>
      <w:r>
        <w:rPr>
          <w:spacing w:val="-6"/>
        </w:rPr>
        <w:t xml:space="preserve"> </w:t>
      </w:r>
      <w:r>
        <w:t>listed</w:t>
      </w:r>
      <w:r>
        <w:rPr>
          <w:spacing w:val="-7"/>
        </w:rPr>
        <w:t xml:space="preserve"> </w:t>
      </w:r>
      <w:r>
        <w:t>are</w:t>
      </w:r>
      <w:r>
        <w:rPr>
          <w:spacing w:val="-6"/>
        </w:rPr>
        <w:t xml:space="preserve"> </w:t>
      </w:r>
      <w:r>
        <w:t>sorted</w:t>
      </w:r>
      <w:r>
        <w:rPr>
          <w:spacing w:val="-7"/>
        </w:rPr>
        <w:t xml:space="preserve"> </w:t>
      </w:r>
      <w:r>
        <w:t>in</w:t>
      </w:r>
      <w:r>
        <w:rPr>
          <w:spacing w:val="-6"/>
        </w:rPr>
        <w:t xml:space="preserve"> </w:t>
      </w:r>
      <w:r>
        <w:t>a</w:t>
      </w:r>
      <w:r>
        <w:rPr>
          <w:spacing w:val="-7"/>
        </w:rPr>
        <w:t xml:space="preserve"> </w:t>
      </w:r>
      <w:r>
        <w:t>descending</w:t>
      </w:r>
      <w:r>
        <w:rPr>
          <w:spacing w:val="-6"/>
        </w:rPr>
        <w:t xml:space="preserve"> </w:t>
      </w:r>
      <w:r>
        <w:t>order</w:t>
      </w:r>
      <w:r>
        <w:rPr>
          <w:spacing w:val="-7"/>
        </w:rPr>
        <w:t xml:space="preserve"> </w:t>
      </w:r>
      <w:r>
        <w:t xml:space="preserve">such that the turbine </w:t>
      </w:r>
      <w:del w:id="368" w:author="Carla-PCE" w:date="2021-07-04T19:38:00Z">
        <w:r w:rsidDel="008703CC">
          <w:delText>that has</w:delText>
        </w:r>
      </w:del>
      <w:ins w:id="369" w:author="Carla-PCE" w:date="2021-07-04T19:38:00Z">
        <w:r w:rsidR="008703CC">
          <w:t>with</w:t>
        </w:r>
      </w:ins>
      <w:r>
        <w:t xml:space="preserve"> the highest overvoltage is tapped first. Optim</w:t>
      </w:r>
      <w:ins w:id="370" w:author="Carla-PCE" w:date="2021-07-04T19:40:00Z">
        <w:r w:rsidR="002E0A2E">
          <w:t xml:space="preserve">al </w:t>
        </w:r>
      </w:ins>
      <w:del w:id="371" w:author="Carla-PCE" w:date="2021-07-04T19:40:00Z">
        <w:r w:rsidDel="002E0A2E">
          <w:delText xml:space="preserve">um </w:delText>
        </w:r>
      </w:del>
      <w:r>
        <w:t>DETC</w:t>
      </w:r>
      <w:r>
        <w:rPr>
          <w:spacing w:val="-7"/>
        </w:rPr>
        <w:t xml:space="preserve"> </w:t>
      </w:r>
      <w:r>
        <w:t>settings</w:t>
      </w:r>
      <w:r>
        <w:rPr>
          <w:spacing w:val="-6"/>
        </w:rPr>
        <w:t xml:space="preserve"> </w:t>
      </w:r>
      <w:r>
        <w:t>are</w:t>
      </w:r>
      <w:r>
        <w:rPr>
          <w:spacing w:val="-7"/>
        </w:rPr>
        <w:t xml:space="preserve"> </w:t>
      </w:r>
      <w:r>
        <w:t>reached</w:t>
      </w:r>
      <w:r>
        <w:rPr>
          <w:spacing w:val="-6"/>
        </w:rPr>
        <w:t xml:space="preserve"> </w:t>
      </w:r>
      <w:r>
        <w:rPr>
          <w:spacing w:val="-4"/>
        </w:rPr>
        <w:t>by</w:t>
      </w:r>
      <w:r>
        <w:rPr>
          <w:spacing w:val="-7"/>
        </w:rPr>
        <w:t xml:space="preserve"> </w:t>
      </w:r>
      <w:r>
        <w:t>tapping</w:t>
      </w:r>
      <w:r>
        <w:rPr>
          <w:spacing w:val="-6"/>
        </w:rPr>
        <w:t xml:space="preserve"> </w:t>
      </w:r>
      <w:r>
        <w:t>the</w:t>
      </w:r>
      <w:r>
        <w:rPr>
          <w:spacing w:val="-7"/>
        </w:rPr>
        <w:t xml:space="preserve"> </w:t>
      </w:r>
      <w:r>
        <w:rPr>
          <w:spacing w:val="-6"/>
        </w:rPr>
        <w:t xml:space="preserve">WTTs </w:t>
      </w:r>
      <w:r>
        <w:t>one</w:t>
      </w:r>
      <w:r>
        <w:rPr>
          <w:spacing w:val="-7"/>
        </w:rPr>
        <w:t xml:space="preserve"> </w:t>
      </w:r>
      <w:r>
        <w:t>at</w:t>
      </w:r>
      <w:r>
        <w:rPr>
          <w:spacing w:val="-6"/>
        </w:rPr>
        <w:t xml:space="preserve"> </w:t>
      </w:r>
      <w:r>
        <w:t>a</w:t>
      </w:r>
      <w:r>
        <w:rPr>
          <w:spacing w:val="-6"/>
        </w:rPr>
        <w:t xml:space="preserve"> </w:t>
      </w:r>
      <w:r>
        <w:t>time.</w:t>
      </w:r>
      <w:r>
        <w:rPr>
          <w:spacing w:val="17"/>
        </w:rPr>
        <w:t xml:space="preserve"> </w:t>
      </w:r>
      <w:r>
        <w:t>This</w:t>
      </w:r>
      <w:r>
        <w:rPr>
          <w:spacing w:val="-6"/>
        </w:rPr>
        <w:t xml:space="preserve"> </w:t>
      </w:r>
      <w:r>
        <w:t>means that</w:t>
      </w:r>
      <w:r>
        <w:rPr>
          <w:spacing w:val="-22"/>
        </w:rPr>
        <w:t xml:space="preserve"> </w:t>
      </w:r>
      <w:r>
        <w:t>the</w:t>
      </w:r>
      <w:r>
        <w:rPr>
          <w:spacing w:val="-21"/>
        </w:rPr>
        <w:t xml:space="preserve"> </w:t>
      </w:r>
      <w:r>
        <w:t>turbine</w:t>
      </w:r>
      <w:r>
        <w:rPr>
          <w:spacing w:val="-21"/>
        </w:rPr>
        <w:t xml:space="preserve"> </w:t>
      </w:r>
      <w:r>
        <w:t>that</w:t>
      </w:r>
      <w:r>
        <w:rPr>
          <w:spacing w:val="-21"/>
        </w:rPr>
        <w:t xml:space="preserve"> </w:t>
      </w:r>
      <w:r>
        <w:t>has</w:t>
      </w:r>
      <w:r>
        <w:rPr>
          <w:spacing w:val="-21"/>
        </w:rPr>
        <w:t xml:space="preserve"> </w:t>
      </w:r>
      <w:r>
        <w:t>the</w:t>
      </w:r>
      <w:r>
        <w:rPr>
          <w:spacing w:val="-21"/>
        </w:rPr>
        <w:t xml:space="preserve"> </w:t>
      </w:r>
      <w:r>
        <w:t>highest</w:t>
      </w:r>
      <w:r>
        <w:rPr>
          <w:spacing w:val="-21"/>
        </w:rPr>
        <w:t xml:space="preserve"> </w:t>
      </w:r>
      <w:r>
        <w:t>voltage</w:t>
      </w:r>
      <w:r>
        <w:rPr>
          <w:spacing w:val="-21"/>
        </w:rPr>
        <w:t xml:space="preserve"> </w:t>
      </w:r>
      <w:r>
        <w:t>is</w:t>
      </w:r>
      <w:r>
        <w:rPr>
          <w:spacing w:val="-21"/>
        </w:rPr>
        <w:t xml:space="preserve"> </w:t>
      </w:r>
      <w:r>
        <w:t>tapped</w:t>
      </w:r>
      <w:r>
        <w:rPr>
          <w:spacing w:val="-21"/>
        </w:rPr>
        <w:t xml:space="preserve"> </w:t>
      </w:r>
      <w:r>
        <w:t>first,</w:t>
      </w:r>
      <w:r>
        <w:rPr>
          <w:spacing w:val="-19"/>
        </w:rPr>
        <w:t xml:space="preserve"> </w:t>
      </w:r>
      <w:r>
        <w:t>the</w:t>
      </w:r>
      <w:r>
        <w:rPr>
          <w:spacing w:val="-21"/>
        </w:rPr>
        <w:t xml:space="preserve"> </w:t>
      </w:r>
      <w:r>
        <w:t>power</w:t>
      </w:r>
      <w:r>
        <w:rPr>
          <w:spacing w:val="-21"/>
        </w:rPr>
        <w:t xml:space="preserve"> </w:t>
      </w:r>
      <w:r>
        <w:rPr>
          <w:spacing w:val="-3"/>
        </w:rPr>
        <w:t>flow</w:t>
      </w:r>
      <w:r>
        <w:rPr>
          <w:spacing w:val="-21"/>
        </w:rPr>
        <w:t xml:space="preserve"> </w:t>
      </w:r>
      <w:r>
        <w:t>is resolved,</w:t>
      </w:r>
      <w:r>
        <w:rPr>
          <w:spacing w:val="-27"/>
        </w:rPr>
        <w:t xml:space="preserve"> </w:t>
      </w:r>
      <w:r>
        <w:t>more</w:t>
      </w:r>
      <w:r>
        <w:rPr>
          <w:spacing w:val="-28"/>
        </w:rPr>
        <w:t xml:space="preserve"> </w:t>
      </w:r>
      <w:r>
        <w:t>capacitor</w:t>
      </w:r>
      <w:r>
        <w:rPr>
          <w:spacing w:val="-27"/>
        </w:rPr>
        <w:t xml:space="preserve"> </w:t>
      </w:r>
      <w:r>
        <w:t>banks</w:t>
      </w:r>
      <w:r>
        <w:rPr>
          <w:spacing w:val="-28"/>
        </w:rPr>
        <w:t xml:space="preserve"> </w:t>
      </w:r>
      <w:r>
        <w:t>are</w:t>
      </w:r>
      <w:r>
        <w:rPr>
          <w:spacing w:val="-27"/>
        </w:rPr>
        <w:t xml:space="preserve"> </w:t>
      </w:r>
      <w:r>
        <w:t>added</w:t>
      </w:r>
      <w:r>
        <w:rPr>
          <w:spacing w:val="-28"/>
        </w:rPr>
        <w:t xml:space="preserve"> </w:t>
      </w:r>
      <w:r>
        <w:t>to</w:t>
      </w:r>
      <w:r>
        <w:rPr>
          <w:spacing w:val="-27"/>
        </w:rPr>
        <w:t xml:space="preserve"> </w:t>
      </w:r>
      <w:r>
        <w:t>meet</w:t>
      </w:r>
      <w:r>
        <w:rPr>
          <w:spacing w:val="-27"/>
        </w:rPr>
        <w:t xml:space="preserve"> </w:t>
      </w:r>
      <w:r>
        <w:t>the</w:t>
      </w:r>
      <w:r>
        <w:rPr>
          <w:spacing w:val="-28"/>
        </w:rPr>
        <w:t xml:space="preserve"> </w:t>
      </w:r>
      <w:r>
        <w:t>0.95</w:t>
      </w:r>
      <w:r>
        <w:rPr>
          <w:spacing w:val="-27"/>
        </w:rPr>
        <w:t xml:space="preserve"> </w:t>
      </w:r>
      <w:r>
        <w:t>PF</w:t>
      </w:r>
      <w:r>
        <w:rPr>
          <w:spacing w:val="-27"/>
        </w:rPr>
        <w:t xml:space="preserve"> </w:t>
      </w:r>
      <w:r>
        <w:t>requirement, the</w:t>
      </w:r>
      <w:r>
        <w:rPr>
          <w:spacing w:val="-6"/>
        </w:rPr>
        <w:t xml:space="preserve"> </w:t>
      </w:r>
      <w:r>
        <w:t>power</w:t>
      </w:r>
      <w:r>
        <w:rPr>
          <w:spacing w:val="-4"/>
        </w:rPr>
        <w:t xml:space="preserve"> </w:t>
      </w:r>
      <w:r>
        <w:rPr>
          <w:spacing w:val="-3"/>
        </w:rPr>
        <w:t>flow</w:t>
      </w:r>
      <w:r>
        <w:rPr>
          <w:spacing w:val="-5"/>
        </w:rPr>
        <w:t xml:space="preserve"> </w:t>
      </w:r>
      <w:r>
        <w:t>is</w:t>
      </w:r>
      <w:r>
        <w:rPr>
          <w:spacing w:val="-5"/>
        </w:rPr>
        <w:t xml:space="preserve"> </w:t>
      </w:r>
      <w:r>
        <w:t>re</w:t>
      </w:r>
      <w:del w:id="372" w:author="Carla-PCE" w:date="2021-07-04T19:40:00Z">
        <w:r w:rsidDel="0083677A">
          <w:delText>-</w:delText>
        </w:r>
      </w:del>
      <w:r>
        <w:t>solved,</w:t>
      </w:r>
      <w:r>
        <w:rPr>
          <w:spacing w:val="-2"/>
        </w:rPr>
        <w:t xml:space="preserve"> </w:t>
      </w:r>
      <w:r>
        <w:t>and</w:t>
      </w:r>
      <w:r>
        <w:rPr>
          <w:spacing w:val="-5"/>
        </w:rPr>
        <w:t xml:space="preserve"> </w:t>
      </w:r>
      <w:r>
        <w:t>the</w:t>
      </w:r>
      <w:r>
        <w:rPr>
          <w:spacing w:val="-5"/>
        </w:rPr>
        <w:t xml:space="preserve"> </w:t>
      </w:r>
      <w:r>
        <w:t>process</w:t>
      </w:r>
      <w:r>
        <w:rPr>
          <w:spacing w:val="-5"/>
        </w:rPr>
        <w:t xml:space="preserve"> </w:t>
      </w:r>
      <w:r>
        <w:t>continues</w:t>
      </w:r>
      <w:r>
        <w:rPr>
          <w:spacing w:val="-5"/>
        </w:rPr>
        <w:t xml:space="preserve"> </w:t>
      </w:r>
      <w:r>
        <w:t>while</w:t>
      </w:r>
      <w:r>
        <w:rPr>
          <w:spacing w:val="-5"/>
        </w:rPr>
        <w:t xml:space="preserve"> </w:t>
      </w:r>
      <w:r>
        <w:t>observing</w:t>
      </w:r>
      <w:r>
        <w:rPr>
          <w:spacing w:val="-5"/>
        </w:rPr>
        <w:t xml:space="preserve"> </w:t>
      </w:r>
      <w:r>
        <w:t>the constraints</w:t>
      </w:r>
      <w:r>
        <w:rPr>
          <w:spacing w:val="-22"/>
        </w:rPr>
        <w:t xml:space="preserve"> </w:t>
      </w:r>
      <w:r>
        <w:t>above</w:t>
      </w:r>
      <w:r>
        <w:rPr>
          <w:spacing w:val="-20"/>
        </w:rPr>
        <w:t xml:space="preserve"> </w:t>
      </w:r>
      <w:r>
        <w:t>in</w:t>
      </w:r>
      <w:r>
        <w:rPr>
          <w:spacing w:val="-21"/>
        </w:rPr>
        <w:t xml:space="preserve"> </w:t>
      </w:r>
      <w:r>
        <w:t>this</w:t>
      </w:r>
      <w:r>
        <w:rPr>
          <w:spacing w:val="-21"/>
        </w:rPr>
        <w:t xml:space="preserve"> </w:t>
      </w:r>
      <w:r>
        <w:t>subsection</w:t>
      </w:r>
      <w:r>
        <w:rPr>
          <w:spacing w:val="-21"/>
        </w:rPr>
        <w:t xml:space="preserve"> </w:t>
      </w:r>
      <w:r>
        <w:t>until</w:t>
      </w:r>
      <w:r>
        <w:rPr>
          <w:spacing w:val="-21"/>
        </w:rPr>
        <w:t xml:space="preserve"> </w:t>
      </w:r>
      <w:r>
        <w:t>there</w:t>
      </w:r>
      <w:r>
        <w:rPr>
          <w:spacing w:val="-21"/>
        </w:rPr>
        <w:t xml:space="preserve"> </w:t>
      </w:r>
      <w:r>
        <w:t>is</w:t>
      </w:r>
      <w:r>
        <w:rPr>
          <w:spacing w:val="-21"/>
        </w:rPr>
        <w:t xml:space="preserve"> </w:t>
      </w:r>
      <w:r>
        <w:t>no</w:t>
      </w:r>
      <w:r>
        <w:rPr>
          <w:spacing w:val="-21"/>
        </w:rPr>
        <w:t xml:space="preserve"> </w:t>
      </w:r>
      <w:r>
        <w:t>need</w:t>
      </w:r>
      <w:r>
        <w:rPr>
          <w:spacing w:val="-21"/>
        </w:rPr>
        <w:t xml:space="preserve"> </w:t>
      </w:r>
      <w:r>
        <w:t>to</w:t>
      </w:r>
      <w:r>
        <w:rPr>
          <w:spacing w:val="-21"/>
        </w:rPr>
        <w:t xml:space="preserve"> </w:t>
      </w:r>
      <w:r>
        <w:t>tap</w:t>
      </w:r>
      <w:r>
        <w:rPr>
          <w:spacing w:val="-21"/>
        </w:rPr>
        <w:t xml:space="preserve"> </w:t>
      </w:r>
      <w:r>
        <w:t>more</w:t>
      </w:r>
      <w:r>
        <w:rPr>
          <w:spacing w:val="-21"/>
        </w:rPr>
        <w:t xml:space="preserve"> </w:t>
      </w:r>
      <w:r>
        <w:rPr>
          <w:spacing w:val="-6"/>
        </w:rPr>
        <w:t xml:space="preserve">WTTs </w:t>
      </w:r>
      <w:r>
        <w:t>and</w:t>
      </w:r>
      <w:r>
        <w:rPr>
          <w:spacing w:val="-8"/>
        </w:rPr>
        <w:t xml:space="preserve"> </w:t>
      </w:r>
      <w:r>
        <w:t>the</w:t>
      </w:r>
      <w:r>
        <w:rPr>
          <w:spacing w:val="-8"/>
        </w:rPr>
        <w:t xml:space="preserve"> </w:t>
      </w:r>
      <w:r>
        <w:t>PF</w:t>
      </w:r>
      <w:r>
        <w:rPr>
          <w:spacing w:val="-7"/>
        </w:rPr>
        <w:t xml:space="preserve"> </w:t>
      </w:r>
      <w:r>
        <w:t>is</w:t>
      </w:r>
      <w:r>
        <w:rPr>
          <w:spacing w:val="-8"/>
        </w:rPr>
        <w:t xml:space="preserve"> </w:t>
      </w:r>
      <w:r>
        <w:t>met</w:t>
      </w:r>
      <w:r>
        <w:rPr>
          <w:spacing w:val="-7"/>
        </w:rPr>
        <w:t xml:space="preserve"> </w:t>
      </w:r>
      <w:r>
        <w:t>at</w:t>
      </w:r>
      <w:r>
        <w:rPr>
          <w:spacing w:val="-8"/>
        </w:rPr>
        <w:t xml:space="preserve"> </w:t>
      </w:r>
      <w:r>
        <w:t>the</w:t>
      </w:r>
      <w:r>
        <w:rPr>
          <w:spacing w:val="-8"/>
        </w:rPr>
        <w:t xml:space="preserve"> </w:t>
      </w:r>
      <w:r>
        <w:t>POI.</w:t>
      </w:r>
      <w:r>
        <w:rPr>
          <w:spacing w:val="-7"/>
        </w:rPr>
        <w:t xml:space="preserve"> </w:t>
      </w:r>
      <w:r>
        <w:t>The</w:t>
      </w:r>
      <w:r>
        <w:rPr>
          <w:spacing w:val="-8"/>
        </w:rPr>
        <w:t xml:space="preserve"> </w:t>
      </w:r>
      <w:r>
        <w:t>process</w:t>
      </w:r>
      <w:r>
        <w:rPr>
          <w:spacing w:val="-7"/>
        </w:rPr>
        <w:t xml:space="preserve"> </w:t>
      </w:r>
      <w:r>
        <w:t>is</w:t>
      </w:r>
      <w:r>
        <w:rPr>
          <w:spacing w:val="-8"/>
        </w:rPr>
        <w:t xml:space="preserve"> </w:t>
      </w:r>
      <w:r>
        <w:t>summarized</w:t>
      </w:r>
      <w:r>
        <w:rPr>
          <w:spacing w:val="-8"/>
        </w:rPr>
        <w:t xml:space="preserve"> </w:t>
      </w:r>
      <w:r>
        <w:t>in</w:t>
      </w:r>
      <w:r>
        <w:rPr>
          <w:spacing w:val="-7"/>
        </w:rPr>
        <w:t xml:space="preserve"> </w:t>
      </w:r>
      <w:del w:id="373" w:author="Carla-PCE" w:date="2021-07-04T19:41:00Z">
        <w:r w:rsidR="001A0BB1" w:rsidDel="00C74C72">
          <w:fldChar w:fldCharType="begin"/>
        </w:r>
        <w:r w:rsidR="001A0BB1" w:rsidDel="00C74C72">
          <w:delInstrText xml:space="preserve"> HYPERLINK \l "_bookmark3" </w:delInstrText>
        </w:r>
        <w:r w:rsidR="001A0BB1" w:rsidDel="00C74C72">
          <w:fldChar w:fldCharType="separate"/>
        </w:r>
        <w:r w:rsidDel="00C74C72">
          <w:delText>1.</w:delText>
        </w:r>
        <w:r w:rsidR="001A0BB1" w:rsidDel="00C74C72">
          <w:fldChar w:fldCharType="end"/>
        </w:r>
      </w:del>
      <w:ins w:id="374" w:author="Carla-PCE" w:date="2021-07-04T19:41:00Z">
        <w:r w:rsidR="00C74C72">
          <w:fldChar w:fldCharType="begin"/>
        </w:r>
        <w:r w:rsidR="00C74C72">
          <w:instrText xml:space="preserve"> HYPERLINK \l "_bookmark3" </w:instrText>
        </w:r>
        <w:r w:rsidR="00C74C72">
          <w:fldChar w:fldCharType="separate"/>
        </w:r>
        <w:r w:rsidR="00C74C72">
          <w:t>the I</w:t>
        </w:r>
      </w:ins>
      <w:ins w:id="375" w:author="Carla-PCE" w:date="2021-07-04T19:42:00Z">
        <w:r w:rsidR="00C74C72">
          <w:t>ntroduction</w:t>
        </w:r>
      </w:ins>
      <w:ins w:id="376" w:author="Carla-PCE" w:date="2021-07-04T19:41:00Z">
        <w:r w:rsidR="00C74C72">
          <w:t>.</w:t>
        </w:r>
        <w:r w:rsidR="00C74C72">
          <w:fldChar w:fldCharType="end"/>
        </w:r>
      </w:ins>
      <w:r>
        <w:rPr>
          <w:spacing w:val="18"/>
        </w:rPr>
        <w:t xml:space="preserve"> </w:t>
      </w:r>
      <w:r>
        <w:t>After</w:t>
      </w:r>
      <w:r>
        <w:rPr>
          <w:spacing w:val="-8"/>
        </w:rPr>
        <w:t xml:space="preserve"> </w:t>
      </w:r>
      <w:r>
        <w:t>the</w:t>
      </w:r>
      <w:r>
        <w:rPr>
          <w:spacing w:val="-7"/>
        </w:rPr>
        <w:t xml:space="preserve"> </w:t>
      </w:r>
      <w:r>
        <w:t>tap settings</w:t>
      </w:r>
      <w:r>
        <w:rPr>
          <w:spacing w:val="-11"/>
        </w:rPr>
        <w:t xml:space="preserve"> </w:t>
      </w:r>
      <w:r>
        <w:t>of</w:t>
      </w:r>
      <w:r>
        <w:rPr>
          <w:spacing w:val="-10"/>
        </w:rPr>
        <w:t xml:space="preserve"> </w:t>
      </w:r>
      <w:r>
        <w:t>all</w:t>
      </w:r>
      <w:r>
        <w:rPr>
          <w:spacing w:val="-10"/>
        </w:rPr>
        <w:t xml:space="preserve"> </w:t>
      </w:r>
      <w:ins w:id="377" w:author="Carla-PCE" w:date="2021-07-04T19:42:00Z">
        <w:r w:rsidR="006E550B">
          <w:rPr>
            <w:spacing w:val="-10"/>
          </w:rPr>
          <w:t xml:space="preserve">the </w:t>
        </w:r>
      </w:ins>
      <w:r>
        <w:t>DETCs</w:t>
      </w:r>
      <w:r>
        <w:rPr>
          <w:spacing w:val="-10"/>
        </w:rPr>
        <w:t xml:space="preserve"> </w:t>
      </w:r>
      <w:r>
        <w:t>are</w:t>
      </w:r>
      <w:r>
        <w:rPr>
          <w:spacing w:val="-10"/>
        </w:rPr>
        <w:t xml:space="preserve"> </w:t>
      </w:r>
      <w:r>
        <w:t>finalized,</w:t>
      </w:r>
      <w:r>
        <w:rPr>
          <w:spacing w:val="-10"/>
        </w:rPr>
        <w:t xml:space="preserve"> </w:t>
      </w:r>
      <w:r>
        <w:t>those</w:t>
      </w:r>
      <w:r>
        <w:rPr>
          <w:spacing w:val="-10"/>
        </w:rPr>
        <w:t xml:space="preserve"> </w:t>
      </w:r>
      <w:r>
        <w:t>tap</w:t>
      </w:r>
      <w:r>
        <w:rPr>
          <w:spacing w:val="-10"/>
        </w:rPr>
        <w:t xml:space="preserve"> </w:t>
      </w:r>
      <w:r>
        <w:t>settings</w:t>
      </w:r>
      <w:r>
        <w:rPr>
          <w:spacing w:val="-10"/>
        </w:rPr>
        <w:t xml:space="preserve"> </w:t>
      </w:r>
      <w:r>
        <w:t>are</w:t>
      </w:r>
      <w:r>
        <w:rPr>
          <w:spacing w:val="-10"/>
        </w:rPr>
        <w:t xml:space="preserve"> </w:t>
      </w:r>
      <w:r>
        <w:t>used</w:t>
      </w:r>
      <w:r>
        <w:rPr>
          <w:spacing w:val="-10"/>
        </w:rPr>
        <w:t xml:space="preserve"> </w:t>
      </w:r>
      <w:r>
        <w:t>for</w:t>
      </w:r>
      <w:r>
        <w:rPr>
          <w:spacing w:val="-10"/>
        </w:rPr>
        <w:t xml:space="preserve"> </w:t>
      </w:r>
      <w:r>
        <w:t>all</w:t>
      </w:r>
      <w:r>
        <w:rPr>
          <w:spacing w:val="-10"/>
        </w:rPr>
        <w:t xml:space="preserve"> </w:t>
      </w:r>
      <w:r>
        <w:t xml:space="preserve">power </w:t>
      </w:r>
      <w:r>
        <w:rPr>
          <w:spacing w:val="-3"/>
        </w:rPr>
        <w:t>flow</w:t>
      </w:r>
      <w:r>
        <w:rPr>
          <w:spacing w:val="-15"/>
        </w:rPr>
        <w:t xml:space="preserve"> </w:t>
      </w:r>
      <w:r>
        <w:t>cases</w:t>
      </w:r>
      <w:r>
        <w:rPr>
          <w:spacing w:val="-14"/>
        </w:rPr>
        <w:t xml:space="preserve"> </w:t>
      </w:r>
      <w:r>
        <w:t>to</w:t>
      </w:r>
      <w:r>
        <w:rPr>
          <w:spacing w:val="-14"/>
        </w:rPr>
        <w:t xml:space="preserve"> </w:t>
      </w:r>
      <w:r>
        <w:t>produce</w:t>
      </w:r>
      <w:r>
        <w:rPr>
          <w:spacing w:val="-14"/>
        </w:rPr>
        <w:t xml:space="preserve"> </w:t>
      </w:r>
      <w:r>
        <w:t>the</w:t>
      </w:r>
      <w:r>
        <w:rPr>
          <w:spacing w:val="-14"/>
        </w:rPr>
        <w:t xml:space="preserve"> </w:t>
      </w:r>
      <w:r>
        <w:t>reactive</w:t>
      </w:r>
      <w:r>
        <w:rPr>
          <w:spacing w:val="-14"/>
        </w:rPr>
        <w:t xml:space="preserve"> </w:t>
      </w:r>
      <w:r>
        <w:t>power</w:t>
      </w:r>
      <w:r>
        <w:rPr>
          <w:spacing w:val="-14"/>
        </w:rPr>
        <w:t xml:space="preserve"> </w:t>
      </w:r>
      <w:r>
        <w:t>capability</w:t>
      </w:r>
      <w:r>
        <w:rPr>
          <w:spacing w:val="-14"/>
        </w:rPr>
        <w:t xml:space="preserve"> </w:t>
      </w:r>
      <w:r>
        <w:t>of</w:t>
      </w:r>
      <w:r>
        <w:rPr>
          <w:spacing w:val="-15"/>
        </w:rPr>
        <w:t xml:space="preserve"> </w:t>
      </w:r>
      <w:r>
        <w:t>the</w:t>
      </w:r>
      <w:r>
        <w:rPr>
          <w:spacing w:val="-14"/>
        </w:rPr>
        <w:t xml:space="preserve"> </w:t>
      </w:r>
      <w:r>
        <w:t>project</w:t>
      </w:r>
      <w:r>
        <w:rPr>
          <w:spacing w:val="-14"/>
        </w:rPr>
        <w:t xml:space="preserve"> </w:t>
      </w:r>
      <w:r>
        <w:t>at</w:t>
      </w:r>
      <w:r>
        <w:rPr>
          <w:spacing w:val="-14"/>
        </w:rPr>
        <w:t xml:space="preserve"> </w:t>
      </w:r>
      <w:r>
        <w:t>the</w:t>
      </w:r>
      <w:r>
        <w:rPr>
          <w:spacing w:val="-14"/>
        </w:rPr>
        <w:t xml:space="preserve"> </w:t>
      </w:r>
      <w:r>
        <w:t>POI in</w:t>
      </w:r>
      <w:r>
        <w:rPr>
          <w:spacing w:val="19"/>
        </w:rPr>
        <w:t xml:space="preserve"> </w:t>
      </w:r>
      <w:del w:id="378" w:author="Carla-PCE" w:date="2021-07-04T19:42:00Z">
        <w:r w:rsidR="001A0BB1" w:rsidDel="006E550B">
          <w:fldChar w:fldCharType="begin"/>
        </w:r>
        <w:r w:rsidR="001A0BB1" w:rsidDel="006E550B">
          <w:delInstrText xml:space="preserve"> HYPERLINK \l "_bookmark5" </w:delInstrText>
        </w:r>
        <w:r w:rsidR="001A0BB1" w:rsidDel="006E550B">
          <w:fldChar w:fldCharType="separate"/>
        </w:r>
        <w:r w:rsidDel="006E550B">
          <w:delText>5.</w:delText>
        </w:r>
        <w:r w:rsidR="001A0BB1" w:rsidDel="006E550B">
          <w:fldChar w:fldCharType="end"/>
        </w:r>
      </w:del>
      <w:ins w:id="379" w:author="Carla-PCE" w:date="2021-07-04T19:42:00Z">
        <w:r w:rsidR="006E550B">
          <w:fldChar w:fldCharType="begin"/>
        </w:r>
        <w:r w:rsidR="006E550B">
          <w:instrText xml:space="preserve"> HYPERLINK \l "_bookmark5" </w:instrText>
        </w:r>
        <w:r w:rsidR="006E550B">
          <w:fldChar w:fldCharType="separate"/>
        </w:r>
        <w:r w:rsidR="00514C71">
          <w:t>th</w:t>
        </w:r>
      </w:ins>
      <w:ins w:id="380" w:author="Carla-PCE" w:date="2021-07-04T19:43:00Z">
        <w:r w:rsidR="00514C71">
          <w:t>e appendix</w:t>
        </w:r>
      </w:ins>
      <w:ins w:id="381" w:author="Carla-PCE" w:date="2021-07-04T19:42:00Z">
        <w:r w:rsidR="006E550B">
          <w:t>.</w:t>
        </w:r>
        <w:r w:rsidR="006E550B">
          <w:fldChar w:fldCharType="end"/>
        </w:r>
      </w:ins>
    </w:p>
    <w:p w14:paraId="36B3FBB9" w14:textId="1399D232" w:rsidR="00BF0E6B" w:rsidRDefault="007F21B2" w:rsidP="00357D8F">
      <w:pPr>
        <w:pStyle w:val="BodyText"/>
        <w:spacing w:line="360" w:lineRule="auto"/>
        <w:ind w:left="497" w:right="1268" w:firstLine="351"/>
        <w:jc w:val="both"/>
      </w:pPr>
      <w:r>
        <w:t>The</w:t>
      </w:r>
      <w:r>
        <w:rPr>
          <w:spacing w:val="-7"/>
        </w:rPr>
        <w:t xml:space="preserve"> </w:t>
      </w:r>
      <w:r>
        <w:t>next</w:t>
      </w:r>
      <w:r>
        <w:rPr>
          <w:spacing w:val="-6"/>
        </w:rPr>
        <w:t xml:space="preserve"> </w:t>
      </w:r>
      <w:r>
        <w:t>step</w:t>
      </w:r>
      <w:r>
        <w:rPr>
          <w:spacing w:val="-7"/>
        </w:rPr>
        <w:t xml:space="preserve"> </w:t>
      </w:r>
      <w:r>
        <w:rPr>
          <w:spacing w:val="-3"/>
        </w:rPr>
        <w:t>involves</w:t>
      </w:r>
      <w:r>
        <w:rPr>
          <w:spacing w:val="-6"/>
        </w:rPr>
        <w:t xml:space="preserve"> </w:t>
      </w:r>
      <w:r>
        <w:t>determining</w:t>
      </w:r>
      <w:r>
        <w:rPr>
          <w:spacing w:val="-6"/>
        </w:rPr>
        <w:t xml:space="preserve"> </w:t>
      </w:r>
      <w:r>
        <w:t>the</w:t>
      </w:r>
      <w:r>
        <w:rPr>
          <w:spacing w:val="-7"/>
        </w:rPr>
        <w:t xml:space="preserve"> </w:t>
      </w:r>
      <w:r>
        <w:t>size</w:t>
      </w:r>
      <w:r>
        <w:rPr>
          <w:spacing w:val="-6"/>
        </w:rPr>
        <w:t xml:space="preserve"> </w:t>
      </w:r>
      <w:r>
        <w:t>of</w:t>
      </w:r>
      <w:r>
        <w:rPr>
          <w:spacing w:val="-6"/>
        </w:rPr>
        <w:t xml:space="preserve"> </w:t>
      </w:r>
      <w:r>
        <w:t>the</w:t>
      </w:r>
      <w:r>
        <w:rPr>
          <w:spacing w:val="-7"/>
        </w:rPr>
        <w:t xml:space="preserve"> </w:t>
      </w:r>
      <w:r>
        <w:t>capacitor</w:t>
      </w:r>
      <w:r>
        <w:rPr>
          <w:spacing w:val="-6"/>
        </w:rPr>
        <w:t xml:space="preserve"> </w:t>
      </w:r>
      <w:r>
        <w:t>banks.</w:t>
      </w:r>
      <w:r>
        <w:rPr>
          <w:spacing w:val="14"/>
        </w:rPr>
        <w:t xml:space="preserve"> </w:t>
      </w:r>
      <w:r>
        <w:t>The voltage</w:t>
      </w:r>
      <w:r>
        <w:rPr>
          <w:spacing w:val="-9"/>
        </w:rPr>
        <w:t xml:space="preserve"> </w:t>
      </w:r>
      <w:r>
        <w:t>at</w:t>
      </w:r>
      <w:r>
        <w:rPr>
          <w:spacing w:val="-8"/>
        </w:rPr>
        <w:t xml:space="preserve"> </w:t>
      </w:r>
      <w:r>
        <w:t>the</w:t>
      </w:r>
      <w:r>
        <w:rPr>
          <w:spacing w:val="-8"/>
        </w:rPr>
        <w:t xml:space="preserve"> </w:t>
      </w:r>
      <w:r>
        <w:t>POI</w:t>
      </w:r>
      <w:r>
        <w:rPr>
          <w:spacing w:val="-8"/>
        </w:rPr>
        <w:t xml:space="preserve"> </w:t>
      </w:r>
      <w:r>
        <w:t>is</w:t>
      </w:r>
      <w:r>
        <w:rPr>
          <w:spacing w:val="-8"/>
        </w:rPr>
        <w:t xml:space="preserve"> </w:t>
      </w:r>
      <w:r>
        <w:t>then</w:t>
      </w:r>
      <w:r>
        <w:rPr>
          <w:spacing w:val="-8"/>
        </w:rPr>
        <w:t xml:space="preserve"> </w:t>
      </w:r>
      <w:r>
        <w:t>scheduled</w:t>
      </w:r>
      <w:r>
        <w:rPr>
          <w:spacing w:val="-8"/>
        </w:rPr>
        <w:t xml:space="preserve"> </w:t>
      </w:r>
      <w:r>
        <w:t>at</w:t>
      </w:r>
      <w:r>
        <w:rPr>
          <w:spacing w:val="-8"/>
        </w:rPr>
        <w:t xml:space="preserve"> </w:t>
      </w:r>
      <w:r>
        <w:t>0.95</w:t>
      </w:r>
      <w:r>
        <w:rPr>
          <w:spacing w:val="-9"/>
        </w:rPr>
        <w:t xml:space="preserve"> </w:t>
      </w:r>
      <w:r>
        <w:rPr>
          <w:spacing w:val="-7"/>
        </w:rPr>
        <w:t>Vpu</w:t>
      </w:r>
      <w:r>
        <w:rPr>
          <w:spacing w:val="-8"/>
        </w:rPr>
        <w:t xml:space="preserve"> </w:t>
      </w:r>
      <w:r>
        <w:t>in</w:t>
      </w:r>
      <w:r>
        <w:rPr>
          <w:spacing w:val="-8"/>
        </w:rPr>
        <w:t xml:space="preserve"> </w:t>
      </w:r>
      <w:r>
        <w:t>the</w:t>
      </w:r>
      <w:r>
        <w:rPr>
          <w:spacing w:val="-8"/>
        </w:rPr>
        <w:t xml:space="preserve"> </w:t>
      </w:r>
      <w:r>
        <w:t>case</w:t>
      </w:r>
      <w:r>
        <w:rPr>
          <w:spacing w:val="-8"/>
        </w:rPr>
        <w:t xml:space="preserve"> </w:t>
      </w:r>
      <w:del w:id="382" w:author="Carla-PCE" w:date="2021-07-04T19:44:00Z">
        <w:r w:rsidDel="00195C9A">
          <w:delText>with</w:delText>
        </w:r>
        <w:r w:rsidDel="00195C9A">
          <w:rPr>
            <w:spacing w:val="-8"/>
          </w:rPr>
          <w:delText xml:space="preserve"> </w:delText>
        </w:r>
      </w:del>
      <w:ins w:id="383" w:author="Carla-PCE" w:date="2021-07-04T19:44:00Z">
        <w:r w:rsidR="00195C9A">
          <w:t>wherein</w:t>
        </w:r>
        <w:r w:rsidR="00195C9A">
          <w:rPr>
            <w:spacing w:val="-8"/>
          </w:rPr>
          <w:t xml:space="preserve"> </w:t>
        </w:r>
      </w:ins>
      <w:r>
        <w:t>all</w:t>
      </w:r>
      <w:r>
        <w:rPr>
          <w:spacing w:val="-8"/>
        </w:rPr>
        <w:t xml:space="preserve"> </w:t>
      </w:r>
      <w:r>
        <w:lastRenderedPageBreak/>
        <w:t xml:space="preserve">DETCs </w:t>
      </w:r>
      <w:ins w:id="384" w:author="Carla-PCE" w:date="2021-07-04T19:44:00Z">
        <w:r w:rsidR="00195C9A">
          <w:t xml:space="preserve">were </w:t>
        </w:r>
      </w:ins>
      <w:del w:id="385" w:author="Carla-PCE" w:date="2021-07-04T19:44:00Z">
        <w:r w:rsidDel="001738F7">
          <w:delText>set</w:delText>
        </w:r>
        <w:r w:rsidDel="001738F7">
          <w:rPr>
            <w:spacing w:val="-24"/>
          </w:rPr>
          <w:delText xml:space="preserve"> </w:delText>
        </w:r>
        <w:r w:rsidDel="001738F7">
          <w:delText>pe</w:delText>
        </w:r>
      </w:del>
      <w:ins w:id="386" w:author="Carla-PCE" w:date="2021-07-04T19:44:00Z">
        <w:r w:rsidR="001738F7">
          <w:t>as desc</w:t>
        </w:r>
      </w:ins>
      <w:r>
        <w:t>r</w:t>
      </w:r>
      <w:ins w:id="387" w:author="Carla-PCE" w:date="2021-07-04T19:44:00Z">
        <w:r w:rsidR="001738F7">
          <w:t>ibed in</w:t>
        </w:r>
      </w:ins>
      <w:r>
        <w:rPr>
          <w:spacing w:val="-23"/>
        </w:rPr>
        <w:t xml:space="preserve"> </w:t>
      </w:r>
      <w:r>
        <w:t>the</w:t>
      </w:r>
      <w:r>
        <w:rPr>
          <w:spacing w:val="-24"/>
        </w:rPr>
        <w:t xml:space="preserve"> </w:t>
      </w:r>
      <w:r>
        <w:t>previous</w:t>
      </w:r>
      <w:r>
        <w:rPr>
          <w:spacing w:val="-24"/>
        </w:rPr>
        <w:t xml:space="preserve"> </w:t>
      </w:r>
      <w:r>
        <w:t>paragraph</w:t>
      </w:r>
      <w:r>
        <w:rPr>
          <w:spacing w:val="-24"/>
        </w:rPr>
        <w:t xml:space="preserve"> </w:t>
      </w:r>
      <w:r>
        <w:t>as</w:t>
      </w:r>
      <w:r>
        <w:rPr>
          <w:spacing w:val="-23"/>
        </w:rPr>
        <w:t xml:space="preserve"> </w:t>
      </w:r>
      <w:r>
        <w:t>given</w:t>
      </w:r>
      <w:r>
        <w:rPr>
          <w:spacing w:val="-23"/>
        </w:rPr>
        <w:t xml:space="preserve"> </w:t>
      </w:r>
      <w:del w:id="388" w:author="Carla-PCE" w:date="2021-07-04T19:44:00Z">
        <w:r w:rsidDel="001738F7">
          <w:delText>in</w:delText>
        </w:r>
        <w:r w:rsidDel="001738F7">
          <w:rPr>
            <w:spacing w:val="-24"/>
          </w:rPr>
          <w:delText xml:space="preserve"> </w:delText>
        </w:r>
        <w:r w:rsidR="001A0BB1" w:rsidDel="001738F7">
          <w:fldChar w:fldCharType="begin"/>
        </w:r>
        <w:r w:rsidR="001A0BB1" w:rsidDel="001738F7">
          <w:delInstrText xml:space="preserve"> HYPERLINK \l "_bookmark10" </w:delInstrText>
        </w:r>
        <w:r w:rsidR="001A0BB1" w:rsidDel="001738F7">
          <w:fldChar w:fldCharType="separate"/>
        </w:r>
        <w:r w:rsidDel="001738F7">
          <w:delText>1.</w:delText>
        </w:r>
        <w:r w:rsidR="001A0BB1" w:rsidDel="001738F7">
          <w:fldChar w:fldCharType="end"/>
        </w:r>
      </w:del>
      <w:ins w:id="389" w:author="Carla-PCE" w:date="2021-07-04T19:44:00Z">
        <w:r w:rsidR="001738F7">
          <w:t>in the Introduc</w:t>
        </w:r>
      </w:ins>
      <w:ins w:id="390" w:author="Carla-PCE" w:date="2021-07-04T19:45:00Z">
        <w:r w:rsidR="001738F7">
          <w:t>tion.</w:t>
        </w:r>
      </w:ins>
      <w:r>
        <w:rPr>
          <w:spacing w:val="-3"/>
        </w:rPr>
        <w:t xml:space="preserve"> </w:t>
      </w:r>
      <w:r>
        <w:t>Capacitor</w:t>
      </w:r>
      <w:r>
        <w:rPr>
          <w:spacing w:val="-24"/>
        </w:rPr>
        <w:t xml:space="preserve"> </w:t>
      </w:r>
      <w:r>
        <w:t>banks</w:t>
      </w:r>
      <w:r>
        <w:rPr>
          <w:spacing w:val="-24"/>
        </w:rPr>
        <w:t xml:space="preserve"> </w:t>
      </w:r>
      <w:r>
        <w:t>are</w:t>
      </w:r>
      <w:r>
        <w:rPr>
          <w:spacing w:val="-24"/>
        </w:rPr>
        <w:t xml:space="preserve"> </w:t>
      </w:r>
      <w:r>
        <w:t>then</w:t>
      </w:r>
      <w:r>
        <w:rPr>
          <w:spacing w:val="-24"/>
        </w:rPr>
        <w:t xml:space="preserve"> </w:t>
      </w:r>
      <w:r>
        <w:t xml:space="preserve">added to meet the PF requirement at the POI with the turbines set to provide as </w:t>
      </w:r>
      <w:r>
        <w:rPr>
          <w:spacing w:val="-4"/>
        </w:rPr>
        <w:t xml:space="preserve">much </w:t>
      </w:r>
      <w:r>
        <w:t>reactive power as possible without violating the constraints listed</w:t>
      </w:r>
      <w:r>
        <w:rPr>
          <w:spacing w:val="-41"/>
        </w:rPr>
        <w:t xml:space="preserve"> </w:t>
      </w:r>
      <w:r>
        <w:t>in this</w:t>
      </w:r>
      <w:r>
        <w:rPr>
          <w:spacing w:val="-8"/>
        </w:rPr>
        <w:t xml:space="preserve"> </w:t>
      </w:r>
      <w:r>
        <w:t>subsection.</w:t>
      </w:r>
      <w:r>
        <w:rPr>
          <w:spacing w:val="11"/>
        </w:rPr>
        <w:t xml:space="preserve"> </w:t>
      </w:r>
      <w:r>
        <w:t>One-half</w:t>
      </w:r>
      <w:r>
        <w:rPr>
          <w:spacing w:val="-8"/>
        </w:rPr>
        <w:t xml:space="preserve"> </w:t>
      </w:r>
      <w:r>
        <w:t>(0.5)</w:t>
      </w:r>
      <w:r>
        <w:rPr>
          <w:spacing w:val="-8"/>
        </w:rPr>
        <w:t xml:space="preserve"> </w:t>
      </w:r>
      <w:r>
        <w:rPr>
          <w:spacing w:val="-7"/>
        </w:rPr>
        <w:t>MVAr</w:t>
      </w:r>
      <w:r>
        <w:rPr>
          <w:spacing w:val="-9"/>
        </w:rPr>
        <w:t xml:space="preserve"> </w:t>
      </w:r>
      <w:r>
        <w:t>is</w:t>
      </w:r>
      <w:r>
        <w:rPr>
          <w:spacing w:val="-7"/>
        </w:rPr>
        <w:t xml:space="preserve"> </w:t>
      </w:r>
      <w:r>
        <w:t>added</w:t>
      </w:r>
      <w:r>
        <w:rPr>
          <w:spacing w:val="-8"/>
        </w:rPr>
        <w:t xml:space="preserve"> </w:t>
      </w:r>
      <w:r>
        <w:t>to</w:t>
      </w:r>
      <w:r>
        <w:rPr>
          <w:spacing w:val="-8"/>
        </w:rPr>
        <w:t xml:space="preserve"> </w:t>
      </w:r>
      <w:r>
        <w:t>each</w:t>
      </w:r>
      <w:r>
        <w:rPr>
          <w:spacing w:val="-8"/>
        </w:rPr>
        <w:t xml:space="preserve"> </w:t>
      </w:r>
      <w:r>
        <w:t>step</w:t>
      </w:r>
      <w:r>
        <w:rPr>
          <w:spacing w:val="-8"/>
        </w:rPr>
        <w:t xml:space="preserve"> </w:t>
      </w:r>
      <w:r>
        <w:t>of</w:t>
      </w:r>
      <w:r>
        <w:rPr>
          <w:spacing w:val="-8"/>
        </w:rPr>
        <w:t xml:space="preserve"> </w:t>
      </w:r>
      <w:r>
        <w:t>the</w:t>
      </w:r>
      <w:r>
        <w:rPr>
          <w:spacing w:val="-7"/>
        </w:rPr>
        <w:t xml:space="preserve"> </w:t>
      </w:r>
      <w:r>
        <w:t>capacitor banks</w:t>
      </w:r>
      <w:r>
        <w:rPr>
          <w:spacing w:val="-20"/>
        </w:rPr>
        <w:t xml:space="preserve"> </w:t>
      </w:r>
      <w:r>
        <w:t>as</w:t>
      </w:r>
      <w:r>
        <w:rPr>
          <w:spacing w:val="-20"/>
        </w:rPr>
        <w:t xml:space="preserve"> </w:t>
      </w:r>
      <w:r>
        <w:t>a</w:t>
      </w:r>
      <w:r>
        <w:rPr>
          <w:spacing w:val="-20"/>
        </w:rPr>
        <w:t xml:space="preserve"> </w:t>
      </w:r>
      <w:r>
        <w:t>safety</w:t>
      </w:r>
      <w:r>
        <w:rPr>
          <w:spacing w:val="-20"/>
        </w:rPr>
        <w:t xml:space="preserve"> </w:t>
      </w:r>
      <w:r>
        <w:t>margin</w:t>
      </w:r>
      <w:r>
        <w:rPr>
          <w:spacing w:val="-19"/>
        </w:rPr>
        <w:t xml:space="preserve"> </w:t>
      </w:r>
      <w:r>
        <w:t>if</w:t>
      </w:r>
      <w:r>
        <w:rPr>
          <w:spacing w:val="-20"/>
        </w:rPr>
        <w:t xml:space="preserve"> </w:t>
      </w:r>
      <w:r>
        <w:t>the</w:t>
      </w:r>
      <w:r>
        <w:rPr>
          <w:spacing w:val="-20"/>
        </w:rPr>
        <w:t xml:space="preserve"> </w:t>
      </w:r>
      <w:r>
        <w:t>reactive</w:t>
      </w:r>
      <w:r>
        <w:rPr>
          <w:spacing w:val="-20"/>
        </w:rPr>
        <w:t xml:space="preserve"> </w:t>
      </w:r>
      <w:r>
        <w:t>power</w:t>
      </w:r>
      <w:r>
        <w:rPr>
          <w:spacing w:val="-19"/>
        </w:rPr>
        <w:t xml:space="preserve"> </w:t>
      </w:r>
      <w:r>
        <w:t>at</w:t>
      </w:r>
      <w:r>
        <w:rPr>
          <w:spacing w:val="-20"/>
        </w:rPr>
        <w:t xml:space="preserve"> </w:t>
      </w:r>
      <w:r>
        <w:t>the</w:t>
      </w:r>
      <w:r>
        <w:rPr>
          <w:spacing w:val="-20"/>
        </w:rPr>
        <w:t xml:space="preserve"> </w:t>
      </w:r>
      <w:r>
        <w:t>POI</w:t>
      </w:r>
      <w:r>
        <w:rPr>
          <w:spacing w:val="-20"/>
        </w:rPr>
        <w:t xml:space="preserve"> </w:t>
      </w:r>
      <w:r>
        <w:t>is</w:t>
      </w:r>
      <w:r>
        <w:rPr>
          <w:spacing w:val="-20"/>
        </w:rPr>
        <w:t xml:space="preserve"> </w:t>
      </w:r>
      <w:r>
        <w:t>deemed</w:t>
      </w:r>
      <w:r>
        <w:rPr>
          <w:spacing w:val="-19"/>
        </w:rPr>
        <w:t xml:space="preserve"> </w:t>
      </w:r>
      <w:r>
        <w:t>too</w:t>
      </w:r>
      <w:r>
        <w:rPr>
          <w:spacing w:val="-20"/>
        </w:rPr>
        <w:t xml:space="preserve"> </w:t>
      </w:r>
      <w:r>
        <w:t xml:space="preserve">close to the limit. </w:t>
      </w:r>
      <w:del w:id="391" w:author="Carla-PCE" w:date="2021-07-04T19:45:00Z">
        <w:r w:rsidDel="00423476">
          <w:delText xml:space="preserve">1 </w:delText>
        </w:r>
      </w:del>
      <w:ins w:id="392" w:author="Carla-PCE" w:date="2021-07-04T19:45:00Z">
        <w:r w:rsidR="00423476">
          <w:t>Section</w:t>
        </w:r>
      </w:ins>
      <w:ins w:id="393" w:author="Carla-PCE" w:date="2021-07-04T19:46:00Z">
        <w:r w:rsidR="003F141E">
          <w:t xml:space="preserve"> </w:t>
        </w:r>
      </w:ins>
      <w:ins w:id="394" w:author="Carla-PCE" w:date="2021-07-04T19:45:00Z">
        <w:r w:rsidR="00423476">
          <w:t>I</w:t>
        </w:r>
      </w:ins>
      <w:ins w:id="395" w:author="Carla-PCE" w:date="2021-07-04T19:46:00Z">
        <w:r w:rsidR="003F141E">
          <w:t xml:space="preserve"> (the Introduction)</w:t>
        </w:r>
      </w:ins>
      <w:ins w:id="396" w:author="Carla-PCE" w:date="2021-07-04T19:45:00Z">
        <w:r w:rsidR="00423476">
          <w:t xml:space="preserve"> </w:t>
        </w:r>
      </w:ins>
      <w:r>
        <w:t xml:space="preserve">summarizes </w:t>
      </w:r>
      <w:ins w:id="397" w:author="Carla-PCE" w:date="2021-07-04T19:46:00Z">
        <w:r w:rsidR="003F141E">
          <w:t xml:space="preserve">the </w:t>
        </w:r>
      </w:ins>
      <w:r>
        <w:t>capacitor bank requirements. Capacitor bank organization is given in</w:t>
      </w:r>
      <w:r>
        <w:rPr>
          <w:spacing w:val="12"/>
        </w:rPr>
        <w:t xml:space="preserve"> </w:t>
      </w:r>
      <w:ins w:id="398" w:author="Carla-PCE" w:date="2021-07-04T08:31:00Z">
        <w:r w:rsidR="00AA2CDA">
          <w:rPr>
            <w:spacing w:val="12"/>
          </w:rPr>
          <w:t xml:space="preserve">Section </w:t>
        </w:r>
      </w:ins>
      <w:hyperlink w:anchor="_bookmark4" w:history="1">
        <w:r>
          <w:t>4.</w:t>
        </w:r>
      </w:hyperlink>
    </w:p>
    <w:p w14:paraId="7BB11BB6" w14:textId="7F1B70A0" w:rsidR="00CB0DB8" w:rsidRDefault="007F21B2" w:rsidP="00CB0DB8">
      <w:pPr>
        <w:pStyle w:val="BodyText"/>
        <w:spacing w:line="360" w:lineRule="auto"/>
        <w:ind w:left="497" w:right="1105"/>
      </w:pPr>
      <w:r>
        <w:rPr>
          <w:spacing w:val="-6"/>
        </w:rPr>
        <w:t>From</w:t>
      </w:r>
      <w:r w:rsidR="00CB0DB8">
        <w:rPr>
          <w:spacing w:val="-6"/>
        </w:rPr>
        <w:t xml:space="preserve"> the </w:t>
      </w:r>
      <w:r>
        <w:rPr>
          <w:spacing w:val="-31"/>
        </w:rPr>
        <w:t xml:space="preserve"> </w:t>
      </w:r>
      <w:r>
        <w:t>operational</w:t>
      </w:r>
      <w:r>
        <w:rPr>
          <w:spacing w:val="-30"/>
        </w:rPr>
        <w:t xml:space="preserve"> </w:t>
      </w:r>
      <w:r>
        <w:t>viewpoint,</w:t>
      </w:r>
      <w:r>
        <w:rPr>
          <w:spacing w:val="-28"/>
        </w:rPr>
        <w:t xml:space="preserve"> </w:t>
      </w:r>
      <w:r>
        <w:t>it</w:t>
      </w:r>
      <w:r>
        <w:rPr>
          <w:spacing w:val="-30"/>
        </w:rPr>
        <w:t xml:space="preserve"> </w:t>
      </w:r>
      <w:r>
        <w:t>is</w:t>
      </w:r>
      <w:r>
        <w:rPr>
          <w:spacing w:val="-31"/>
        </w:rPr>
        <w:t xml:space="preserve"> </w:t>
      </w:r>
      <w:r>
        <w:t>not</w:t>
      </w:r>
      <w:r>
        <w:rPr>
          <w:spacing w:val="-31"/>
        </w:rPr>
        <w:t xml:space="preserve"> </w:t>
      </w:r>
      <w:r>
        <w:t>recommended</w:t>
      </w:r>
      <w:r>
        <w:rPr>
          <w:spacing w:val="-31"/>
        </w:rPr>
        <w:t xml:space="preserve"> </w:t>
      </w:r>
      <w:r>
        <w:t>to</w:t>
      </w:r>
      <w:r>
        <w:rPr>
          <w:spacing w:val="-30"/>
        </w:rPr>
        <w:t xml:space="preserve"> </w:t>
      </w:r>
      <w:r>
        <w:t>set</w:t>
      </w:r>
      <w:r>
        <w:rPr>
          <w:spacing w:val="-31"/>
        </w:rPr>
        <w:t xml:space="preserve"> </w:t>
      </w:r>
      <w:r>
        <w:t>the</w:t>
      </w:r>
      <w:r>
        <w:rPr>
          <w:spacing w:val="-31"/>
        </w:rPr>
        <w:t xml:space="preserve"> </w:t>
      </w:r>
      <w:r>
        <w:t>MPT</w:t>
      </w:r>
      <w:r>
        <w:rPr>
          <w:spacing w:val="-30"/>
        </w:rPr>
        <w:t xml:space="preserve"> </w:t>
      </w:r>
      <w:r>
        <w:t>DETC at</w:t>
      </w:r>
      <w:r>
        <w:rPr>
          <w:spacing w:val="-11"/>
        </w:rPr>
        <w:t xml:space="preserve"> </w:t>
      </w:r>
      <w:r>
        <w:t>the</w:t>
      </w:r>
      <w:r>
        <w:rPr>
          <w:spacing w:val="-11"/>
        </w:rPr>
        <w:t xml:space="preserve"> </w:t>
      </w:r>
      <w:r>
        <w:t>highest</w:t>
      </w:r>
      <w:r>
        <w:rPr>
          <w:spacing w:val="-10"/>
        </w:rPr>
        <w:t xml:space="preserve"> </w:t>
      </w:r>
      <w:r>
        <w:t>tap</w:t>
      </w:r>
      <w:r>
        <w:rPr>
          <w:spacing w:val="-11"/>
        </w:rPr>
        <w:t xml:space="preserve"> </w:t>
      </w:r>
      <w:r>
        <w:t>since</w:t>
      </w:r>
      <w:r>
        <w:rPr>
          <w:spacing w:val="-10"/>
        </w:rPr>
        <w:t xml:space="preserve"> </w:t>
      </w:r>
      <w:r>
        <w:t>the</w:t>
      </w:r>
      <w:r>
        <w:rPr>
          <w:spacing w:val="-11"/>
        </w:rPr>
        <w:t xml:space="preserve"> </w:t>
      </w:r>
      <w:r>
        <w:t>scheduled</w:t>
      </w:r>
      <w:r>
        <w:rPr>
          <w:spacing w:val="-10"/>
        </w:rPr>
        <w:t xml:space="preserve"> </w:t>
      </w:r>
      <w:r>
        <w:t>voltage</w:t>
      </w:r>
      <w:r>
        <w:rPr>
          <w:spacing w:val="-11"/>
        </w:rPr>
        <w:t xml:space="preserve"> </w:t>
      </w:r>
      <w:r>
        <w:rPr>
          <w:spacing w:val="-3"/>
        </w:rPr>
        <w:t>may</w:t>
      </w:r>
      <w:r>
        <w:rPr>
          <w:spacing w:val="-10"/>
        </w:rPr>
        <w:t xml:space="preserve"> </w:t>
      </w:r>
      <w:r>
        <w:t>increase</w:t>
      </w:r>
      <w:r>
        <w:rPr>
          <w:spacing w:val="-11"/>
        </w:rPr>
        <w:t xml:space="preserve"> </w:t>
      </w:r>
      <w:r>
        <w:t>in</w:t>
      </w:r>
      <w:r>
        <w:rPr>
          <w:spacing w:val="-10"/>
        </w:rPr>
        <w:t xml:space="preserve"> </w:t>
      </w:r>
      <w:r>
        <w:t>the</w:t>
      </w:r>
      <w:r>
        <w:rPr>
          <w:spacing w:val="-11"/>
        </w:rPr>
        <w:t xml:space="preserve"> </w:t>
      </w:r>
      <w:r>
        <w:t>future.</w:t>
      </w:r>
      <w:r>
        <w:rPr>
          <w:spacing w:val="6"/>
        </w:rPr>
        <w:t xml:space="preserve"> </w:t>
      </w:r>
      <w:r>
        <w:t>If</w:t>
      </w:r>
      <w:r w:rsidR="00CB0DB8">
        <w:t xml:space="preserve"> this</w:t>
      </w:r>
      <w:r w:rsidR="00CB0DB8">
        <w:rPr>
          <w:spacing w:val="-15"/>
        </w:rPr>
        <w:t xml:space="preserve"> </w:t>
      </w:r>
      <w:r w:rsidR="00CB0DB8">
        <w:t>happens,</w:t>
      </w:r>
      <w:r w:rsidR="00CB0DB8">
        <w:rPr>
          <w:spacing w:val="-15"/>
        </w:rPr>
        <w:t xml:space="preserve"> </w:t>
      </w:r>
      <w:r w:rsidR="00CB0DB8">
        <w:t>raising</w:t>
      </w:r>
      <w:r w:rsidR="00CB0DB8">
        <w:rPr>
          <w:spacing w:val="-15"/>
        </w:rPr>
        <w:t xml:space="preserve"> </w:t>
      </w:r>
      <w:r w:rsidR="00CB0DB8">
        <w:t>the</w:t>
      </w:r>
      <w:r w:rsidR="00CB0DB8">
        <w:rPr>
          <w:spacing w:val="-15"/>
        </w:rPr>
        <w:t xml:space="preserve"> </w:t>
      </w:r>
      <w:r w:rsidR="00CB0DB8">
        <w:t>DETC</w:t>
      </w:r>
      <w:r w:rsidR="00CB0DB8">
        <w:rPr>
          <w:spacing w:val="-15"/>
        </w:rPr>
        <w:t xml:space="preserve"> </w:t>
      </w:r>
      <w:r w:rsidR="00CB0DB8">
        <w:t>tap</w:t>
      </w:r>
      <w:r w:rsidR="00CB0DB8">
        <w:rPr>
          <w:spacing w:val="-15"/>
        </w:rPr>
        <w:t xml:space="preserve"> </w:t>
      </w:r>
      <w:r w:rsidR="00CB0DB8">
        <w:t>in</w:t>
      </w:r>
      <w:r w:rsidR="00CB0DB8">
        <w:rPr>
          <w:spacing w:val="-14"/>
        </w:rPr>
        <w:t xml:space="preserve"> </w:t>
      </w:r>
      <w:r w:rsidR="00CB0DB8">
        <w:t>the</w:t>
      </w:r>
      <w:r w:rsidR="00CB0DB8">
        <w:rPr>
          <w:spacing w:val="-15"/>
        </w:rPr>
        <w:t xml:space="preserve"> </w:t>
      </w:r>
      <w:r w:rsidR="00CB0DB8">
        <w:t>site</w:t>
      </w:r>
      <w:r w:rsidR="00CB0DB8">
        <w:rPr>
          <w:spacing w:val="-15"/>
        </w:rPr>
        <w:t xml:space="preserve"> </w:t>
      </w:r>
      <w:r w:rsidR="00CB0DB8">
        <w:t>is</w:t>
      </w:r>
      <w:r w:rsidR="00CB0DB8">
        <w:rPr>
          <w:spacing w:val="-15"/>
        </w:rPr>
        <w:t xml:space="preserve"> </w:t>
      </w:r>
      <w:r w:rsidR="00CB0DB8">
        <w:t>the</w:t>
      </w:r>
      <w:r w:rsidR="00CB0DB8">
        <w:rPr>
          <w:spacing w:val="-15"/>
        </w:rPr>
        <w:t xml:space="preserve"> </w:t>
      </w:r>
      <w:r w:rsidR="00CB0DB8">
        <w:t>easiest</w:t>
      </w:r>
      <w:r w:rsidR="00CB0DB8">
        <w:rPr>
          <w:spacing w:val="-15"/>
        </w:rPr>
        <w:t xml:space="preserve"> </w:t>
      </w:r>
      <w:r w:rsidR="00CB0DB8">
        <w:t>solution</w:t>
      </w:r>
      <w:r w:rsidR="00CB0DB8">
        <w:rPr>
          <w:spacing w:val="-15"/>
        </w:rPr>
        <w:t xml:space="preserve"> </w:t>
      </w:r>
      <w:r w:rsidR="00CB0DB8">
        <w:t>instead of re</w:t>
      </w:r>
      <w:del w:id="399" w:author="Carla-PCE" w:date="2021-07-04T19:47:00Z">
        <w:r w:rsidR="00CB0DB8" w:rsidDel="008846D7">
          <w:delText>-</w:delText>
        </w:r>
      </w:del>
      <w:r w:rsidR="00CB0DB8">
        <w:t>running the whole reactive power</w:t>
      </w:r>
      <w:r w:rsidR="00CB0DB8">
        <w:rPr>
          <w:spacing w:val="23"/>
        </w:rPr>
        <w:t xml:space="preserve"> </w:t>
      </w:r>
      <w:r w:rsidR="00CB0DB8">
        <w:rPr>
          <w:spacing w:val="-4"/>
        </w:rPr>
        <w:t>study.</w:t>
      </w:r>
    </w:p>
    <w:p w14:paraId="36B3FBBC" w14:textId="5481085B" w:rsidR="00BF0E6B" w:rsidRDefault="00BF0E6B" w:rsidP="00CB0DB8">
      <w:pPr>
        <w:pStyle w:val="BodyText"/>
        <w:spacing w:line="360" w:lineRule="auto"/>
        <w:ind w:left="497" w:right="1270" w:firstLine="351"/>
        <w:jc w:val="both"/>
        <w:rPr>
          <w:sz w:val="20"/>
        </w:rPr>
      </w:pPr>
    </w:p>
    <w:p w14:paraId="36B3FBBD" w14:textId="77777777" w:rsidR="00BF0E6B" w:rsidRDefault="00BF0E6B">
      <w:pPr>
        <w:pStyle w:val="BodyText"/>
        <w:rPr>
          <w:sz w:val="20"/>
        </w:rPr>
      </w:pPr>
    </w:p>
    <w:p w14:paraId="36B3FBBE" w14:textId="77777777" w:rsidR="00BF0E6B" w:rsidRDefault="00BF0E6B">
      <w:pPr>
        <w:pStyle w:val="BodyText"/>
        <w:rPr>
          <w:sz w:val="20"/>
        </w:rPr>
      </w:pPr>
    </w:p>
    <w:p w14:paraId="36B3FBBF" w14:textId="77777777" w:rsidR="00BF0E6B" w:rsidRDefault="00BF0E6B">
      <w:pPr>
        <w:pStyle w:val="BodyText"/>
        <w:spacing w:before="4"/>
        <w:rPr>
          <w:sz w:val="29"/>
        </w:rPr>
      </w:pPr>
    </w:p>
    <w:p w14:paraId="36B3FBC0" w14:textId="77777777" w:rsidR="00BF0E6B" w:rsidRDefault="007F21B2">
      <w:pPr>
        <w:pStyle w:val="BodyText"/>
        <w:ind w:left="1790"/>
        <w:rPr>
          <w:sz w:val="20"/>
        </w:rPr>
      </w:pPr>
      <w:r>
        <w:rPr>
          <w:noProof/>
          <w:sz w:val="20"/>
        </w:rPr>
        <w:drawing>
          <wp:inline distT="0" distB="0" distL="0" distR="0" wp14:anchorId="36B3FCF7" wp14:editId="36B3FCF8">
            <wp:extent cx="3291840" cy="34975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291840" cy="3497579"/>
                    </a:xfrm>
                    <a:prstGeom prst="rect">
                      <a:avLst/>
                    </a:prstGeom>
                  </pic:spPr>
                </pic:pic>
              </a:graphicData>
            </a:graphic>
          </wp:inline>
        </w:drawing>
      </w:r>
    </w:p>
    <w:p w14:paraId="36B3FBC1" w14:textId="77777777" w:rsidR="00BF0E6B" w:rsidRDefault="00BF0E6B">
      <w:pPr>
        <w:pStyle w:val="BodyText"/>
        <w:spacing w:before="3"/>
        <w:rPr>
          <w:sz w:val="13"/>
        </w:rPr>
      </w:pPr>
    </w:p>
    <w:p w14:paraId="36B3FBC2" w14:textId="02D18300" w:rsidR="00BF0E6B" w:rsidRDefault="007F21B2">
      <w:pPr>
        <w:spacing w:before="95"/>
        <w:ind w:left="1561"/>
        <w:rPr>
          <w:rFonts w:ascii="Book Antiqua"/>
          <w:sz w:val="20"/>
        </w:rPr>
      </w:pPr>
      <w:r>
        <w:rPr>
          <w:rFonts w:ascii="Book Antiqua"/>
          <w:sz w:val="20"/>
        </w:rPr>
        <w:t xml:space="preserve">Figure 1: </w:t>
      </w:r>
      <w:bookmarkStart w:id="400" w:name="_bookmark3"/>
      <w:bookmarkEnd w:id="400"/>
      <w:r>
        <w:rPr>
          <w:rFonts w:ascii="Book Antiqua"/>
          <w:sz w:val="20"/>
        </w:rPr>
        <w:t xml:space="preserve">Iterative </w:t>
      </w:r>
      <w:r w:rsidR="005E5032">
        <w:rPr>
          <w:rFonts w:ascii="Book Antiqua"/>
          <w:sz w:val="20"/>
        </w:rPr>
        <w:t>p</w:t>
      </w:r>
      <w:r>
        <w:rPr>
          <w:rFonts w:ascii="Book Antiqua"/>
          <w:sz w:val="20"/>
        </w:rPr>
        <w:t xml:space="preserve">rocess to </w:t>
      </w:r>
      <w:r w:rsidR="005E5032">
        <w:rPr>
          <w:rFonts w:ascii="Book Antiqua"/>
          <w:sz w:val="20"/>
        </w:rPr>
        <w:t>o</w:t>
      </w:r>
      <w:r>
        <w:rPr>
          <w:rFonts w:ascii="Book Antiqua"/>
          <w:sz w:val="20"/>
        </w:rPr>
        <w:t xml:space="preserve">btain </w:t>
      </w:r>
      <w:r w:rsidR="005E5032">
        <w:rPr>
          <w:rFonts w:ascii="Book Antiqua"/>
          <w:sz w:val="20"/>
        </w:rPr>
        <w:t>o</w:t>
      </w:r>
      <w:r>
        <w:rPr>
          <w:rFonts w:ascii="Book Antiqua"/>
          <w:sz w:val="20"/>
        </w:rPr>
        <w:t xml:space="preserve">ptimum DETC </w:t>
      </w:r>
      <w:r w:rsidR="005E5032">
        <w:rPr>
          <w:rFonts w:ascii="Book Antiqua"/>
          <w:sz w:val="20"/>
        </w:rPr>
        <w:t>p</w:t>
      </w:r>
      <w:r>
        <w:rPr>
          <w:rFonts w:ascii="Book Antiqua"/>
          <w:sz w:val="20"/>
        </w:rPr>
        <w:t>ositions</w:t>
      </w:r>
    </w:p>
    <w:p w14:paraId="36B3FBC3" w14:textId="77777777" w:rsidR="00BF0E6B" w:rsidRDefault="00BF0E6B" w:rsidP="00357D8F">
      <w:pPr>
        <w:pStyle w:val="BodyText"/>
        <w:spacing w:before="2" w:line="360" w:lineRule="auto"/>
        <w:rPr>
          <w:rFonts w:ascii="Book Antiqua"/>
          <w:sz w:val="32"/>
        </w:rPr>
      </w:pPr>
    </w:p>
    <w:p w14:paraId="36B3FBC5" w14:textId="006DB1FC" w:rsidR="00BF0E6B" w:rsidRDefault="007F21B2" w:rsidP="00357D8F">
      <w:pPr>
        <w:pStyle w:val="BodyText"/>
        <w:spacing w:line="360" w:lineRule="auto"/>
        <w:ind w:left="497" w:right="1269" w:firstLine="351"/>
        <w:jc w:val="both"/>
      </w:pPr>
      <w:r>
        <w:t xml:space="preserve">The main problem with wind projects that </w:t>
      </w:r>
      <w:r>
        <w:rPr>
          <w:spacing w:val="-4"/>
        </w:rPr>
        <w:t xml:space="preserve">have </w:t>
      </w:r>
      <w:r>
        <w:rPr>
          <w:spacing w:val="-5"/>
        </w:rPr>
        <w:t xml:space="preserve">MPTs </w:t>
      </w:r>
      <w:r>
        <w:t xml:space="preserve">equipped with DETCs is the fact that collection system voltage control is ineffective. An </w:t>
      </w:r>
      <w:r>
        <w:rPr>
          <w:spacing w:val="-5"/>
        </w:rPr>
        <w:t>OLTC</w:t>
      </w:r>
      <w:r>
        <w:rPr>
          <w:spacing w:val="-15"/>
        </w:rPr>
        <w:t xml:space="preserve"> </w:t>
      </w:r>
      <w:r>
        <w:t>keeps</w:t>
      </w:r>
      <w:r>
        <w:rPr>
          <w:spacing w:val="-15"/>
        </w:rPr>
        <w:t xml:space="preserve"> </w:t>
      </w:r>
      <w:r>
        <w:t>the</w:t>
      </w:r>
      <w:r>
        <w:rPr>
          <w:spacing w:val="-14"/>
        </w:rPr>
        <w:t xml:space="preserve"> </w:t>
      </w:r>
      <w:r>
        <w:rPr>
          <w:spacing w:val="-3"/>
        </w:rPr>
        <w:t>low</w:t>
      </w:r>
      <w:r>
        <w:rPr>
          <w:spacing w:val="-15"/>
        </w:rPr>
        <w:t xml:space="preserve"> </w:t>
      </w:r>
      <w:r>
        <w:t>side</w:t>
      </w:r>
      <w:r>
        <w:rPr>
          <w:spacing w:val="-14"/>
        </w:rPr>
        <w:t xml:space="preserve"> </w:t>
      </w:r>
      <w:r>
        <w:t>bus</w:t>
      </w:r>
      <w:r>
        <w:rPr>
          <w:spacing w:val="-15"/>
        </w:rPr>
        <w:t xml:space="preserve"> </w:t>
      </w:r>
      <w:r>
        <w:t>voltage</w:t>
      </w:r>
      <w:r>
        <w:rPr>
          <w:spacing w:val="-15"/>
        </w:rPr>
        <w:t xml:space="preserve"> </w:t>
      </w:r>
      <w:r>
        <w:t>at</w:t>
      </w:r>
      <w:r>
        <w:rPr>
          <w:spacing w:val="-14"/>
        </w:rPr>
        <w:t xml:space="preserve"> </w:t>
      </w:r>
      <w:r>
        <w:t>a</w:t>
      </w:r>
      <w:r>
        <w:rPr>
          <w:spacing w:val="-15"/>
        </w:rPr>
        <w:t xml:space="preserve"> </w:t>
      </w:r>
      <w:r>
        <w:t>scheduled</w:t>
      </w:r>
      <w:r>
        <w:rPr>
          <w:spacing w:val="-14"/>
        </w:rPr>
        <w:t xml:space="preserve"> </w:t>
      </w:r>
      <w:r>
        <w:rPr>
          <w:spacing w:val="-3"/>
        </w:rPr>
        <w:t>value</w:t>
      </w:r>
      <w:r>
        <w:rPr>
          <w:spacing w:val="-15"/>
        </w:rPr>
        <w:t xml:space="preserve"> </w:t>
      </w:r>
      <w:r>
        <w:t>whenever</w:t>
      </w:r>
      <w:r>
        <w:rPr>
          <w:spacing w:val="-14"/>
        </w:rPr>
        <w:t xml:space="preserve"> </w:t>
      </w:r>
      <w:r>
        <w:t>the</w:t>
      </w:r>
      <w:r>
        <w:rPr>
          <w:spacing w:val="-15"/>
        </w:rPr>
        <w:t xml:space="preserve"> </w:t>
      </w:r>
      <w:r>
        <w:t>POI voltage changes. But in case of a MPT DETC, changes in the POI voltage propagate</w:t>
      </w:r>
      <w:ins w:id="401" w:author="Carla-PCE" w:date="2021-07-04T19:48:00Z">
        <w:r w:rsidR="00DC6074">
          <w:t>s</w:t>
        </w:r>
      </w:ins>
      <w:r>
        <w:t xml:space="preserve"> to the </w:t>
      </w:r>
      <w:r>
        <w:rPr>
          <w:spacing w:val="-3"/>
        </w:rPr>
        <w:t xml:space="preserve">low </w:t>
      </w:r>
      <w:r>
        <w:t xml:space="preserve">side with no means </w:t>
      </w:r>
      <w:del w:id="402" w:author="Carla-PCE" w:date="2021-07-04T19:49:00Z">
        <w:r w:rsidDel="00871791">
          <w:delText>to control them</w:delText>
        </w:r>
      </w:del>
      <w:ins w:id="403" w:author="Carla-PCE" w:date="2021-07-04T19:49:00Z">
        <w:r w:rsidR="00871791">
          <w:t>of control</w:t>
        </w:r>
      </w:ins>
      <w:r>
        <w:t xml:space="preserve">. </w:t>
      </w:r>
      <w:r>
        <w:rPr>
          <w:spacing w:val="-7"/>
        </w:rPr>
        <w:t xml:space="preserve">For </w:t>
      </w:r>
      <w:r>
        <w:t xml:space="preserve">this reason, all transformer tap settings are to </w:t>
      </w:r>
      <w:r>
        <w:rPr>
          <w:spacing w:val="3"/>
        </w:rPr>
        <w:t xml:space="preserve">be </w:t>
      </w:r>
      <w:r>
        <w:t>calculated based on the highest POI voltage</w:t>
      </w:r>
      <w:r>
        <w:rPr>
          <w:spacing w:val="-28"/>
        </w:rPr>
        <w:t xml:space="preserve"> </w:t>
      </w:r>
      <w:r>
        <w:t>possible,</w:t>
      </w:r>
      <w:r>
        <w:rPr>
          <w:spacing w:val="-28"/>
        </w:rPr>
        <w:t xml:space="preserve"> </w:t>
      </w:r>
      <w:r>
        <w:t>since</w:t>
      </w:r>
      <w:r>
        <w:rPr>
          <w:spacing w:val="-28"/>
        </w:rPr>
        <w:t xml:space="preserve"> </w:t>
      </w:r>
      <w:r>
        <w:t>this</w:t>
      </w:r>
      <w:r>
        <w:rPr>
          <w:spacing w:val="-28"/>
        </w:rPr>
        <w:t xml:space="preserve"> </w:t>
      </w:r>
      <w:r>
        <w:t>corresponds</w:t>
      </w:r>
      <w:r>
        <w:rPr>
          <w:spacing w:val="-28"/>
        </w:rPr>
        <w:t xml:space="preserve"> </w:t>
      </w:r>
      <w:r>
        <w:t>to</w:t>
      </w:r>
      <w:r>
        <w:rPr>
          <w:spacing w:val="-27"/>
        </w:rPr>
        <w:t xml:space="preserve"> </w:t>
      </w:r>
      <w:r>
        <w:t>the</w:t>
      </w:r>
      <w:r>
        <w:rPr>
          <w:spacing w:val="-28"/>
        </w:rPr>
        <w:t xml:space="preserve"> </w:t>
      </w:r>
      <w:r>
        <w:t>highest</w:t>
      </w:r>
      <w:r>
        <w:rPr>
          <w:spacing w:val="-28"/>
        </w:rPr>
        <w:t xml:space="preserve"> </w:t>
      </w:r>
      <w:r>
        <w:t>collection</w:t>
      </w:r>
      <w:r>
        <w:rPr>
          <w:spacing w:val="-28"/>
        </w:rPr>
        <w:t xml:space="preserve"> </w:t>
      </w:r>
      <w:r>
        <w:t>and</w:t>
      </w:r>
      <w:r>
        <w:rPr>
          <w:spacing w:val="-28"/>
        </w:rPr>
        <w:t xml:space="preserve"> </w:t>
      </w:r>
      <w:r>
        <w:t xml:space="preserve">turbine terminal voltage. </w:t>
      </w:r>
      <w:r>
        <w:rPr>
          <w:spacing w:val="-7"/>
        </w:rPr>
        <w:t xml:space="preserve">For </w:t>
      </w:r>
      <w:r>
        <w:t xml:space="preserve">the same reason, the capacitor bank size </w:t>
      </w:r>
      <w:r>
        <w:rPr>
          <w:spacing w:val="-3"/>
        </w:rPr>
        <w:t xml:space="preserve">must </w:t>
      </w:r>
      <w:r>
        <w:rPr>
          <w:spacing w:val="3"/>
        </w:rPr>
        <w:t xml:space="preserve">be </w:t>
      </w:r>
      <w:r>
        <w:t xml:space="preserve">calculated based on the </w:t>
      </w:r>
      <w:r>
        <w:rPr>
          <w:spacing w:val="-3"/>
        </w:rPr>
        <w:t xml:space="preserve">lowest </w:t>
      </w:r>
      <w:r>
        <w:t xml:space="preserve">POI voltage. This is because the </w:t>
      </w:r>
      <w:r>
        <w:rPr>
          <w:spacing w:val="-7"/>
        </w:rPr>
        <w:t xml:space="preserve">MVAr </w:t>
      </w:r>
      <w:r>
        <w:t xml:space="preserve">of </w:t>
      </w:r>
      <w:ins w:id="404" w:author="Carla-PCE" w:date="2021-07-04T19:49:00Z">
        <w:r w:rsidR="00871791">
          <w:t xml:space="preserve">the </w:t>
        </w:r>
      </w:ins>
      <w:r>
        <w:t>capacitor</w:t>
      </w:r>
      <w:r>
        <w:rPr>
          <w:spacing w:val="7"/>
        </w:rPr>
        <w:t xml:space="preserve"> </w:t>
      </w:r>
      <w:r>
        <w:t>bank</w:t>
      </w:r>
      <w:r>
        <w:rPr>
          <w:spacing w:val="8"/>
        </w:rPr>
        <w:t xml:space="preserve"> </w:t>
      </w:r>
      <w:r>
        <w:t>is</w:t>
      </w:r>
      <w:r>
        <w:rPr>
          <w:spacing w:val="7"/>
        </w:rPr>
        <w:t xml:space="preserve"> </w:t>
      </w:r>
      <w:r>
        <w:t>proportional</w:t>
      </w:r>
      <w:r>
        <w:rPr>
          <w:spacing w:val="8"/>
        </w:rPr>
        <w:t xml:space="preserve"> </w:t>
      </w:r>
      <w:r>
        <w:t>to</w:t>
      </w:r>
      <w:r>
        <w:rPr>
          <w:spacing w:val="7"/>
        </w:rPr>
        <w:t xml:space="preserve"> </w:t>
      </w:r>
      <w:r>
        <w:t>the</w:t>
      </w:r>
      <w:r>
        <w:rPr>
          <w:spacing w:val="7"/>
        </w:rPr>
        <w:t xml:space="preserve"> </w:t>
      </w:r>
      <w:r>
        <w:t>square</w:t>
      </w:r>
      <w:r>
        <w:rPr>
          <w:spacing w:val="7"/>
        </w:rPr>
        <w:t xml:space="preserve"> </w:t>
      </w:r>
      <w:r>
        <w:t>of</w:t>
      </w:r>
      <w:r>
        <w:rPr>
          <w:spacing w:val="8"/>
        </w:rPr>
        <w:t xml:space="preserve"> </w:t>
      </w:r>
      <w:r>
        <w:t>the</w:t>
      </w:r>
      <w:r>
        <w:rPr>
          <w:spacing w:val="7"/>
        </w:rPr>
        <w:t xml:space="preserve"> </w:t>
      </w:r>
      <w:r>
        <w:t>bus</w:t>
      </w:r>
      <w:r>
        <w:rPr>
          <w:spacing w:val="7"/>
        </w:rPr>
        <w:t xml:space="preserve"> </w:t>
      </w:r>
      <w:r>
        <w:t>voltage.</w:t>
      </w:r>
    </w:p>
    <w:p w14:paraId="36B3FBCC" w14:textId="51527B3B" w:rsidR="00BF0E6B" w:rsidRDefault="007F21B2" w:rsidP="00E051DB">
      <w:pPr>
        <w:pStyle w:val="BodyText"/>
        <w:spacing w:line="360" w:lineRule="auto"/>
        <w:ind w:left="497" w:right="1269" w:firstLine="351"/>
        <w:jc w:val="both"/>
      </w:pPr>
      <w:r w:rsidRPr="00564B1D">
        <w:rPr>
          <w:spacing w:val="-4"/>
        </w:rPr>
        <w:t xml:space="preserve">Lastly, </w:t>
      </w:r>
      <w:r w:rsidRPr="00564B1D">
        <w:t>the maximum continuous</w:t>
      </w:r>
      <w:r>
        <w:t xml:space="preserve"> cable voltage will </w:t>
      </w:r>
      <w:r>
        <w:rPr>
          <w:spacing w:val="-3"/>
        </w:rPr>
        <w:t xml:space="preserve">play </w:t>
      </w:r>
      <w:r>
        <w:t>a role in</w:t>
      </w:r>
      <w:r>
        <w:rPr>
          <w:spacing w:val="-30"/>
        </w:rPr>
        <w:t xml:space="preserve"> </w:t>
      </w:r>
      <w:r>
        <w:t xml:space="preserve">deter- mining the MPT DETC. If the cables were to run at a maximum of 1.065 </w:t>
      </w:r>
      <w:r>
        <w:rPr>
          <w:spacing w:val="-6"/>
        </w:rPr>
        <w:t>Vpu,</w:t>
      </w:r>
      <w:r>
        <w:rPr>
          <w:spacing w:val="19"/>
        </w:rPr>
        <w:t xml:space="preserve"> </w:t>
      </w:r>
      <w:r>
        <w:t>then</w:t>
      </w:r>
      <w:r>
        <w:rPr>
          <w:spacing w:val="18"/>
        </w:rPr>
        <w:t xml:space="preserve"> </w:t>
      </w:r>
      <w:r>
        <w:t>an</w:t>
      </w:r>
      <w:r>
        <w:rPr>
          <w:spacing w:val="18"/>
        </w:rPr>
        <w:t xml:space="preserve"> </w:t>
      </w:r>
      <w:r>
        <w:t>MPT</w:t>
      </w:r>
      <w:r>
        <w:rPr>
          <w:spacing w:val="18"/>
        </w:rPr>
        <w:t xml:space="preserve"> </w:t>
      </w:r>
      <w:r>
        <w:t>DETC</w:t>
      </w:r>
      <w:r>
        <w:rPr>
          <w:spacing w:val="18"/>
        </w:rPr>
        <w:t xml:space="preserve"> </w:t>
      </w:r>
      <w:r>
        <w:t>of</w:t>
      </w:r>
      <w:r>
        <w:rPr>
          <w:spacing w:val="17"/>
        </w:rPr>
        <w:t xml:space="preserve"> </w:t>
      </w:r>
      <w:r>
        <w:t>1.05</w:t>
      </w:r>
      <w:r>
        <w:rPr>
          <w:spacing w:val="18"/>
        </w:rPr>
        <w:t xml:space="preserve"> </w:t>
      </w:r>
      <w:r>
        <w:rPr>
          <w:spacing w:val="-7"/>
        </w:rPr>
        <w:t>Vpu</w:t>
      </w:r>
      <w:r>
        <w:rPr>
          <w:spacing w:val="18"/>
        </w:rPr>
        <w:t xml:space="preserve"> </w:t>
      </w:r>
      <w:r>
        <w:t>(+2</w:t>
      </w:r>
      <w:r>
        <w:rPr>
          <w:spacing w:val="18"/>
        </w:rPr>
        <w:t xml:space="preserve"> </w:t>
      </w:r>
      <w:r>
        <w:t>tap</w:t>
      </w:r>
      <w:ins w:id="405" w:author="Carla-PCE" w:date="2021-07-04T20:23:00Z">
        <w:r w:rsidR="00E51715">
          <w:t>s</w:t>
        </w:r>
      </w:ins>
      <w:r>
        <w:t>)</w:t>
      </w:r>
      <w:r>
        <w:rPr>
          <w:spacing w:val="18"/>
        </w:rPr>
        <w:t xml:space="preserve"> </w:t>
      </w:r>
      <w:r>
        <w:t>would</w:t>
      </w:r>
      <w:r>
        <w:rPr>
          <w:spacing w:val="18"/>
        </w:rPr>
        <w:t xml:space="preserve"> </w:t>
      </w:r>
      <w:r>
        <w:rPr>
          <w:spacing w:val="-4"/>
        </w:rPr>
        <w:t>have</w:t>
      </w:r>
      <w:r>
        <w:rPr>
          <w:spacing w:val="17"/>
        </w:rPr>
        <w:t xml:space="preserve"> </w:t>
      </w:r>
      <w:r>
        <w:t>been</w:t>
      </w:r>
      <w:r>
        <w:rPr>
          <w:spacing w:val="18"/>
        </w:rPr>
        <w:t xml:space="preserve"> </w:t>
      </w:r>
      <w:r>
        <w:t>the</w:t>
      </w:r>
      <w:r>
        <w:rPr>
          <w:spacing w:val="18"/>
        </w:rPr>
        <w:t xml:space="preserve"> </w:t>
      </w:r>
      <w:r>
        <w:t>only</w:t>
      </w:r>
      <w:r w:rsidR="00E051DB">
        <w:t xml:space="preserve"> </w:t>
      </w:r>
      <w:r>
        <w:t xml:space="preserve">solution. </w:t>
      </w:r>
      <w:del w:id="406" w:author="Carla-PCE" w:date="2021-07-04T20:27:00Z">
        <w:r w:rsidDel="00E566CA">
          <w:delText>Same thing goes</w:delText>
        </w:r>
      </w:del>
      <w:ins w:id="407" w:author="Carla-PCE" w:date="2021-07-04T20:27:00Z">
        <w:r w:rsidR="00E566CA">
          <w:t>This situation also holds true</w:t>
        </w:r>
      </w:ins>
      <w:r>
        <w:t xml:space="preserve"> for</w:t>
      </w:r>
      <w:del w:id="408" w:author="Carla-PCE" w:date="2021-07-04T20:27:00Z">
        <w:r w:rsidDel="00E566CA">
          <w:delText xml:space="preserve"> the</w:delText>
        </w:r>
      </w:del>
      <w:r>
        <w:t xml:space="preserve"> turbines. If the voltage at the turbine terminals were to </w:t>
      </w:r>
      <w:r>
        <w:rPr>
          <w:spacing w:val="3"/>
        </w:rPr>
        <w:t xml:space="preserve">be </w:t>
      </w:r>
      <w:r>
        <w:t xml:space="preserve">limited to 1.1 </w:t>
      </w:r>
      <w:r>
        <w:rPr>
          <w:spacing w:val="-6"/>
        </w:rPr>
        <w:t xml:space="preserve">Vpu, </w:t>
      </w:r>
      <w:r>
        <w:t xml:space="preserve">the 1.025 </w:t>
      </w:r>
      <w:r>
        <w:rPr>
          <w:spacing w:val="-7"/>
        </w:rPr>
        <w:t xml:space="preserve">Vpu </w:t>
      </w:r>
      <w:r>
        <w:t xml:space="preserve">tap at the </w:t>
      </w:r>
      <w:r>
        <w:rPr>
          <w:spacing w:val="-6"/>
        </w:rPr>
        <w:t xml:space="preserve">WTTs </w:t>
      </w:r>
      <w:r>
        <w:t xml:space="preserve">would not </w:t>
      </w:r>
      <w:r>
        <w:rPr>
          <w:spacing w:val="3"/>
        </w:rPr>
        <w:t>be</w:t>
      </w:r>
      <w:r>
        <w:rPr>
          <w:spacing w:val="54"/>
        </w:rPr>
        <w:t xml:space="preserve"> </w:t>
      </w:r>
      <w:r>
        <w:t>feasible.</w:t>
      </w:r>
    </w:p>
    <w:p w14:paraId="36B3FBCD" w14:textId="77777777" w:rsidR="00BF0E6B" w:rsidRDefault="007F21B2" w:rsidP="00357D8F">
      <w:pPr>
        <w:pStyle w:val="ListParagraph"/>
        <w:numPr>
          <w:ilvl w:val="1"/>
          <w:numId w:val="5"/>
        </w:numPr>
        <w:tabs>
          <w:tab w:val="left" w:pos="1000"/>
        </w:tabs>
        <w:spacing w:before="225" w:line="360" w:lineRule="auto"/>
        <w:ind w:hanging="502"/>
        <w:rPr>
          <w:rFonts w:ascii="Book Antiqua"/>
          <w:i/>
          <w:sz w:val="24"/>
        </w:rPr>
      </w:pPr>
      <w:r>
        <w:rPr>
          <w:rFonts w:ascii="Book Antiqua"/>
          <w:i/>
          <w:spacing w:val="-6"/>
          <w:w w:val="105"/>
          <w:sz w:val="24"/>
        </w:rPr>
        <w:t>OLTC</w:t>
      </w:r>
    </w:p>
    <w:p w14:paraId="36B3FBCE" w14:textId="089DD25D" w:rsidR="00BF0E6B" w:rsidRPr="006A6FFE" w:rsidDel="006A6FFE" w:rsidRDefault="007F21B2">
      <w:pPr>
        <w:pStyle w:val="BodyText"/>
        <w:spacing w:before="49" w:line="360" w:lineRule="auto"/>
        <w:ind w:left="540" w:right="1268" w:firstLine="360"/>
        <w:jc w:val="both"/>
        <w:rPr>
          <w:del w:id="409" w:author="Carla-PCE" w:date="2021-07-04T20:30:00Z"/>
          <w:spacing w:val="-1"/>
          <w:w w:val="94"/>
          <w:rPrChange w:id="410" w:author="Carla-PCE" w:date="2021-07-04T20:33:00Z">
            <w:rPr>
              <w:del w:id="411" w:author="Carla-PCE" w:date="2021-07-04T20:30:00Z"/>
            </w:rPr>
          </w:rPrChange>
        </w:rPr>
        <w:pPrChange w:id="412" w:author="Carla-PCE" w:date="2021-07-04T20:34:00Z">
          <w:pPr>
            <w:pStyle w:val="BodyText"/>
            <w:spacing w:before="49" w:line="360" w:lineRule="auto"/>
            <w:ind w:left="497" w:right="1268" w:firstLine="351"/>
            <w:jc w:val="both"/>
          </w:pPr>
        </w:pPrChange>
      </w:pPr>
      <w:r>
        <w:t xml:space="preserve">In this section, </w:t>
      </w:r>
      <w:r>
        <w:rPr>
          <w:spacing w:val="-4"/>
        </w:rPr>
        <w:t xml:space="preserve">we </w:t>
      </w:r>
      <w:r>
        <w:t>consider that the project has the exact same</w:t>
      </w:r>
      <w:r>
        <w:rPr>
          <w:spacing w:val="5"/>
        </w:rPr>
        <w:t xml:space="preserve"> </w:t>
      </w:r>
      <w:r>
        <w:t>data as</w:t>
      </w:r>
      <w:r>
        <w:rPr>
          <w:w w:val="88"/>
        </w:rPr>
        <w:t xml:space="preserve"> </w:t>
      </w:r>
      <w:ins w:id="413" w:author="Carla-PCE" w:date="2021-07-04T20:25:00Z">
        <w:r w:rsidR="00AD109B" w:rsidRPr="00AD109B">
          <w:t>that</w:t>
        </w:r>
        <w:r w:rsidR="00AD109B">
          <w:rPr>
            <w:w w:val="88"/>
          </w:rPr>
          <w:t xml:space="preserve"> </w:t>
        </w:r>
      </w:ins>
      <w:r>
        <w:t xml:space="preserve">given in </w:t>
      </w:r>
      <w:del w:id="414" w:author="Carla-PCE" w:date="2021-07-04T20:35:00Z">
        <w:r w:rsidR="001A0BB1" w:rsidDel="00CD069F">
          <w:fldChar w:fldCharType="begin"/>
        </w:r>
        <w:r w:rsidR="001A0BB1" w:rsidDel="00CD069F">
          <w:delInstrText xml:space="preserve"> HYPERLINK \l "_bookmark2" </w:delInstrText>
        </w:r>
        <w:r w:rsidR="001A0BB1" w:rsidDel="00CD069F">
          <w:fldChar w:fldCharType="separate"/>
        </w:r>
        <w:r w:rsidDel="00CD069F">
          <w:delText xml:space="preserve">3.1, </w:delText>
        </w:r>
        <w:r w:rsidR="001A0BB1" w:rsidDel="00CD069F">
          <w:fldChar w:fldCharType="end"/>
        </w:r>
      </w:del>
      <w:ins w:id="415" w:author="Carla-PCE" w:date="2021-07-04T20:35:00Z">
        <w:r w:rsidR="00CD069F">
          <w:fldChar w:fldCharType="begin"/>
        </w:r>
        <w:r w:rsidR="00CD069F">
          <w:instrText xml:space="preserve"> HYPERLINK \l "_bookmark2" </w:instrText>
        </w:r>
        <w:r w:rsidR="00CD069F">
          <w:fldChar w:fldCharType="separate"/>
        </w:r>
        <w:r w:rsidR="00CD069F">
          <w:t xml:space="preserve">IIIA.1 </w:t>
        </w:r>
        <w:r w:rsidR="00CD069F">
          <w:fldChar w:fldCharType="end"/>
        </w:r>
      </w:ins>
      <w:r>
        <w:t xml:space="preserve">but assume that the </w:t>
      </w:r>
      <w:r>
        <w:rPr>
          <w:spacing w:val="-5"/>
        </w:rPr>
        <w:t xml:space="preserve">MPTs </w:t>
      </w:r>
      <w:r>
        <w:t>are equipped with</w:t>
      </w:r>
      <w:r>
        <w:rPr>
          <w:spacing w:val="-5"/>
        </w:rPr>
        <w:t xml:space="preserve"> </w:t>
      </w:r>
      <w:r>
        <w:rPr>
          <w:spacing w:val="-4"/>
        </w:rPr>
        <w:t>OLTCs</w:t>
      </w:r>
      <w:r>
        <w:rPr>
          <w:spacing w:val="-1"/>
        </w:rPr>
        <w:t xml:space="preserve"> </w:t>
      </w:r>
      <w:r>
        <w:t>instead.</w:t>
      </w:r>
      <w:r>
        <w:rPr>
          <w:spacing w:val="-1"/>
          <w:w w:val="94"/>
        </w:rPr>
        <w:t xml:space="preserve"> </w:t>
      </w:r>
      <w:r>
        <w:t xml:space="preserve">Contrary to </w:t>
      </w:r>
      <w:del w:id="416" w:author="Carla-PCE" w:date="2021-07-04T20:28:00Z">
        <w:r w:rsidR="001A0BB1" w:rsidDel="007001A1">
          <w:fldChar w:fldCharType="begin"/>
        </w:r>
        <w:r w:rsidR="001A0BB1" w:rsidDel="007001A1">
          <w:delInstrText xml:space="preserve"> HYPERLINK \l "_bookmark2" </w:delInstrText>
        </w:r>
        <w:r w:rsidR="001A0BB1" w:rsidDel="007001A1">
          <w:fldChar w:fldCharType="separate"/>
        </w:r>
        <w:r w:rsidDel="007001A1">
          <w:delText>3.1,</w:delText>
        </w:r>
        <w:r w:rsidR="001A0BB1" w:rsidDel="007001A1">
          <w:fldChar w:fldCharType="end"/>
        </w:r>
      </w:del>
      <w:ins w:id="417" w:author="Carla-PCE" w:date="2021-07-04T20:28:00Z">
        <w:r w:rsidR="007001A1">
          <w:fldChar w:fldCharType="begin"/>
        </w:r>
        <w:r w:rsidR="007001A1">
          <w:instrText xml:space="preserve"> HYPERLINK \l "_bookmark2" </w:instrText>
        </w:r>
        <w:r w:rsidR="007001A1">
          <w:fldChar w:fldCharType="separate"/>
        </w:r>
        <w:r w:rsidR="007001A1">
          <w:t xml:space="preserve">the </w:t>
        </w:r>
      </w:ins>
      <w:ins w:id="418" w:author="Carla-PCE" w:date="2021-07-04T20:29:00Z">
        <w:r w:rsidR="007001A1">
          <w:t>situation in IIIA.1</w:t>
        </w:r>
      </w:ins>
      <w:ins w:id="419" w:author="Carla-PCE" w:date="2021-07-04T20:28:00Z">
        <w:r w:rsidR="007001A1">
          <w:t>,</w:t>
        </w:r>
        <w:r w:rsidR="007001A1">
          <w:fldChar w:fldCharType="end"/>
        </w:r>
      </w:ins>
      <w:r>
        <w:t xml:space="preserve"> no iterative approach is needed. The turbines</w:t>
      </w:r>
      <w:r>
        <w:rPr>
          <w:spacing w:val="-6"/>
        </w:rPr>
        <w:t xml:space="preserve"> </w:t>
      </w:r>
      <w:r>
        <w:t>are</w:t>
      </w:r>
      <w:r>
        <w:rPr>
          <w:spacing w:val="1"/>
        </w:rPr>
        <w:t xml:space="preserve"> </w:t>
      </w:r>
      <w:r>
        <w:t>dis</w:t>
      </w:r>
      <w:del w:id="420" w:author="Carla-PCE" w:date="2021-07-04T20:27:00Z">
        <w:r w:rsidDel="00E566CA">
          <w:delText>-</w:delText>
        </w:r>
        <w:r w:rsidDel="00E566CA">
          <w:rPr>
            <w:w w:val="86"/>
          </w:rPr>
          <w:delText xml:space="preserve"> </w:delText>
        </w:r>
      </w:del>
      <w:r>
        <w:t>patched</w:t>
      </w:r>
      <w:r>
        <w:rPr>
          <w:spacing w:val="-26"/>
        </w:rPr>
        <w:t xml:space="preserve"> </w:t>
      </w:r>
      <w:r>
        <w:t>to</w:t>
      </w:r>
      <w:r>
        <w:rPr>
          <w:spacing w:val="-25"/>
        </w:rPr>
        <w:t xml:space="preserve"> </w:t>
      </w:r>
      <w:r>
        <w:t>maximize</w:t>
      </w:r>
      <w:r>
        <w:rPr>
          <w:spacing w:val="-26"/>
        </w:rPr>
        <w:t xml:space="preserve"> </w:t>
      </w:r>
      <w:r>
        <w:t>active</w:t>
      </w:r>
      <w:r>
        <w:rPr>
          <w:spacing w:val="-26"/>
        </w:rPr>
        <w:t xml:space="preserve"> </w:t>
      </w:r>
      <w:r>
        <w:t>and</w:t>
      </w:r>
      <w:r>
        <w:rPr>
          <w:spacing w:val="-25"/>
        </w:rPr>
        <w:t xml:space="preserve"> </w:t>
      </w:r>
      <w:r>
        <w:t>reactive</w:t>
      </w:r>
      <w:r>
        <w:rPr>
          <w:spacing w:val="-25"/>
        </w:rPr>
        <w:t xml:space="preserve"> </w:t>
      </w:r>
      <w:r>
        <w:t>power</w:t>
      </w:r>
      <w:r>
        <w:rPr>
          <w:spacing w:val="-26"/>
        </w:rPr>
        <w:t xml:space="preserve"> </w:t>
      </w:r>
      <w:ins w:id="421" w:author="Carla-PCE" w:date="2021-07-04T20:24:00Z">
        <w:r w:rsidR="00AD109B" w:rsidRPr="00E566CA">
          <w:rPr>
            <w:rPrChange w:id="422" w:author="Carla-PCE" w:date="2021-07-04T20:28:00Z">
              <w:rPr>
                <w:spacing w:val="-26"/>
              </w:rPr>
            </w:rPrChange>
          </w:rPr>
          <w:t xml:space="preserve">made </w:t>
        </w:r>
      </w:ins>
      <w:r>
        <w:t>possible</w:t>
      </w:r>
      <w:r>
        <w:rPr>
          <w:spacing w:val="-25"/>
        </w:rPr>
        <w:t xml:space="preserve"> </w:t>
      </w:r>
      <w:ins w:id="423" w:author="Carla-PCE" w:date="2021-07-04T20:29:00Z">
        <w:r w:rsidR="00852547">
          <w:t>by</w:t>
        </w:r>
      </w:ins>
      <w:del w:id="424" w:author="Carla-PCE" w:date="2021-07-04T20:29:00Z">
        <w:r w:rsidDel="00852547">
          <w:delText>with</w:delText>
        </w:r>
      </w:del>
      <w:r>
        <w:rPr>
          <w:spacing w:val="-26"/>
        </w:rPr>
        <w:t xml:space="preserve"> </w:t>
      </w:r>
      <w:r>
        <w:t>the</w:t>
      </w:r>
      <w:r>
        <w:rPr>
          <w:spacing w:val="-26"/>
        </w:rPr>
        <w:t xml:space="preserve"> </w:t>
      </w:r>
      <w:r>
        <w:t>POI</w:t>
      </w:r>
      <w:ins w:id="425" w:author="Carla-PCE" w:date="2021-07-04T20:32:00Z">
        <w:r w:rsidR="006A6FFE">
          <w:t xml:space="preserve"> </w:t>
        </w:r>
      </w:ins>
      <w:r>
        <w:rPr>
          <w:spacing w:val="-26"/>
        </w:rPr>
        <w:t xml:space="preserve"> </w:t>
      </w:r>
      <w:r>
        <w:t xml:space="preserve">scheduled at 1.05 </w:t>
      </w:r>
      <w:r>
        <w:rPr>
          <w:spacing w:val="-6"/>
        </w:rPr>
        <w:t xml:space="preserve">Vpu. </w:t>
      </w:r>
      <w:r>
        <w:t>Capacitor banks are then added to meet the</w:t>
      </w:r>
      <w:r>
        <w:rPr>
          <w:spacing w:val="7"/>
        </w:rPr>
        <w:t xml:space="preserve"> </w:t>
      </w:r>
      <w:r>
        <w:t>PF</w:t>
      </w:r>
      <w:r>
        <w:rPr>
          <w:spacing w:val="2"/>
        </w:rPr>
        <w:t xml:space="preserve"> </w:t>
      </w:r>
      <w:r>
        <w:t>require</w:t>
      </w:r>
      <w:del w:id="426" w:author="Carla-PCE" w:date="2021-07-04T20:30:00Z">
        <w:r w:rsidDel="00852547">
          <w:delText>-</w:delText>
        </w:r>
        <w:r w:rsidDel="00852547">
          <w:rPr>
            <w:spacing w:val="-1"/>
            <w:w w:val="90"/>
          </w:rPr>
          <w:delText xml:space="preserve"> </w:delText>
        </w:r>
      </w:del>
      <w:r>
        <w:rPr>
          <w:spacing w:val="-3"/>
        </w:rPr>
        <w:t>ment</w:t>
      </w:r>
      <w:r>
        <w:rPr>
          <w:spacing w:val="-16"/>
        </w:rPr>
        <w:t xml:space="preserve"> </w:t>
      </w:r>
      <w:r>
        <w:t>at</w:t>
      </w:r>
      <w:r>
        <w:rPr>
          <w:spacing w:val="-14"/>
        </w:rPr>
        <w:t xml:space="preserve"> </w:t>
      </w:r>
      <w:r>
        <w:t>the</w:t>
      </w:r>
      <w:r>
        <w:rPr>
          <w:spacing w:val="-15"/>
        </w:rPr>
        <w:t xml:space="preserve"> </w:t>
      </w:r>
      <w:r>
        <w:t>POI.</w:t>
      </w:r>
      <w:r>
        <w:rPr>
          <w:spacing w:val="-15"/>
        </w:rPr>
        <w:t xml:space="preserve"> </w:t>
      </w:r>
      <w:r>
        <w:t>This</w:t>
      </w:r>
      <w:r>
        <w:rPr>
          <w:spacing w:val="-14"/>
        </w:rPr>
        <w:t xml:space="preserve"> </w:t>
      </w:r>
      <w:r>
        <w:t>is</w:t>
      </w:r>
      <w:r>
        <w:rPr>
          <w:spacing w:val="-15"/>
        </w:rPr>
        <w:t xml:space="preserve"> </w:t>
      </w:r>
      <w:r>
        <w:t>done</w:t>
      </w:r>
      <w:r>
        <w:rPr>
          <w:spacing w:val="-15"/>
        </w:rPr>
        <w:t xml:space="preserve"> </w:t>
      </w:r>
      <w:r>
        <w:t>while</w:t>
      </w:r>
      <w:r>
        <w:rPr>
          <w:spacing w:val="-15"/>
        </w:rPr>
        <w:t xml:space="preserve"> </w:t>
      </w:r>
      <w:r>
        <w:t>observing</w:t>
      </w:r>
      <w:r>
        <w:rPr>
          <w:spacing w:val="-15"/>
        </w:rPr>
        <w:t xml:space="preserve"> </w:t>
      </w:r>
      <w:r>
        <w:t>the</w:t>
      </w:r>
      <w:r>
        <w:rPr>
          <w:spacing w:val="-15"/>
        </w:rPr>
        <w:t xml:space="preserve"> </w:t>
      </w:r>
      <w:r>
        <w:t>same</w:t>
      </w:r>
      <w:r>
        <w:rPr>
          <w:spacing w:val="-14"/>
        </w:rPr>
        <w:t xml:space="preserve"> </w:t>
      </w:r>
      <w:r>
        <w:t>constraints</w:t>
      </w:r>
      <w:r>
        <w:rPr>
          <w:spacing w:val="-15"/>
        </w:rPr>
        <w:t xml:space="preserve"> </w:t>
      </w:r>
      <w:r>
        <w:t>given</w:t>
      </w:r>
      <w:r>
        <w:rPr>
          <w:spacing w:val="-15"/>
        </w:rPr>
        <w:t xml:space="preserve"> </w:t>
      </w:r>
      <w:r>
        <w:t>in</w:t>
      </w:r>
      <w:ins w:id="427" w:author="Carla-PCE" w:date="2021-07-04T20:30:00Z">
        <w:r w:rsidR="006A6FFE">
          <w:t xml:space="preserve"> </w:t>
        </w:r>
      </w:ins>
    </w:p>
    <w:p w14:paraId="36B3FBCF" w14:textId="70E521E3" w:rsidR="00BF0E6B" w:rsidRDefault="00357D8F" w:rsidP="005D7498">
      <w:pPr>
        <w:pStyle w:val="BodyText"/>
        <w:spacing w:line="360" w:lineRule="auto"/>
        <w:ind w:left="497" w:right="1268"/>
        <w:jc w:val="both"/>
      </w:pPr>
      <w:r>
        <w:rPr>
          <w:noProof/>
        </w:rPr>
        <mc:AlternateContent>
          <mc:Choice Requires="wps">
            <w:drawing>
              <wp:anchor distT="0" distB="0" distL="114300" distR="114300" simplePos="0" relativeHeight="251664896" behindDoc="1" locked="0" layoutInCell="1" allowOverlap="1" wp14:anchorId="36B3FCFA" wp14:editId="4459C212">
                <wp:simplePos x="0" y="0"/>
                <wp:positionH relativeFrom="page">
                  <wp:posOffset>2862580</wp:posOffset>
                </wp:positionH>
                <wp:positionV relativeFrom="paragraph">
                  <wp:posOffset>572770</wp:posOffset>
                </wp:positionV>
                <wp:extent cx="1414145" cy="263525"/>
                <wp:effectExtent l="0" t="381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11" w14:textId="77777777" w:rsidR="00BF0E6B" w:rsidRDefault="007F21B2">
                            <w:pPr>
                              <w:tabs>
                                <w:tab w:val="left" w:pos="2040"/>
                              </w:tabs>
                              <w:spacing w:line="236" w:lineRule="exact"/>
                              <w:rPr>
                                <w:rFonts w:ascii="Verdana" w:hAnsi="Verdana"/>
                                <w:i/>
                                <w:sz w:val="24"/>
                              </w:rPr>
                            </w:pPr>
                            <w:r>
                              <w:rPr>
                                <w:rFonts w:ascii="Verdana" w:hAnsi="Verdana"/>
                                <w:i/>
                                <w:sz w:val="24"/>
                              </w:rPr>
                              <w:t>±</w:t>
                            </w:r>
                            <w:r>
                              <w:rPr>
                                <w:rFonts w:ascii="Verdana" w:hAnsi="Verdana"/>
                                <w:i/>
                                <w:sz w:val="24"/>
                              </w:rPr>
                              <w:tab/>
                            </w:r>
                            <w:r>
                              <w:rPr>
                                <w:rFonts w:ascii="Verdana" w:hAnsi="Verdana"/>
                                <w:i/>
                                <w:w w:val="95"/>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CFA" id="_x0000_t202" coordsize="21600,21600" o:spt="202" path="m,l,21600r21600,l21600,xe">
                <v:stroke joinstyle="miter"/>
                <v:path gradientshapeok="t" o:connecttype="rect"/>
              </v:shapetype>
              <v:shape id="Text Box 5" o:spid="_x0000_s1026" type="#_x0000_t202" style="position:absolute;left:0;text-align:left;margin-left:225.4pt;margin-top:45.1pt;width:111.35pt;height:20.7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" filled="f" stroked="f">
                <v:textbox inset="0,0,0,0">
                  <w:txbxContent>
                    <w:p w14:paraId="36B3FD11" w14:textId="77777777" w:rsidR="00BF0E6B" w:rsidRDefault="007F21B2">
                      <w:pPr>
                        <w:tabs>
                          <w:tab w:val="left" w:pos="2040"/>
                        </w:tabs>
                        <w:spacing w:line="236" w:lineRule="exact"/>
                        <w:rPr>
                          <w:rFonts w:ascii="Verdana" w:hAnsi="Verdana"/>
                          <w:i/>
                          <w:sz w:val="24"/>
                        </w:rPr>
                      </w:pPr>
                      <w:r>
                        <w:rPr>
                          <w:rFonts w:ascii="Verdana" w:hAnsi="Verdana"/>
                          <w:i/>
                          <w:sz w:val="24"/>
                        </w:rPr>
                        <w:t>±</w:t>
                      </w:r>
                      <w:r>
                        <w:rPr>
                          <w:rFonts w:ascii="Verdana" w:hAnsi="Verdana"/>
                          <w:i/>
                          <w:sz w:val="24"/>
                        </w:rPr>
                        <w:tab/>
                      </w:r>
                      <w:r>
                        <w:rPr>
                          <w:rFonts w:ascii="Verdana" w:hAnsi="Verdana"/>
                          <w:i/>
                          <w:w w:val="95"/>
                          <w:sz w:val="24"/>
                        </w:rPr>
                        <w:t>±</w:t>
                      </w:r>
                    </w:p>
                  </w:txbxContent>
                </v:textbox>
                <w10:wrap anchorx="page"/>
              </v:shape>
            </w:pict>
          </mc:Fallback>
        </mc:AlternateContent>
      </w:r>
      <w:r w:rsidR="001A0BB1">
        <w:fldChar w:fldCharType="begin"/>
      </w:r>
      <w:r w:rsidR="001A0BB1">
        <w:instrText xml:space="preserve"> HYPERLINK \l "_bookmark2" </w:instrText>
      </w:r>
      <w:r w:rsidR="001A0BB1">
        <w:fldChar w:fldCharType="separate"/>
      </w:r>
      <w:ins w:id="428" w:author="Carla-PCE" w:date="2021-07-04T20:30:00Z">
        <w:r w:rsidR="006A6FFE">
          <w:t>III</w:t>
        </w:r>
      </w:ins>
      <w:del w:id="429" w:author="Carla-PCE" w:date="2021-07-04T20:30:00Z">
        <w:r w:rsidR="007F21B2" w:rsidDel="006A6FFE">
          <w:delText>3</w:delText>
        </w:r>
      </w:del>
      <w:r w:rsidR="007F21B2">
        <w:t>.</w:t>
      </w:r>
      <w:ins w:id="430" w:author="Carla-PCE" w:date="2021-07-04T20:35:00Z">
        <w:r w:rsidR="00F64C7C">
          <w:t>A</w:t>
        </w:r>
      </w:ins>
      <w:r w:rsidR="007F21B2">
        <w:t>1.</w:t>
      </w:r>
      <w:r w:rsidR="001A0BB1">
        <w:fldChar w:fldCharType="end"/>
      </w:r>
      <w:r w:rsidR="007F21B2">
        <w:rPr>
          <w:spacing w:val="12"/>
        </w:rPr>
        <w:t xml:space="preserve"> </w:t>
      </w:r>
      <w:r w:rsidR="007F21B2" w:rsidRPr="002801CD">
        <w:t>In</w:t>
      </w:r>
      <w:r w:rsidR="007F21B2" w:rsidRPr="002801CD">
        <w:rPr>
          <w:spacing w:val="-10"/>
        </w:rPr>
        <w:t xml:space="preserve"> </w:t>
      </w:r>
      <w:r w:rsidR="007F21B2" w:rsidRPr="002801CD">
        <w:t>the</w:t>
      </w:r>
      <w:r w:rsidR="007F21B2">
        <w:rPr>
          <w:spacing w:val="-12"/>
        </w:rPr>
        <w:t xml:space="preserve"> </w:t>
      </w:r>
      <w:r w:rsidR="007F21B2">
        <w:t>current</w:t>
      </w:r>
      <w:r w:rsidR="007F21B2">
        <w:rPr>
          <w:spacing w:val="-11"/>
        </w:rPr>
        <w:t xml:space="preserve"> </w:t>
      </w:r>
      <w:r w:rsidR="007F21B2">
        <w:t>case,</w:t>
      </w:r>
      <w:r w:rsidR="007F21B2">
        <w:rPr>
          <w:spacing w:val="-9"/>
        </w:rPr>
        <w:t xml:space="preserve"> </w:t>
      </w:r>
      <w:r w:rsidR="007F21B2">
        <w:t>and</w:t>
      </w:r>
      <w:r w:rsidR="007F21B2">
        <w:rPr>
          <w:spacing w:val="-11"/>
        </w:rPr>
        <w:t xml:space="preserve"> </w:t>
      </w:r>
      <w:r w:rsidR="007F21B2">
        <w:t>generally,</w:t>
      </w:r>
      <w:r w:rsidR="007F21B2">
        <w:rPr>
          <w:spacing w:val="-9"/>
        </w:rPr>
        <w:t xml:space="preserve"> </w:t>
      </w:r>
      <w:r w:rsidR="007F21B2">
        <w:t>the</w:t>
      </w:r>
      <w:r w:rsidR="007F21B2">
        <w:rPr>
          <w:spacing w:val="-12"/>
        </w:rPr>
        <w:t xml:space="preserve"> </w:t>
      </w:r>
      <w:r w:rsidR="007F21B2">
        <w:t>MPT</w:t>
      </w:r>
      <w:r w:rsidR="007F21B2">
        <w:rPr>
          <w:spacing w:val="-10"/>
        </w:rPr>
        <w:t xml:space="preserve"> </w:t>
      </w:r>
      <w:r w:rsidR="007F21B2">
        <w:rPr>
          <w:spacing w:val="-5"/>
        </w:rPr>
        <w:t>OLTC</w:t>
      </w:r>
      <w:r w:rsidR="007F21B2">
        <w:rPr>
          <w:spacing w:val="-12"/>
        </w:rPr>
        <w:t xml:space="preserve"> </w:t>
      </w:r>
      <w:r w:rsidR="007F21B2">
        <w:t>solely</w:t>
      </w:r>
      <w:r w:rsidR="007F21B2">
        <w:rPr>
          <w:spacing w:val="-11"/>
        </w:rPr>
        <w:t xml:space="preserve"> </w:t>
      </w:r>
      <w:r w:rsidR="007F21B2">
        <w:t>can</w:t>
      </w:r>
      <w:r w:rsidR="007F21B2">
        <w:rPr>
          <w:spacing w:val="-10"/>
        </w:rPr>
        <w:t xml:space="preserve"> </w:t>
      </w:r>
      <w:r w:rsidR="007F21B2">
        <w:rPr>
          <w:spacing w:val="3"/>
        </w:rPr>
        <w:t>be</w:t>
      </w:r>
      <w:r w:rsidR="007F21B2">
        <w:rPr>
          <w:spacing w:val="-12"/>
        </w:rPr>
        <w:t xml:space="preserve"> </w:t>
      </w:r>
      <w:r w:rsidR="007F21B2">
        <w:t>used</w:t>
      </w:r>
      <w:r w:rsidR="007F21B2">
        <w:rPr>
          <w:spacing w:val="-10"/>
        </w:rPr>
        <w:t xml:space="preserve"> </w:t>
      </w:r>
      <w:r w:rsidR="007F21B2">
        <w:t>to bring</w:t>
      </w:r>
      <w:r w:rsidR="007F21B2">
        <w:rPr>
          <w:spacing w:val="-7"/>
        </w:rPr>
        <w:t xml:space="preserve"> </w:t>
      </w:r>
      <w:r w:rsidR="007F21B2">
        <w:t>down</w:t>
      </w:r>
      <w:r w:rsidR="007F21B2">
        <w:rPr>
          <w:spacing w:val="-7"/>
        </w:rPr>
        <w:t xml:space="preserve"> </w:t>
      </w:r>
      <w:r w:rsidR="007F21B2">
        <w:t>the</w:t>
      </w:r>
      <w:r w:rsidR="007F21B2">
        <w:rPr>
          <w:spacing w:val="-6"/>
        </w:rPr>
        <w:t xml:space="preserve"> </w:t>
      </w:r>
      <w:r w:rsidR="007F21B2">
        <w:t>voltage</w:t>
      </w:r>
      <w:r w:rsidR="007F21B2">
        <w:rPr>
          <w:spacing w:val="-7"/>
        </w:rPr>
        <w:t xml:space="preserve"> </w:t>
      </w:r>
      <w:r w:rsidR="007F21B2">
        <w:t>to</w:t>
      </w:r>
      <w:r w:rsidR="007F21B2">
        <w:rPr>
          <w:spacing w:val="-7"/>
        </w:rPr>
        <w:t xml:space="preserve"> </w:t>
      </w:r>
      <w:r w:rsidR="007F21B2">
        <w:t>levels</w:t>
      </w:r>
      <w:r w:rsidR="007F21B2">
        <w:rPr>
          <w:spacing w:val="-6"/>
        </w:rPr>
        <w:t xml:space="preserve"> </w:t>
      </w:r>
      <w:r w:rsidR="007F21B2">
        <w:t>that</w:t>
      </w:r>
      <w:r w:rsidR="007F21B2">
        <w:rPr>
          <w:spacing w:val="-7"/>
        </w:rPr>
        <w:t xml:space="preserve"> </w:t>
      </w:r>
      <w:r w:rsidR="007F21B2">
        <w:t>maximize</w:t>
      </w:r>
      <w:r w:rsidR="007F21B2">
        <w:rPr>
          <w:spacing w:val="-7"/>
        </w:rPr>
        <w:t xml:space="preserve"> </w:t>
      </w:r>
      <w:r w:rsidR="007F21B2">
        <w:t>turbine</w:t>
      </w:r>
      <w:r w:rsidR="007F21B2">
        <w:rPr>
          <w:spacing w:val="-6"/>
        </w:rPr>
        <w:t xml:space="preserve"> </w:t>
      </w:r>
      <w:r w:rsidR="007F21B2">
        <w:rPr>
          <w:spacing w:val="-7"/>
        </w:rPr>
        <w:t xml:space="preserve">MVAr </w:t>
      </w:r>
      <w:r w:rsidR="007F21B2">
        <w:t>contribution without regard to the POI voltage. This is due to the large operation</w:t>
      </w:r>
      <w:r w:rsidR="007F21B2">
        <w:rPr>
          <w:spacing w:val="-38"/>
        </w:rPr>
        <w:t xml:space="preserve"> </w:t>
      </w:r>
      <w:r w:rsidR="007F21B2">
        <w:t xml:space="preserve">range of the </w:t>
      </w:r>
      <w:r w:rsidR="007F21B2">
        <w:rPr>
          <w:spacing w:val="-5"/>
        </w:rPr>
        <w:t xml:space="preserve">OLTC </w:t>
      </w:r>
      <w:r w:rsidR="007F21B2">
        <w:t xml:space="preserve">which is </w:t>
      </w:r>
      <w:r w:rsidR="007F21B2">
        <w:rPr>
          <w:rFonts w:ascii="Arial"/>
        </w:rPr>
        <w:t xml:space="preserve">10% </w:t>
      </w:r>
      <w:r w:rsidR="007F21B2">
        <w:t xml:space="preserve">compared to </w:t>
      </w:r>
      <w:r w:rsidR="007F21B2">
        <w:rPr>
          <w:rFonts w:ascii="Arial"/>
        </w:rPr>
        <w:t xml:space="preserve">5% </w:t>
      </w:r>
      <w:r w:rsidR="007F21B2">
        <w:t xml:space="preserve">in </w:t>
      </w:r>
      <w:ins w:id="431" w:author="Carla-PCE" w:date="2021-07-05T00:12:00Z">
        <w:r w:rsidR="00C80333">
          <w:t xml:space="preserve">the </w:t>
        </w:r>
      </w:ins>
      <w:r w:rsidR="007F21B2">
        <w:t xml:space="preserve">case of </w:t>
      </w:r>
      <w:del w:id="432" w:author="Carla-PCE" w:date="2021-07-05T00:12:00Z">
        <w:r w:rsidR="007F21B2" w:rsidDel="00C80333">
          <w:delText xml:space="preserve">the </w:delText>
        </w:r>
      </w:del>
      <w:ins w:id="433" w:author="Carla-PCE" w:date="2021-07-05T00:12:00Z">
        <w:r w:rsidR="00C80333">
          <w:t xml:space="preserve">a </w:t>
        </w:r>
      </w:ins>
      <w:r w:rsidR="007F21B2">
        <w:t>DETC. In the current</w:t>
      </w:r>
      <w:r w:rsidR="007F21B2">
        <w:rPr>
          <w:spacing w:val="-16"/>
        </w:rPr>
        <w:t xml:space="preserve"> </w:t>
      </w:r>
      <w:r w:rsidR="007F21B2">
        <w:t>example,</w:t>
      </w:r>
      <w:r w:rsidR="007F21B2">
        <w:rPr>
          <w:spacing w:val="-14"/>
        </w:rPr>
        <w:t xml:space="preserve"> </w:t>
      </w:r>
      <w:r w:rsidR="007F21B2">
        <w:t>the</w:t>
      </w:r>
      <w:r w:rsidR="007F21B2">
        <w:rPr>
          <w:spacing w:val="-15"/>
        </w:rPr>
        <w:t xml:space="preserve"> </w:t>
      </w:r>
      <w:r w:rsidR="007F21B2">
        <w:lastRenderedPageBreak/>
        <w:t>capacitor</w:t>
      </w:r>
      <w:r w:rsidR="007F21B2">
        <w:rPr>
          <w:spacing w:val="-16"/>
        </w:rPr>
        <w:t xml:space="preserve"> </w:t>
      </w:r>
      <w:r w:rsidR="007F21B2">
        <w:t>banks</w:t>
      </w:r>
      <w:r w:rsidR="007F21B2">
        <w:rPr>
          <w:spacing w:val="-15"/>
        </w:rPr>
        <w:t xml:space="preserve"> </w:t>
      </w:r>
      <w:r w:rsidR="007F21B2">
        <w:t>needed</w:t>
      </w:r>
      <w:r w:rsidR="007F21B2">
        <w:rPr>
          <w:spacing w:val="-15"/>
        </w:rPr>
        <w:t xml:space="preserve"> </w:t>
      </w:r>
      <w:r w:rsidR="007F21B2">
        <w:t>are</w:t>
      </w:r>
      <w:r w:rsidR="007F21B2">
        <w:rPr>
          <w:spacing w:val="-16"/>
        </w:rPr>
        <w:t xml:space="preserve"> </w:t>
      </w:r>
      <w:r w:rsidR="007F21B2">
        <w:t>1.5</w:t>
      </w:r>
      <w:r w:rsidR="007F21B2">
        <w:rPr>
          <w:spacing w:val="-15"/>
        </w:rPr>
        <w:t xml:space="preserve"> </w:t>
      </w:r>
      <w:r w:rsidR="007F21B2">
        <w:rPr>
          <w:spacing w:val="-6"/>
        </w:rPr>
        <w:t>MVArs</w:t>
      </w:r>
      <w:r w:rsidR="007F21B2">
        <w:rPr>
          <w:spacing w:val="-16"/>
        </w:rPr>
        <w:t xml:space="preserve"> </w:t>
      </w:r>
      <w:r w:rsidR="007F21B2">
        <w:t>per</w:t>
      </w:r>
      <w:r w:rsidR="007F21B2">
        <w:rPr>
          <w:spacing w:val="-15"/>
        </w:rPr>
        <w:t xml:space="preserve"> </w:t>
      </w:r>
      <w:r w:rsidR="007F21B2">
        <w:t>bus.</w:t>
      </w:r>
      <w:r w:rsidR="007F21B2">
        <w:rPr>
          <w:spacing w:val="4"/>
        </w:rPr>
        <w:t xml:space="preserve"> </w:t>
      </w:r>
      <w:r w:rsidR="007F21B2">
        <w:t>This</w:t>
      </w:r>
      <w:r w:rsidR="007F21B2">
        <w:rPr>
          <w:spacing w:val="-16"/>
        </w:rPr>
        <w:t xml:space="preserve"> </w:t>
      </w:r>
      <w:r w:rsidR="007F21B2">
        <w:t xml:space="preserve">is to </w:t>
      </w:r>
      <w:r w:rsidR="007F21B2">
        <w:rPr>
          <w:spacing w:val="3"/>
        </w:rPr>
        <w:t xml:space="preserve">be </w:t>
      </w:r>
      <w:r w:rsidR="007F21B2">
        <w:t xml:space="preserve">compared against the 6.5 </w:t>
      </w:r>
      <w:r w:rsidR="007F21B2">
        <w:rPr>
          <w:spacing w:val="-7"/>
        </w:rPr>
        <w:t xml:space="preserve">MVAr </w:t>
      </w:r>
      <w:r w:rsidR="007F21B2">
        <w:t xml:space="preserve">obtained in </w:t>
      </w:r>
      <w:ins w:id="434" w:author="Carla-PCE" w:date="2021-07-05T00:13:00Z">
        <w:r w:rsidR="002C60DA">
          <w:t>III</w:t>
        </w:r>
        <w:r w:rsidR="00AB2ED9">
          <w:t>A</w:t>
        </w:r>
      </w:ins>
      <w:hyperlink w:anchor="_bookmark2" w:history="1">
        <w:r w:rsidR="007F21B2">
          <w:t>3.1.</w:t>
        </w:r>
      </w:hyperlink>
      <w:r w:rsidR="007F21B2">
        <w:t xml:space="preserve"> The reason for this is that the voltage in the collection system is </w:t>
      </w:r>
      <w:r w:rsidR="007F21B2">
        <w:rPr>
          <w:spacing w:val="-3"/>
        </w:rPr>
        <w:t xml:space="preserve">now </w:t>
      </w:r>
      <w:r w:rsidR="007F21B2">
        <w:t>decoupled from the POI voltage</w:t>
      </w:r>
      <w:r w:rsidR="007F21B2">
        <w:rPr>
          <w:spacing w:val="-15"/>
        </w:rPr>
        <w:t xml:space="preserve"> </w:t>
      </w:r>
      <w:r w:rsidR="007F21B2">
        <w:t>since</w:t>
      </w:r>
      <w:r w:rsidR="007F21B2">
        <w:rPr>
          <w:spacing w:val="-15"/>
        </w:rPr>
        <w:t xml:space="preserve"> </w:t>
      </w:r>
      <w:r w:rsidR="007F21B2">
        <w:t>the</w:t>
      </w:r>
      <w:r w:rsidR="007F21B2">
        <w:rPr>
          <w:spacing w:val="-15"/>
        </w:rPr>
        <w:t xml:space="preserve"> </w:t>
      </w:r>
      <w:r w:rsidR="007F21B2">
        <w:rPr>
          <w:spacing w:val="-4"/>
        </w:rPr>
        <w:t>OLTCs</w:t>
      </w:r>
      <w:r w:rsidR="007F21B2">
        <w:rPr>
          <w:spacing w:val="-15"/>
        </w:rPr>
        <w:t xml:space="preserve"> </w:t>
      </w:r>
      <w:r w:rsidR="007F21B2">
        <w:rPr>
          <w:spacing w:val="-4"/>
        </w:rPr>
        <w:t>have</w:t>
      </w:r>
      <w:r w:rsidR="007F21B2">
        <w:rPr>
          <w:spacing w:val="-15"/>
        </w:rPr>
        <w:t xml:space="preserve"> </w:t>
      </w:r>
      <w:r w:rsidR="007F21B2">
        <w:t>enough</w:t>
      </w:r>
      <w:r w:rsidR="007F21B2">
        <w:rPr>
          <w:spacing w:val="-15"/>
        </w:rPr>
        <w:t xml:space="preserve"> </w:t>
      </w:r>
      <w:r w:rsidR="007F21B2">
        <w:t>bandwidth</w:t>
      </w:r>
      <w:r w:rsidR="007F21B2">
        <w:rPr>
          <w:spacing w:val="-14"/>
        </w:rPr>
        <w:t xml:space="preserve"> </w:t>
      </w:r>
      <w:r w:rsidR="007F21B2">
        <w:t>to</w:t>
      </w:r>
      <w:r w:rsidR="007F21B2">
        <w:rPr>
          <w:spacing w:val="-15"/>
        </w:rPr>
        <w:t xml:space="preserve"> </w:t>
      </w:r>
      <w:r w:rsidR="007F21B2">
        <w:t>control</w:t>
      </w:r>
      <w:r w:rsidR="007F21B2">
        <w:rPr>
          <w:spacing w:val="-15"/>
        </w:rPr>
        <w:t xml:space="preserve"> </w:t>
      </w:r>
      <w:r w:rsidR="007F21B2">
        <w:t>the</w:t>
      </w:r>
      <w:r w:rsidR="007F21B2">
        <w:rPr>
          <w:spacing w:val="-15"/>
        </w:rPr>
        <w:t xml:space="preserve"> </w:t>
      </w:r>
      <w:r w:rsidR="007F21B2">
        <w:rPr>
          <w:spacing w:val="-3"/>
        </w:rPr>
        <w:t>low</w:t>
      </w:r>
      <w:r w:rsidR="007F21B2">
        <w:rPr>
          <w:spacing w:val="-15"/>
        </w:rPr>
        <w:t xml:space="preserve"> </w:t>
      </w:r>
      <w:r w:rsidR="007F21B2">
        <w:t>side</w:t>
      </w:r>
      <w:r w:rsidR="007F21B2">
        <w:rPr>
          <w:spacing w:val="-15"/>
        </w:rPr>
        <w:t xml:space="preserve"> </w:t>
      </w:r>
      <w:r w:rsidR="007F21B2">
        <w:t>bus voltage to healthy</w:t>
      </w:r>
      <w:r w:rsidR="007F21B2">
        <w:rPr>
          <w:spacing w:val="-5"/>
        </w:rPr>
        <w:t xml:space="preserve"> </w:t>
      </w:r>
      <w:r w:rsidR="007F21B2">
        <w:t>levels.</w:t>
      </w:r>
    </w:p>
    <w:p w14:paraId="36B3FBD0" w14:textId="1E128C76" w:rsidR="00BF0E6B" w:rsidRDefault="007F21B2" w:rsidP="00357D8F">
      <w:pPr>
        <w:pStyle w:val="BodyText"/>
        <w:spacing w:line="360" w:lineRule="auto"/>
        <w:ind w:left="497" w:right="1268" w:firstLine="351"/>
        <w:jc w:val="both"/>
      </w:pPr>
      <w:r>
        <w:t>When</w:t>
      </w:r>
      <w:r>
        <w:rPr>
          <w:spacing w:val="-23"/>
        </w:rPr>
        <w:t xml:space="preserve"> </w:t>
      </w:r>
      <w:r>
        <w:t>the</w:t>
      </w:r>
      <w:r>
        <w:rPr>
          <w:spacing w:val="-22"/>
        </w:rPr>
        <w:t xml:space="preserve"> </w:t>
      </w:r>
      <w:r>
        <w:t>turbine</w:t>
      </w:r>
      <w:r>
        <w:rPr>
          <w:spacing w:val="-22"/>
        </w:rPr>
        <w:t xml:space="preserve"> </w:t>
      </w:r>
      <w:r>
        <w:rPr>
          <w:spacing w:val="-7"/>
        </w:rPr>
        <w:t>MVAr</w:t>
      </w:r>
      <w:r>
        <w:rPr>
          <w:spacing w:val="-23"/>
        </w:rPr>
        <w:t xml:space="preserve"> </w:t>
      </w:r>
      <w:r>
        <w:t>contribution</w:t>
      </w:r>
      <w:r>
        <w:rPr>
          <w:spacing w:val="-22"/>
        </w:rPr>
        <w:t xml:space="preserve"> </w:t>
      </w:r>
      <w:r>
        <w:t>is</w:t>
      </w:r>
      <w:r>
        <w:rPr>
          <w:spacing w:val="-23"/>
        </w:rPr>
        <w:t xml:space="preserve"> </w:t>
      </w:r>
      <w:r>
        <w:t>highly</w:t>
      </w:r>
      <w:r>
        <w:rPr>
          <w:spacing w:val="-22"/>
        </w:rPr>
        <w:t xml:space="preserve"> </w:t>
      </w:r>
      <w:r>
        <w:t>dependent</w:t>
      </w:r>
      <w:r>
        <w:rPr>
          <w:spacing w:val="-22"/>
        </w:rPr>
        <w:t xml:space="preserve"> </w:t>
      </w:r>
      <w:r>
        <w:t>on</w:t>
      </w:r>
      <w:r>
        <w:rPr>
          <w:spacing w:val="-22"/>
        </w:rPr>
        <w:t xml:space="preserve"> </w:t>
      </w:r>
      <w:r>
        <w:t>the</w:t>
      </w:r>
      <w:r>
        <w:rPr>
          <w:spacing w:val="-23"/>
        </w:rPr>
        <w:t xml:space="preserve"> </w:t>
      </w:r>
      <w:r>
        <w:t xml:space="preserve">turbine terminal voltage, the </w:t>
      </w:r>
      <w:r>
        <w:rPr>
          <w:spacing w:val="-5"/>
        </w:rPr>
        <w:t xml:space="preserve">OLTC </w:t>
      </w:r>
      <w:r>
        <w:t xml:space="preserve">can still </w:t>
      </w:r>
      <w:r>
        <w:rPr>
          <w:spacing w:val="3"/>
        </w:rPr>
        <w:t xml:space="preserve">be </w:t>
      </w:r>
      <w:r>
        <w:t>used to satisfy the voltage constraints.</w:t>
      </w:r>
      <w:r>
        <w:rPr>
          <w:spacing w:val="9"/>
        </w:rPr>
        <w:t xml:space="preserve"> </w:t>
      </w:r>
      <w:r>
        <w:rPr>
          <w:spacing w:val="-3"/>
        </w:rPr>
        <w:t>However,</w:t>
      </w:r>
      <w:r>
        <w:rPr>
          <w:spacing w:val="-11"/>
        </w:rPr>
        <w:t xml:space="preserve"> </w:t>
      </w:r>
      <w:r>
        <w:t>adjustments</w:t>
      </w:r>
      <w:r>
        <w:rPr>
          <w:spacing w:val="-12"/>
        </w:rPr>
        <w:t xml:space="preserve"> </w:t>
      </w:r>
      <w:del w:id="435" w:author="Carla-PCE" w:date="2021-07-05T00:14:00Z">
        <w:r w:rsidDel="00D53486">
          <w:delText>of</w:delText>
        </w:r>
        <w:r w:rsidDel="00D53486">
          <w:rPr>
            <w:spacing w:val="-11"/>
          </w:rPr>
          <w:delText xml:space="preserve"> </w:delText>
        </w:r>
      </w:del>
      <w:ins w:id="436" w:author="Carla-PCE" w:date="2021-07-05T00:14:00Z">
        <w:r w:rsidR="00D53486">
          <w:t xml:space="preserve">to </w:t>
        </w:r>
      </w:ins>
      <w:r>
        <w:t>the</w:t>
      </w:r>
      <w:r>
        <w:rPr>
          <w:spacing w:val="-12"/>
        </w:rPr>
        <w:t xml:space="preserve"> </w:t>
      </w:r>
      <w:r>
        <w:t>DETC</w:t>
      </w:r>
      <w:r>
        <w:rPr>
          <w:spacing w:val="-12"/>
        </w:rPr>
        <w:t xml:space="preserve"> </w:t>
      </w:r>
      <w:r>
        <w:t>of</w:t>
      </w:r>
      <w:r>
        <w:rPr>
          <w:spacing w:val="-11"/>
        </w:rPr>
        <w:t xml:space="preserve"> </w:t>
      </w:r>
      <w:r>
        <w:rPr>
          <w:spacing w:val="-6"/>
        </w:rPr>
        <w:t>WTTs</w:t>
      </w:r>
      <w:r>
        <w:rPr>
          <w:spacing w:val="-12"/>
        </w:rPr>
        <w:t xml:space="preserve"> </w:t>
      </w:r>
      <w:r>
        <w:t>will</w:t>
      </w:r>
      <w:r>
        <w:rPr>
          <w:spacing w:val="-12"/>
        </w:rPr>
        <w:t xml:space="preserve"> </w:t>
      </w:r>
      <w:r>
        <w:t>probably</w:t>
      </w:r>
      <w:r>
        <w:rPr>
          <w:spacing w:val="-12"/>
        </w:rPr>
        <w:t xml:space="preserve"> </w:t>
      </w:r>
      <w:r>
        <w:t>need</w:t>
      </w:r>
      <w:r>
        <w:rPr>
          <w:spacing w:val="-12"/>
        </w:rPr>
        <w:t xml:space="preserve"> </w:t>
      </w:r>
      <w:r>
        <w:t>to happen</w:t>
      </w:r>
      <w:r>
        <w:rPr>
          <w:spacing w:val="-21"/>
        </w:rPr>
        <w:t xml:space="preserve"> </w:t>
      </w:r>
      <w:r>
        <w:t>to</w:t>
      </w:r>
      <w:r>
        <w:rPr>
          <w:spacing w:val="-20"/>
        </w:rPr>
        <w:t xml:space="preserve"> </w:t>
      </w:r>
      <w:r>
        <w:t>bring</w:t>
      </w:r>
      <w:r>
        <w:rPr>
          <w:spacing w:val="-21"/>
        </w:rPr>
        <w:t xml:space="preserve"> </w:t>
      </w:r>
      <w:r>
        <w:t>the</w:t>
      </w:r>
      <w:r>
        <w:rPr>
          <w:spacing w:val="-21"/>
        </w:rPr>
        <w:t xml:space="preserve"> </w:t>
      </w:r>
      <w:r>
        <w:t>voltage</w:t>
      </w:r>
      <w:r>
        <w:rPr>
          <w:spacing w:val="-20"/>
        </w:rPr>
        <w:t xml:space="preserve"> </w:t>
      </w:r>
      <w:r>
        <w:t>at</w:t>
      </w:r>
      <w:r>
        <w:rPr>
          <w:spacing w:val="-21"/>
        </w:rPr>
        <w:t xml:space="preserve"> </w:t>
      </w:r>
      <w:r>
        <w:t>turbine</w:t>
      </w:r>
      <w:r>
        <w:rPr>
          <w:spacing w:val="-20"/>
        </w:rPr>
        <w:t xml:space="preserve"> </w:t>
      </w:r>
      <w:r>
        <w:t>terminals</w:t>
      </w:r>
      <w:r>
        <w:rPr>
          <w:spacing w:val="-21"/>
        </w:rPr>
        <w:t xml:space="preserve"> </w:t>
      </w:r>
      <w:r>
        <w:t>to</w:t>
      </w:r>
      <w:r>
        <w:rPr>
          <w:spacing w:val="-21"/>
        </w:rPr>
        <w:t xml:space="preserve"> </w:t>
      </w:r>
      <w:r>
        <w:t>levels</w:t>
      </w:r>
      <w:r>
        <w:rPr>
          <w:spacing w:val="-21"/>
        </w:rPr>
        <w:t xml:space="preserve"> </w:t>
      </w:r>
      <w:r>
        <w:t>that</w:t>
      </w:r>
      <w:r>
        <w:rPr>
          <w:spacing w:val="-20"/>
        </w:rPr>
        <w:t xml:space="preserve"> </w:t>
      </w:r>
      <w:r>
        <w:t>can</w:t>
      </w:r>
      <w:r>
        <w:rPr>
          <w:spacing w:val="-21"/>
        </w:rPr>
        <w:t xml:space="preserve"> </w:t>
      </w:r>
      <w:r>
        <w:t xml:space="preserve">maximize </w:t>
      </w:r>
      <w:ins w:id="437" w:author="Carla-PCE" w:date="2021-07-05T00:15:00Z">
        <w:r w:rsidR="00501314">
          <w:t xml:space="preserve">the </w:t>
        </w:r>
      </w:ins>
      <w:r>
        <w:t xml:space="preserve">turbine </w:t>
      </w:r>
      <w:r>
        <w:rPr>
          <w:spacing w:val="-7"/>
        </w:rPr>
        <w:t xml:space="preserve">MVAr </w:t>
      </w:r>
      <w:r>
        <w:t>contribution. In some other instances, such optimization is not</w:t>
      </w:r>
      <w:r>
        <w:rPr>
          <w:spacing w:val="11"/>
        </w:rPr>
        <w:t xml:space="preserve"> </w:t>
      </w:r>
      <w:r>
        <w:t>possible</w:t>
      </w:r>
      <w:r>
        <w:rPr>
          <w:spacing w:val="12"/>
        </w:rPr>
        <w:t xml:space="preserve"> </w:t>
      </w:r>
      <w:r>
        <w:t>due</w:t>
      </w:r>
      <w:r>
        <w:rPr>
          <w:spacing w:val="12"/>
        </w:rPr>
        <w:t xml:space="preserve"> </w:t>
      </w:r>
      <w:r>
        <w:t>to</w:t>
      </w:r>
      <w:r>
        <w:rPr>
          <w:spacing w:val="12"/>
        </w:rPr>
        <w:t xml:space="preserve"> </w:t>
      </w:r>
      <w:r>
        <w:t>the</w:t>
      </w:r>
      <w:r>
        <w:rPr>
          <w:spacing w:val="11"/>
        </w:rPr>
        <w:t xml:space="preserve"> </w:t>
      </w:r>
      <w:r>
        <w:t>length</w:t>
      </w:r>
      <w:r>
        <w:rPr>
          <w:spacing w:val="11"/>
        </w:rPr>
        <w:t xml:space="preserve"> </w:t>
      </w:r>
      <w:r>
        <w:t>of</w:t>
      </w:r>
      <w:r>
        <w:rPr>
          <w:spacing w:val="12"/>
        </w:rPr>
        <w:t xml:space="preserve"> </w:t>
      </w:r>
      <w:r>
        <w:t>the</w:t>
      </w:r>
      <w:r>
        <w:rPr>
          <w:spacing w:val="11"/>
        </w:rPr>
        <w:t xml:space="preserve"> </w:t>
      </w:r>
      <w:r>
        <w:t>collection</w:t>
      </w:r>
      <w:r>
        <w:rPr>
          <w:spacing w:val="12"/>
        </w:rPr>
        <w:t xml:space="preserve"> </w:t>
      </w:r>
      <w:r>
        <w:t>system.</w:t>
      </w:r>
    </w:p>
    <w:p w14:paraId="36B3FBD1" w14:textId="77777777" w:rsidR="00BF0E6B" w:rsidRDefault="00BF0E6B" w:rsidP="00357D8F">
      <w:pPr>
        <w:pStyle w:val="BodyText"/>
        <w:spacing w:before="9" w:line="360" w:lineRule="auto"/>
        <w:rPr>
          <w:sz w:val="29"/>
        </w:rPr>
      </w:pPr>
    </w:p>
    <w:p w14:paraId="36B3FBD2" w14:textId="77777777" w:rsidR="00BF0E6B" w:rsidRDefault="007F21B2" w:rsidP="00357D8F">
      <w:pPr>
        <w:pStyle w:val="Heading1"/>
        <w:numPr>
          <w:ilvl w:val="0"/>
          <w:numId w:val="5"/>
        </w:numPr>
        <w:tabs>
          <w:tab w:val="left" w:pos="841"/>
        </w:tabs>
        <w:spacing w:line="360" w:lineRule="auto"/>
        <w:ind w:hanging="343"/>
      </w:pPr>
      <w:bookmarkStart w:id="438" w:name="_bookmark4"/>
      <w:bookmarkEnd w:id="438"/>
      <w:r>
        <w:t>Bank Step</w:t>
      </w:r>
      <w:r>
        <w:rPr>
          <w:spacing w:val="-8"/>
        </w:rPr>
        <w:t xml:space="preserve"> </w:t>
      </w:r>
      <w:r>
        <w:t>Sizing</w:t>
      </w:r>
    </w:p>
    <w:p w14:paraId="36B3FBD3" w14:textId="654414CC" w:rsidR="00BF0E6B" w:rsidRDefault="007F21B2" w:rsidP="00357D8F">
      <w:pPr>
        <w:pStyle w:val="BodyText"/>
        <w:spacing w:before="184" w:line="360" w:lineRule="auto"/>
        <w:ind w:left="497" w:right="1269" w:firstLine="351"/>
        <w:jc w:val="both"/>
      </w:pPr>
      <w:r>
        <w:t xml:space="preserve">Once the capacitor bank size is determined, the number of steps </w:t>
      </w:r>
      <w:del w:id="439" w:author="Carla-PCE" w:date="2021-07-05T00:16:00Z">
        <w:r w:rsidDel="001D4119">
          <w:delText xml:space="preserve">of </w:delText>
        </w:r>
      </w:del>
      <w:ins w:id="440" w:author="Carla-PCE" w:date="2021-07-05T00:16:00Z">
        <w:r w:rsidR="001D4119">
          <w:t xml:space="preserve">for </w:t>
        </w:r>
      </w:ins>
      <w:r>
        <w:t>the capacitor banks needs to be determined. This depends on three factors:</w:t>
      </w:r>
    </w:p>
    <w:p w14:paraId="36B3FBD4" w14:textId="5C4329F2" w:rsidR="00BF0E6B" w:rsidRDefault="007F21B2" w:rsidP="00357D8F">
      <w:pPr>
        <w:pStyle w:val="ListParagraph"/>
        <w:numPr>
          <w:ilvl w:val="0"/>
          <w:numId w:val="2"/>
        </w:numPr>
        <w:tabs>
          <w:tab w:val="left" w:pos="1083"/>
        </w:tabs>
        <w:spacing w:before="175" w:line="360" w:lineRule="auto"/>
        <w:ind w:right="1270" w:hanging="299"/>
        <w:jc w:val="both"/>
        <w:rPr>
          <w:sz w:val="24"/>
        </w:rPr>
      </w:pPr>
      <w:r>
        <w:rPr>
          <w:sz w:val="24"/>
        </w:rPr>
        <w:t xml:space="preserve">The </w:t>
      </w:r>
      <w:del w:id="441" w:author="Carla-PCE" w:date="2021-07-05T00:17:00Z">
        <w:r w:rsidDel="002359FA">
          <w:rPr>
            <w:sz w:val="24"/>
          </w:rPr>
          <w:delText xml:space="preserve">more </w:delText>
        </w:r>
      </w:del>
      <w:ins w:id="442" w:author="Carla-PCE" w:date="2021-07-05T00:17:00Z">
        <w:r w:rsidR="002359FA">
          <w:rPr>
            <w:sz w:val="24"/>
          </w:rPr>
          <w:t xml:space="preserve">greater </w:t>
        </w:r>
      </w:ins>
      <w:r>
        <w:rPr>
          <w:sz w:val="24"/>
        </w:rPr>
        <w:t xml:space="preserve">the number of steps, the </w:t>
      </w:r>
      <w:del w:id="443" w:author="Carla-PCE" w:date="2021-07-05T00:16:00Z">
        <w:r w:rsidDel="001D4119">
          <w:rPr>
            <w:sz w:val="24"/>
          </w:rPr>
          <w:delText xml:space="preserve">more </w:delText>
        </w:r>
      </w:del>
      <w:ins w:id="444" w:author="Carla-PCE" w:date="2021-07-05T00:16:00Z">
        <w:r w:rsidR="001D4119">
          <w:rPr>
            <w:sz w:val="24"/>
          </w:rPr>
          <w:t xml:space="preserve">greater the </w:t>
        </w:r>
      </w:ins>
      <w:r>
        <w:rPr>
          <w:sz w:val="24"/>
        </w:rPr>
        <w:t>cost of the capacitor bank. Some</w:t>
      </w:r>
      <w:r>
        <w:rPr>
          <w:spacing w:val="-24"/>
          <w:sz w:val="24"/>
        </w:rPr>
        <w:t xml:space="preserve"> </w:t>
      </w:r>
      <w:r>
        <w:rPr>
          <w:sz w:val="24"/>
        </w:rPr>
        <w:t>projects</w:t>
      </w:r>
      <w:r>
        <w:rPr>
          <w:spacing w:val="-24"/>
          <w:sz w:val="24"/>
        </w:rPr>
        <w:t xml:space="preserve"> </w:t>
      </w:r>
      <w:r>
        <w:rPr>
          <w:sz w:val="24"/>
        </w:rPr>
        <w:t>end</w:t>
      </w:r>
      <w:r>
        <w:rPr>
          <w:spacing w:val="-23"/>
          <w:sz w:val="24"/>
        </w:rPr>
        <w:t xml:space="preserve"> </w:t>
      </w:r>
      <w:r>
        <w:rPr>
          <w:sz w:val="24"/>
        </w:rPr>
        <w:t>up</w:t>
      </w:r>
      <w:r>
        <w:rPr>
          <w:spacing w:val="-24"/>
          <w:sz w:val="24"/>
        </w:rPr>
        <w:t xml:space="preserve"> </w:t>
      </w:r>
      <w:r>
        <w:rPr>
          <w:sz w:val="24"/>
        </w:rPr>
        <w:t>with</w:t>
      </w:r>
      <w:r>
        <w:rPr>
          <w:spacing w:val="-24"/>
          <w:sz w:val="24"/>
        </w:rPr>
        <w:t xml:space="preserve"> </w:t>
      </w:r>
      <w:r>
        <w:rPr>
          <w:sz w:val="24"/>
        </w:rPr>
        <w:t>a</w:t>
      </w:r>
      <w:r>
        <w:rPr>
          <w:spacing w:val="-23"/>
          <w:sz w:val="24"/>
        </w:rPr>
        <w:t xml:space="preserve"> </w:t>
      </w:r>
      <w:r>
        <w:rPr>
          <w:sz w:val="24"/>
        </w:rPr>
        <w:t>bigger</w:t>
      </w:r>
      <w:r>
        <w:rPr>
          <w:spacing w:val="-24"/>
          <w:sz w:val="24"/>
        </w:rPr>
        <w:t xml:space="preserve"> </w:t>
      </w:r>
      <w:r>
        <w:rPr>
          <w:sz w:val="24"/>
        </w:rPr>
        <w:t>capacitor</w:t>
      </w:r>
      <w:r>
        <w:rPr>
          <w:spacing w:val="-24"/>
          <w:sz w:val="24"/>
        </w:rPr>
        <w:t xml:space="preserve"> </w:t>
      </w:r>
      <w:r>
        <w:rPr>
          <w:sz w:val="24"/>
        </w:rPr>
        <w:t>bank</w:t>
      </w:r>
      <w:r>
        <w:rPr>
          <w:spacing w:val="-23"/>
          <w:sz w:val="24"/>
        </w:rPr>
        <w:t xml:space="preserve"> </w:t>
      </w:r>
      <w:r>
        <w:rPr>
          <w:sz w:val="24"/>
        </w:rPr>
        <w:t>step</w:t>
      </w:r>
      <w:r>
        <w:rPr>
          <w:spacing w:val="-24"/>
          <w:sz w:val="24"/>
        </w:rPr>
        <w:t xml:space="preserve"> </w:t>
      </w:r>
      <w:r>
        <w:rPr>
          <w:sz w:val="24"/>
        </w:rPr>
        <w:t>since</w:t>
      </w:r>
      <w:r>
        <w:rPr>
          <w:spacing w:val="-24"/>
          <w:sz w:val="24"/>
        </w:rPr>
        <w:t xml:space="preserve"> </w:t>
      </w:r>
      <w:r>
        <w:rPr>
          <w:sz w:val="24"/>
        </w:rPr>
        <w:t>it</w:t>
      </w:r>
      <w:r>
        <w:rPr>
          <w:spacing w:val="-23"/>
          <w:sz w:val="24"/>
        </w:rPr>
        <w:t xml:space="preserve"> </w:t>
      </w:r>
      <w:r>
        <w:rPr>
          <w:sz w:val="24"/>
        </w:rPr>
        <w:t>is</w:t>
      </w:r>
      <w:r>
        <w:rPr>
          <w:spacing w:val="-24"/>
          <w:sz w:val="24"/>
        </w:rPr>
        <w:t xml:space="preserve"> </w:t>
      </w:r>
      <w:r>
        <w:rPr>
          <w:sz w:val="24"/>
        </w:rPr>
        <w:t xml:space="preserve">more economical to </w:t>
      </w:r>
      <w:r>
        <w:rPr>
          <w:spacing w:val="-4"/>
          <w:sz w:val="24"/>
        </w:rPr>
        <w:t xml:space="preserve">have </w:t>
      </w:r>
      <w:r>
        <w:rPr>
          <w:sz w:val="24"/>
        </w:rPr>
        <w:t>one large step instead of having more</w:t>
      </w:r>
      <w:r>
        <w:rPr>
          <w:spacing w:val="-10"/>
          <w:sz w:val="24"/>
        </w:rPr>
        <w:t xml:space="preserve"> </w:t>
      </w:r>
      <w:r>
        <w:rPr>
          <w:sz w:val="24"/>
        </w:rPr>
        <w:t>steps.</w:t>
      </w:r>
    </w:p>
    <w:p w14:paraId="36B3FBDA" w14:textId="04F7D387" w:rsidR="00BF0E6B" w:rsidRPr="00E051DB" w:rsidRDefault="007F21B2" w:rsidP="00E051DB">
      <w:pPr>
        <w:pStyle w:val="ListParagraph"/>
        <w:numPr>
          <w:ilvl w:val="0"/>
          <w:numId w:val="2"/>
        </w:numPr>
        <w:tabs>
          <w:tab w:val="left" w:pos="1083"/>
        </w:tabs>
        <w:spacing w:before="191" w:line="360" w:lineRule="auto"/>
        <w:ind w:right="1269" w:hanging="299"/>
        <w:jc w:val="both"/>
        <w:rPr>
          <w:sz w:val="24"/>
        </w:rPr>
      </w:pPr>
      <w:r>
        <w:rPr>
          <w:sz w:val="24"/>
        </w:rPr>
        <w:t xml:space="preserve">The space </w:t>
      </w:r>
      <w:r>
        <w:rPr>
          <w:spacing w:val="-3"/>
          <w:sz w:val="24"/>
        </w:rPr>
        <w:t xml:space="preserve">available </w:t>
      </w:r>
      <w:r>
        <w:rPr>
          <w:sz w:val="24"/>
        </w:rPr>
        <w:t>at the substation. Sometimes, it is not feasible</w:t>
      </w:r>
      <w:r>
        <w:rPr>
          <w:spacing w:val="-25"/>
          <w:sz w:val="24"/>
        </w:rPr>
        <w:t xml:space="preserve"> </w:t>
      </w:r>
      <w:r>
        <w:rPr>
          <w:sz w:val="24"/>
        </w:rPr>
        <w:t>to fit</w:t>
      </w:r>
      <w:r>
        <w:rPr>
          <w:spacing w:val="-9"/>
          <w:sz w:val="24"/>
        </w:rPr>
        <w:t xml:space="preserve"> </w:t>
      </w:r>
      <w:r>
        <w:rPr>
          <w:sz w:val="24"/>
        </w:rPr>
        <w:t>in</w:t>
      </w:r>
      <w:r>
        <w:rPr>
          <w:spacing w:val="-9"/>
          <w:sz w:val="24"/>
        </w:rPr>
        <w:t xml:space="preserve"> </w:t>
      </w:r>
      <w:r>
        <w:rPr>
          <w:sz w:val="24"/>
        </w:rPr>
        <w:t>more</w:t>
      </w:r>
      <w:r>
        <w:rPr>
          <w:spacing w:val="-8"/>
          <w:sz w:val="24"/>
        </w:rPr>
        <w:t xml:space="preserve"> </w:t>
      </w:r>
      <w:r>
        <w:rPr>
          <w:sz w:val="24"/>
        </w:rPr>
        <w:t>steps</w:t>
      </w:r>
      <w:r>
        <w:rPr>
          <w:spacing w:val="-8"/>
          <w:sz w:val="24"/>
        </w:rPr>
        <w:t xml:space="preserve"> </w:t>
      </w:r>
      <w:r>
        <w:rPr>
          <w:sz w:val="24"/>
        </w:rPr>
        <w:t>in</w:t>
      </w:r>
      <w:r>
        <w:rPr>
          <w:spacing w:val="-9"/>
          <w:sz w:val="24"/>
        </w:rPr>
        <w:t xml:space="preserve"> </w:t>
      </w:r>
      <w:r>
        <w:rPr>
          <w:sz w:val="24"/>
        </w:rPr>
        <w:t>the</w:t>
      </w:r>
      <w:r>
        <w:rPr>
          <w:spacing w:val="-8"/>
          <w:sz w:val="24"/>
        </w:rPr>
        <w:t xml:space="preserve"> </w:t>
      </w:r>
      <w:r>
        <w:rPr>
          <w:sz w:val="24"/>
        </w:rPr>
        <w:t>yard</w:t>
      </w:r>
      <w:r>
        <w:rPr>
          <w:spacing w:val="-9"/>
          <w:sz w:val="24"/>
        </w:rPr>
        <w:t xml:space="preserve"> </w:t>
      </w:r>
      <w:r>
        <w:rPr>
          <w:sz w:val="24"/>
        </w:rPr>
        <w:t>and</w:t>
      </w:r>
      <w:r>
        <w:rPr>
          <w:spacing w:val="-8"/>
          <w:sz w:val="24"/>
        </w:rPr>
        <w:t xml:space="preserve"> </w:t>
      </w:r>
      <w:r>
        <w:rPr>
          <w:sz w:val="24"/>
        </w:rPr>
        <w:t>there</w:t>
      </w:r>
      <w:r>
        <w:rPr>
          <w:spacing w:val="-9"/>
          <w:sz w:val="24"/>
        </w:rPr>
        <w:t xml:space="preserve"> </w:t>
      </w:r>
      <w:r>
        <w:rPr>
          <w:sz w:val="24"/>
        </w:rPr>
        <w:t>is</w:t>
      </w:r>
      <w:r>
        <w:rPr>
          <w:spacing w:val="-8"/>
          <w:sz w:val="24"/>
        </w:rPr>
        <w:t xml:space="preserve"> </w:t>
      </w:r>
      <w:r>
        <w:rPr>
          <w:sz w:val="24"/>
        </w:rPr>
        <w:t>no</w:t>
      </w:r>
      <w:r>
        <w:rPr>
          <w:spacing w:val="-9"/>
          <w:sz w:val="24"/>
        </w:rPr>
        <w:t xml:space="preserve"> </w:t>
      </w:r>
      <w:r>
        <w:rPr>
          <w:spacing w:val="-5"/>
          <w:sz w:val="24"/>
        </w:rPr>
        <w:t>way</w:t>
      </w:r>
      <w:r>
        <w:rPr>
          <w:spacing w:val="-8"/>
          <w:sz w:val="24"/>
        </w:rPr>
        <w:t xml:space="preserve"> </w:t>
      </w:r>
      <w:del w:id="445" w:author="Carla-PCE" w:date="2021-07-05T00:18:00Z">
        <w:r w:rsidDel="00FD2BEC">
          <w:rPr>
            <w:sz w:val="24"/>
          </w:rPr>
          <w:delText>around</w:delText>
        </w:r>
        <w:r w:rsidDel="00FD2BEC">
          <w:rPr>
            <w:spacing w:val="-9"/>
            <w:sz w:val="24"/>
          </w:rPr>
          <w:delText xml:space="preserve"> </w:delText>
        </w:r>
      </w:del>
      <w:ins w:id="446" w:author="Carla-PCE" w:date="2021-07-05T00:18:00Z">
        <w:r w:rsidR="00FD2BEC">
          <w:rPr>
            <w:sz w:val="24"/>
          </w:rPr>
          <w:t>to avoid</w:t>
        </w:r>
        <w:r w:rsidR="00FD2BEC">
          <w:rPr>
            <w:spacing w:val="-9"/>
            <w:sz w:val="24"/>
          </w:rPr>
          <w:t xml:space="preserve"> </w:t>
        </w:r>
      </w:ins>
      <w:del w:id="447" w:author="Carla-PCE" w:date="2021-07-05T00:18:00Z">
        <w:r w:rsidDel="00FD2BEC">
          <w:rPr>
            <w:sz w:val="24"/>
          </w:rPr>
          <w:delText>having</w:delText>
        </w:r>
        <w:r w:rsidDel="00FD2BEC">
          <w:rPr>
            <w:spacing w:val="-9"/>
            <w:sz w:val="24"/>
          </w:rPr>
          <w:delText xml:space="preserve"> </w:delText>
        </w:r>
      </w:del>
      <w:r>
        <w:rPr>
          <w:sz w:val="24"/>
        </w:rPr>
        <w:t>larger step</w:t>
      </w:r>
      <w:r>
        <w:rPr>
          <w:spacing w:val="19"/>
          <w:sz w:val="24"/>
        </w:rPr>
        <w:t xml:space="preserve"> </w:t>
      </w:r>
      <w:r>
        <w:rPr>
          <w:sz w:val="24"/>
        </w:rPr>
        <w:t>sizes.</w:t>
      </w:r>
    </w:p>
    <w:p w14:paraId="36B3FBDB" w14:textId="77777777" w:rsidR="00BF0E6B" w:rsidRDefault="007F21B2" w:rsidP="00357D8F">
      <w:pPr>
        <w:pStyle w:val="ListParagraph"/>
        <w:numPr>
          <w:ilvl w:val="0"/>
          <w:numId w:val="2"/>
        </w:numPr>
        <w:tabs>
          <w:tab w:val="left" w:pos="1083"/>
        </w:tabs>
        <w:spacing w:before="105" w:line="360" w:lineRule="auto"/>
        <w:ind w:right="1269" w:hanging="299"/>
        <w:rPr>
          <w:sz w:val="24"/>
        </w:rPr>
      </w:pPr>
      <w:r>
        <w:rPr>
          <w:sz w:val="24"/>
        </w:rPr>
        <w:t xml:space="preserve">The </w:t>
      </w:r>
      <w:r>
        <w:rPr>
          <w:spacing w:val="-3"/>
          <w:sz w:val="24"/>
        </w:rPr>
        <w:t xml:space="preserve">flicker, </w:t>
      </w:r>
      <w:r>
        <w:rPr>
          <w:sz w:val="24"/>
        </w:rPr>
        <w:t>which is the voltage rise once the capacitor bank step is switched</w:t>
      </w:r>
      <w:r>
        <w:rPr>
          <w:spacing w:val="18"/>
          <w:sz w:val="24"/>
        </w:rPr>
        <w:t xml:space="preserve"> </w:t>
      </w:r>
      <w:r>
        <w:rPr>
          <w:sz w:val="24"/>
        </w:rPr>
        <w:t>in.</w:t>
      </w:r>
    </w:p>
    <w:p w14:paraId="36B3FBDC" w14:textId="63B7DEA9" w:rsidR="00BF0E6B" w:rsidRDefault="007F21B2" w:rsidP="00357D8F">
      <w:pPr>
        <w:pStyle w:val="BodyText"/>
        <w:spacing w:before="199" w:line="360" w:lineRule="auto"/>
        <w:ind w:left="497" w:right="1105"/>
      </w:pPr>
      <w:r>
        <w:t xml:space="preserve">The voltage rise when one step of the capacitor banks </w:t>
      </w:r>
      <w:del w:id="448" w:author="Carla-PCE" w:date="2021-07-05T00:19:00Z">
        <w:r w:rsidDel="006D082A">
          <w:delText xml:space="preserve">are </w:delText>
        </w:r>
      </w:del>
      <w:ins w:id="449" w:author="Carla-PCE" w:date="2021-07-05T00:19:00Z">
        <w:r w:rsidR="006D082A">
          <w:t xml:space="preserve">is </w:t>
        </w:r>
      </w:ins>
      <w:r>
        <w:t xml:space="preserve">engaged </w:t>
      </w:r>
      <w:del w:id="450" w:author="Carla-PCE" w:date="2021-07-05T00:19:00Z">
        <w:r w:rsidDel="006805C0">
          <w:delText>is given</w:delText>
        </w:r>
      </w:del>
      <w:ins w:id="451" w:author="Carla-PCE" w:date="2021-07-05T00:19:00Z">
        <w:r w:rsidR="006805C0">
          <w:t>as ex</w:t>
        </w:r>
      </w:ins>
      <w:ins w:id="452" w:author="Carla-PCE" w:date="2021-07-05T00:20:00Z">
        <w:r w:rsidR="006805C0">
          <w:t>p</w:t>
        </w:r>
      </w:ins>
      <w:ins w:id="453" w:author="Carla-PCE" w:date="2021-07-05T00:19:00Z">
        <w:r w:rsidR="006805C0">
          <w:t xml:space="preserve">ressed </w:t>
        </w:r>
      </w:ins>
      <w:ins w:id="454" w:author="Carla-PCE" w:date="2021-07-05T00:20:00Z">
        <w:r w:rsidR="006805C0">
          <w:t>in</w:t>
        </w:r>
      </w:ins>
      <w:r>
        <w:t xml:space="preserve"> </w:t>
      </w:r>
      <w:del w:id="455" w:author="Carla-PCE" w:date="2021-07-05T00:20:00Z">
        <w:r w:rsidDel="006805C0">
          <w:delText xml:space="preserve">by the following equation taken from </w:delText>
        </w:r>
      </w:del>
      <w:r>
        <w:t xml:space="preserve">IEEE std </w:t>
      </w:r>
      <w:r w:rsidR="001A0BB1">
        <w:fldChar w:fldCharType="begin"/>
      </w:r>
      <w:r w:rsidR="001A0BB1">
        <w:instrText xml:space="preserve"> HYPERLINK \l "_bookmark11" </w:instrText>
      </w:r>
      <w:r w:rsidR="001A0BB1">
        <w:fldChar w:fldCharType="separate"/>
      </w:r>
      <w:r>
        <w:t>1036-2020[</w:t>
      </w:r>
      <w:del w:id="456" w:author="Carla-PCE" w:date="2021-07-05T00:26:00Z">
        <w:r w:rsidDel="00B57A85">
          <w:delText>2021</w:delText>
        </w:r>
      </w:del>
      <w:ins w:id="457" w:author="Carla-PCE" w:date="2021-07-05T00:26:00Z">
        <w:r w:rsidR="00B57A85">
          <w:t>3</w:t>
        </w:r>
      </w:ins>
      <w:r>
        <w:t>]:</w:t>
      </w:r>
      <w:r w:rsidR="001A0BB1">
        <w:fldChar w:fldCharType="end"/>
      </w:r>
    </w:p>
    <w:p w14:paraId="36B3FBDD" w14:textId="6C7718B6" w:rsidR="00BF0E6B" w:rsidRDefault="00357D8F" w:rsidP="00357D8F">
      <w:pPr>
        <w:tabs>
          <w:tab w:val="left" w:pos="4975"/>
          <w:tab w:val="left" w:pos="7968"/>
        </w:tabs>
        <w:spacing w:before="179" w:line="340" w:lineRule="exact"/>
        <w:ind w:left="3442"/>
        <w:rPr>
          <w:sz w:val="24"/>
        </w:rPr>
      </w:pPr>
      <w:r>
        <w:rPr>
          <w:noProof/>
        </w:rPr>
        <mc:AlternateContent>
          <mc:Choice Requires="wps">
            <w:drawing>
              <wp:anchor distT="0" distB="0" distL="114300" distR="114300" simplePos="0" relativeHeight="251665920" behindDoc="1" locked="0" layoutInCell="1" allowOverlap="1" wp14:anchorId="36B3FCFB" wp14:editId="2C12E8BB">
                <wp:simplePos x="0" y="0"/>
                <wp:positionH relativeFrom="page">
                  <wp:posOffset>4099560</wp:posOffset>
                </wp:positionH>
                <wp:positionV relativeFrom="paragraph">
                  <wp:posOffset>241300</wp:posOffset>
                </wp:positionV>
                <wp:extent cx="118110" cy="263525"/>
                <wp:effectExtent l="3810" t="3175" r="1905"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12" w14:textId="77777777" w:rsidR="00BF0E6B" w:rsidRDefault="007F21B2">
                            <w:pPr>
                              <w:spacing w:line="236" w:lineRule="exact"/>
                              <w:rPr>
                                <w:rFonts w:ascii="Verdana" w:hAnsi="Verdana"/>
                                <w:i/>
                                <w:sz w:val="24"/>
                              </w:rPr>
                            </w:pPr>
                            <w:r>
                              <w:rPr>
                                <w:rFonts w:ascii="Verdana" w:hAnsi="Verdana"/>
                                <w:i/>
                                <w:w w:val="94"/>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CFB" id="Text Box 4" o:spid="_x0000_s1027" type="#_x0000_t202" style="position:absolute;left:0;text-align:left;margin-left:322.8pt;margin-top:19pt;width:9.3pt;height:20.7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" filled="f" stroked="f">
                <v:textbox inset="0,0,0,0">
                  <w:txbxContent>
                    <w:p w14:paraId="36B3FD12" w14:textId="77777777" w:rsidR="00BF0E6B" w:rsidRDefault="007F21B2">
                      <w:pPr>
                        <w:spacing w:line="236" w:lineRule="exact"/>
                        <w:rPr>
                          <w:rFonts w:ascii="Verdana" w:hAnsi="Verdana"/>
                          <w:i/>
                          <w:sz w:val="24"/>
                        </w:rPr>
                      </w:pPr>
                      <w:r>
                        <w:rPr>
                          <w:rFonts w:ascii="Verdana" w:hAnsi="Verdana"/>
                          <w:i/>
                          <w:w w:val="94"/>
                          <w:sz w:val="24"/>
                        </w:rPr>
                        <w:t>×</w:t>
                      </w:r>
                    </w:p>
                  </w:txbxContent>
                </v:textbox>
                <w10:wrap anchorx="page"/>
              </v:shape>
            </w:pict>
          </mc:Fallback>
        </mc:AlternateContent>
      </w:r>
      <w:r w:rsidR="007F21B2">
        <w:rPr>
          <w:rFonts w:ascii="Arial" w:hAnsi="Arial"/>
          <w:w w:val="105"/>
          <w:sz w:val="24"/>
        </w:rPr>
        <w:t>∆</w:t>
      </w:r>
      <w:r w:rsidR="007F21B2">
        <w:rPr>
          <w:rFonts w:ascii="Bookman Old Style" w:hAnsi="Bookman Old Style"/>
          <w:i/>
          <w:w w:val="105"/>
          <w:sz w:val="24"/>
        </w:rPr>
        <w:t>V</w:t>
      </w:r>
      <w:r w:rsidR="007F21B2">
        <w:rPr>
          <w:rFonts w:ascii="Bookman Old Style" w:hAnsi="Bookman Old Style"/>
          <w:i/>
          <w:spacing w:val="46"/>
          <w:w w:val="105"/>
          <w:sz w:val="24"/>
        </w:rPr>
        <w:t xml:space="preserve"> </w:t>
      </w:r>
      <w:r w:rsidR="007F21B2">
        <w:rPr>
          <w:rFonts w:ascii="Arial" w:hAnsi="Arial"/>
          <w:w w:val="105"/>
          <w:sz w:val="24"/>
        </w:rPr>
        <w:t>=</w:t>
      </w:r>
      <w:r w:rsidR="007F21B2">
        <w:rPr>
          <w:rFonts w:ascii="Arial" w:hAnsi="Arial"/>
          <w:spacing w:val="23"/>
          <w:w w:val="105"/>
          <w:sz w:val="24"/>
        </w:rPr>
        <w:t xml:space="preserve"> </w:t>
      </w:r>
      <w:r w:rsidR="007F21B2">
        <w:rPr>
          <w:rFonts w:ascii="Bookman Old Style" w:hAnsi="Bookman Old Style"/>
          <w:i/>
          <w:w w:val="105"/>
          <w:position w:val="16"/>
          <w:sz w:val="24"/>
          <w:u w:val="single"/>
        </w:rPr>
        <w:t>Q</w:t>
      </w:r>
      <w:r w:rsidR="007F21B2">
        <w:rPr>
          <w:rFonts w:ascii="Arial" w:hAnsi="Arial"/>
          <w:i/>
          <w:w w:val="105"/>
          <w:position w:val="13"/>
          <w:sz w:val="16"/>
          <w:u w:val="single"/>
        </w:rPr>
        <w:t>step</w:t>
      </w:r>
      <w:r w:rsidR="007F21B2">
        <w:rPr>
          <w:rFonts w:ascii="Arial" w:hAnsi="Arial"/>
          <w:i/>
          <w:w w:val="105"/>
          <w:position w:val="13"/>
          <w:sz w:val="16"/>
        </w:rPr>
        <w:tab/>
      </w:r>
      <w:r w:rsidR="007F21B2">
        <w:rPr>
          <w:rFonts w:ascii="Arial" w:hAnsi="Arial"/>
          <w:w w:val="105"/>
          <w:sz w:val="24"/>
        </w:rPr>
        <w:t>100</w:t>
      </w:r>
      <w:r w:rsidR="007F21B2">
        <w:rPr>
          <w:rFonts w:ascii="Arial" w:hAnsi="Arial"/>
          <w:w w:val="105"/>
          <w:sz w:val="24"/>
        </w:rPr>
        <w:tab/>
      </w:r>
      <w:r w:rsidR="007F21B2">
        <w:rPr>
          <w:w w:val="105"/>
          <w:sz w:val="24"/>
        </w:rPr>
        <w:t>(1)</w:t>
      </w:r>
    </w:p>
    <w:p w14:paraId="36B3FBDE" w14:textId="77777777" w:rsidR="00BF0E6B" w:rsidRDefault="007F21B2" w:rsidP="00357D8F">
      <w:pPr>
        <w:spacing w:line="360" w:lineRule="auto"/>
        <w:ind w:left="4257"/>
        <w:rPr>
          <w:rFonts w:ascii="Arial"/>
          <w:i/>
          <w:sz w:val="16"/>
        </w:rPr>
      </w:pPr>
      <w:r>
        <w:rPr>
          <w:rFonts w:ascii="Bookman Old Style"/>
          <w:i/>
          <w:position w:val="4"/>
          <w:sz w:val="24"/>
        </w:rPr>
        <w:t>S</w:t>
      </w:r>
      <w:proofErr w:type="spellStart"/>
      <w:r>
        <w:rPr>
          <w:rFonts w:ascii="Arial"/>
          <w:i/>
          <w:sz w:val="16"/>
        </w:rPr>
        <w:t>sc</w:t>
      </w:r>
      <w:proofErr w:type="spellEnd"/>
    </w:p>
    <w:p w14:paraId="36B3FBDF" w14:textId="0A87FFE4" w:rsidR="00BF0E6B" w:rsidRDefault="007F21B2" w:rsidP="00C45D9A">
      <w:pPr>
        <w:pStyle w:val="BodyText"/>
        <w:spacing w:before="54" w:line="360" w:lineRule="auto"/>
        <w:ind w:left="497" w:right="1269"/>
        <w:jc w:val="both"/>
      </w:pPr>
      <w:del w:id="458" w:author="Carla-PCE" w:date="2021-07-04T08:31:00Z">
        <w:r w:rsidDel="00AA2CDA">
          <w:lastRenderedPageBreak/>
          <w:delText xml:space="preserve">Where </w:delText>
        </w:r>
      </w:del>
      <w:ins w:id="459" w:author="Carla-PCE" w:date="2021-07-04T08:31:00Z">
        <w:r w:rsidR="00AA2CDA">
          <w:t xml:space="preserve">where </w:t>
        </w:r>
      </w:ins>
      <w:proofErr w:type="spellStart"/>
      <w:r>
        <w:rPr>
          <w:rFonts w:ascii="Bookman Old Style" w:hAnsi="Bookman Old Style"/>
          <w:i/>
        </w:rPr>
        <w:t>Q</w:t>
      </w:r>
      <w:r>
        <w:rPr>
          <w:rFonts w:ascii="Arial" w:hAnsi="Arial"/>
          <w:i/>
          <w:vertAlign w:val="subscript"/>
        </w:rPr>
        <w:t>step</w:t>
      </w:r>
      <w:proofErr w:type="spellEnd"/>
      <w:r>
        <w:rPr>
          <w:rFonts w:ascii="Arial" w:hAnsi="Arial"/>
          <w:i/>
        </w:rPr>
        <w:t xml:space="preserve"> </w:t>
      </w:r>
      <w:r>
        <w:t xml:space="preserve">is the step of the capacitor bank in </w:t>
      </w:r>
      <w:r>
        <w:rPr>
          <w:spacing w:val="-7"/>
        </w:rPr>
        <w:t xml:space="preserve">MVAr </w:t>
      </w:r>
      <w:r>
        <w:t xml:space="preserve">and </w:t>
      </w:r>
      <w:proofErr w:type="spellStart"/>
      <w:r>
        <w:rPr>
          <w:rFonts w:ascii="Bookman Old Style" w:hAnsi="Bookman Old Style"/>
          <w:i/>
        </w:rPr>
        <w:t>S</w:t>
      </w:r>
      <w:r>
        <w:rPr>
          <w:rFonts w:ascii="Arial" w:hAnsi="Arial"/>
          <w:i/>
          <w:vertAlign w:val="subscript"/>
        </w:rPr>
        <w:t>sc</w:t>
      </w:r>
      <w:proofErr w:type="spellEnd"/>
      <w:r>
        <w:rPr>
          <w:rFonts w:ascii="Arial" w:hAnsi="Arial"/>
          <w:i/>
        </w:rPr>
        <w:t xml:space="preserve"> </w:t>
      </w:r>
      <w:r>
        <w:t xml:space="preserve">is the three-phase short circuit in </w:t>
      </w:r>
      <w:r>
        <w:rPr>
          <w:spacing w:val="-9"/>
        </w:rPr>
        <w:t xml:space="preserve">MVA </w:t>
      </w:r>
      <w:r>
        <w:t xml:space="preserve">at the study location. </w:t>
      </w:r>
      <w:r>
        <w:rPr>
          <w:spacing w:val="-7"/>
        </w:rPr>
        <w:t xml:space="preserve">For </w:t>
      </w:r>
      <w:r>
        <w:t>example, if</w:t>
      </w:r>
      <w:r>
        <w:rPr>
          <w:spacing w:val="-27"/>
        </w:rPr>
        <w:t xml:space="preserve"> </w:t>
      </w:r>
      <w:r>
        <w:t xml:space="preserve">one </w:t>
      </w:r>
      <w:r>
        <w:rPr>
          <w:spacing w:val="-3"/>
        </w:rPr>
        <w:t>wants</w:t>
      </w:r>
      <w:r>
        <w:rPr>
          <w:spacing w:val="-12"/>
        </w:rPr>
        <w:t xml:space="preserve"> </w:t>
      </w:r>
      <w:r>
        <w:t>to</w:t>
      </w:r>
      <w:r>
        <w:rPr>
          <w:spacing w:val="-12"/>
        </w:rPr>
        <w:t xml:space="preserve"> </w:t>
      </w:r>
      <w:r>
        <w:t>calculate</w:t>
      </w:r>
      <w:r>
        <w:rPr>
          <w:spacing w:val="-12"/>
        </w:rPr>
        <w:t xml:space="preserve"> </w:t>
      </w:r>
      <w:r>
        <w:t>the</w:t>
      </w:r>
      <w:r>
        <w:rPr>
          <w:spacing w:val="-12"/>
        </w:rPr>
        <w:t xml:space="preserve"> </w:t>
      </w:r>
      <w:r>
        <w:rPr>
          <w:spacing w:val="-3"/>
        </w:rPr>
        <w:t>flicker</w:t>
      </w:r>
      <w:r>
        <w:rPr>
          <w:spacing w:val="-12"/>
        </w:rPr>
        <w:t xml:space="preserve"> </w:t>
      </w:r>
      <w:r>
        <w:t>at</w:t>
      </w:r>
      <w:r>
        <w:rPr>
          <w:spacing w:val="-12"/>
        </w:rPr>
        <w:t xml:space="preserve"> </w:t>
      </w:r>
      <w:r>
        <w:t>the</w:t>
      </w:r>
      <w:r>
        <w:rPr>
          <w:spacing w:val="-12"/>
        </w:rPr>
        <w:t xml:space="preserve"> </w:t>
      </w:r>
      <w:r>
        <w:rPr>
          <w:spacing w:val="-3"/>
        </w:rPr>
        <w:t>low</w:t>
      </w:r>
      <w:r>
        <w:rPr>
          <w:spacing w:val="-12"/>
        </w:rPr>
        <w:t xml:space="preserve"> </w:t>
      </w:r>
      <w:r>
        <w:t>side</w:t>
      </w:r>
      <w:r>
        <w:rPr>
          <w:spacing w:val="-12"/>
        </w:rPr>
        <w:t xml:space="preserve"> </w:t>
      </w:r>
      <w:r>
        <w:t>bus,</w:t>
      </w:r>
      <w:r>
        <w:rPr>
          <w:spacing w:val="-11"/>
        </w:rPr>
        <w:t xml:space="preserve"> </w:t>
      </w:r>
      <w:r>
        <w:t>then</w:t>
      </w:r>
      <w:r>
        <w:rPr>
          <w:spacing w:val="-12"/>
        </w:rPr>
        <w:t xml:space="preserve"> </w:t>
      </w:r>
      <w:r>
        <w:t>the</w:t>
      </w:r>
      <w:r>
        <w:rPr>
          <w:spacing w:val="-12"/>
        </w:rPr>
        <w:t xml:space="preserve"> </w:t>
      </w:r>
      <w:r>
        <w:t>three-phase</w:t>
      </w:r>
      <w:r>
        <w:rPr>
          <w:spacing w:val="-12"/>
        </w:rPr>
        <w:t xml:space="preserve"> </w:t>
      </w:r>
      <w:r>
        <w:t xml:space="preserve">short circuit at the </w:t>
      </w:r>
      <w:r>
        <w:rPr>
          <w:spacing w:val="-3"/>
        </w:rPr>
        <w:t xml:space="preserve">low </w:t>
      </w:r>
      <w:r>
        <w:t xml:space="preserve">side bus is to </w:t>
      </w:r>
      <w:r>
        <w:rPr>
          <w:spacing w:val="3"/>
        </w:rPr>
        <w:t xml:space="preserve">be </w:t>
      </w:r>
      <w:r>
        <w:t xml:space="preserve">used. If the </w:t>
      </w:r>
      <w:r>
        <w:rPr>
          <w:spacing w:val="-3"/>
        </w:rPr>
        <w:t xml:space="preserve">flicker </w:t>
      </w:r>
      <w:r>
        <w:t xml:space="preserve">is to </w:t>
      </w:r>
      <w:r>
        <w:rPr>
          <w:spacing w:val="3"/>
        </w:rPr>
        <w:t xml:space="preserve">be </w:t>
      </w:r>
      <w:r>
        <w:t>calculated at the</w:t>
      </w:r>
      <w:r>
        <w:rPr>
          <w:spacing w:val="-4"/>
        </w:rPr>
        <w:t xml:space="preserve"> </w:t>
      </w:r>
      <w:r>
        <w:t>high</w:t>
      </w:r>
      <w:r>
        <w:rPr>
          <w:spacing w:val="-3"/>
        </w:rPr>
        <w:t xml:space="preserve"> </w:t>
      </w:r>
      <w:r>
        <w:t>side</w:t>
      </w:r>
      <w:r>
        <w:rPr>
          <w:spacing w:val="-3"/>
        </w:rPr>
        <w:t xml:space="preserve"> </w:t>
      </w:r>
      <w:r>
        <w:t>bus,</w:t>
      </w:r>
      <w:r>
        <w:rPr>
          <w:spacing w:val="-3"/>
        </w:rPr>
        <w:t xml:space="preserve"> </w:t>
      </w:r>
      <w:r>
        <w:t>then</w:t>
      </w:r>
      <w:r>
        <w:rPr>
          <w:spacing w:val="-3"/>
        </w:rPr>
        <w:t xml:space="preserve"> </w:t>
      </w:r>
      <w:r>
        <w:t>the</w:t>
      </w:r>
      <w:r>
        <w:rPr>
          <w:spacing w:val="-3"/>
        </w:rPr>
        <w:t xml:space="preserve"> </w:t>
      </w:r>
      <w:r>
        <w:t>three-phase</w:t>
      </w:r>
      <w:r>
        <w:rPr>
          <w:spacing w:val="-3"/>
        </w:rPr>
        <w:t xml:space="preserve"> </w:t>
      </w:r>
      <w:r>
        <w:t>short</w:t>
      </w:r>
      <w:r>
        <w:rPr>
          <w:spacing w:val="-4"/>
        </w:rPr>
        <w:t xml:space="preserve"> </w:t>
      </w:r>
      <w:r>
        <w:t>circuit</w:t>
      </w:r>
      <w:r>
        <w:rPr>
          <w:spacing w:val="-3"/>
        </w:rPr>
        <w:t xml:space="preserve"> </w:t>
      </w:r>
      <w:r>
        <w:t>at</w:t>
      </w:r>
      <w:r>
        <w:rPr>
          <w:spacing w:val="-3"/>
        </w:rPr>
        <w:t xml:space="preserve"> </w:t>
      </w:r>
      <w:r>
        <w:t>the</w:t>
      </w:r>
      <w:r>
        <w:rPr>
          <w:spacing w:val="-4"/>
        </w:rPr>
        <w:t xml:space="preserve"> </w:t>
      </w:r>
      <w:r>
        <w:t>high</w:t>
      </w:r>
      <w:r>
        <w:rPr>
          <w:spacing w:val="-3"/>
        </w:rPr>
        <w:t xml:space="preserve"> </w:t>
      </w:r>
      <w:r>
        <w:t>side</w:t>
      </w:r>
      <w:r>
        <w:rPr>
          <w:spacing w:val="-3"/>
        </w:rPr>
        <w:t xml:space="preserve"> </w:t>
      </w:r>
      <w:r>
        <w:t>bus</w:t>
      </w:r>
      <w:r>
        <w:rPr>
          <w:spacing w:val="-4"/>
        </w:rPr>
        <w:t xml:space="preserve"> </w:t>
      </w:r>
      <w:r>
        <w:t xml:space="preserve">is to </w:t>
      </w:r>
      <w:r>
        <w:rPr>
          <w:spacing w:val="3"/>
        </w:rPr>
        <w:t xml:space="preserve">be </w:t>
      </w:r>
      <w:r>
        <w:t xml:space="preserve">used. </w:t>
      </w:r>
      <w:r>
        <w:rPr>
          <w:rFonts w:ascii="Arial" w:hAnsi="Arial"/>
        </w:rPr>
        <w:t>∆</w:t>
      </w:r>
      <w:r>
        <w:rPr>
          <w:rFonts w:ascii="Bookman Old Style" w:hAnsi="Bookman Old Style"/>
          <w:i/>
        </w:rPr>
        <w:t xml:space="preserve">V </w:t>
      </w:r>
      <w:r>
        <w:t>is the voltage change in</w:t>
      </w:r>
      <w:r>
        <w:rPr>
          <w:spacing w:val="47"/>
        </w:rPr>
        <w:t xml:space="preserve"> </w:t>
      </w:r>
      <w:r>
        <w:t>percentage.</w:t>
      </w:r>
    </w:p>
    <w:p w14:paraId="36B3FBE1" w14:textId="31236284" w:rsidR="00BF0E6B" w:rsidRPr="00CB0DB8" w:rsidRDefault="007F21B2" w:rsidP="00CB0DB8">
      <w:pPr>
        <w:pStyle w:val="BodyText"/>
        <w:spacing w:before="3" w:line="360" w:lineRule="auto"/>
        <w:ind w:left="497" w:right="1269" w:firstLine="351"/>
        <w:jc w:val="both"/>
      </w:pPr>
      <w:r>
        <w:t xml:space="preserve">The </w:t>
      </w:r>
      <w:r>
        <w:rPr>
          <w:spacing w:val="-3"/>
        </w:rPr>
        <w:t xml:space="preserve">flicker </w:t>
      </w:r>
      <w:r>
        <w:t xml:space="preserve">is generally a customer requirement. The most typical requirement is 3%. Projects that are built in remote areas tend to </w:t>
      </w:r>
      <w:r>
        <w:rPr>
          <w:spacing w:val="-4"/>
        </w:rPr>
        <w:t xml:space="preserve">have </w:t>
      </w:r>
      <w:ins w:id="460" w:author="Carla-PCE" w:date="2021-07-05T00:27:00Z">
        <w:r w:rsidR="005904B7">
          <w:rPr>
            <w:spacing w:val="-4"/>
          </w:rPr>
          <w:t xml:space="preserve">a </w:t>
        </w:r>
      </w:ins>
      <w:r>
        <w:t>large</w:t>
      </w:r>
      <w:ins w:id="461" w:author="Carla-PCE" w:date="2021-07-05T00:27:00Z">
        <w:r w:rsidR="006B4A43">
          <w:t>r</w:t>
        </w:r>
      </w:ins>
      <w:r>
        <w:t xml:space="preserve"> number of capacitor bank steps since the </w:t>
      </w:r>
      <w:r>
        <w:rPr>
          <w:spacing w:val="-3"/>
        </w:rPr>
        <w:t xml:space="preserve">available </w:t>
      </w:r>
      <w:r>
        <w:t>short circuit is low.</w:t>
      </w:r>
    </w:p>
    <w:p w14:paraId="7E9A6E87" w14:textId="77777777" w:rsidR="00E051DB" w:rsidRDefault="00E051DB" w:rsidP="00357D8F">
      <w:pPr>
        <w:pStyle w:val="BodyText"/>
        <w:spacing w:before="6" w:line="360" w:lineRule="auto"/>
        <w:rPr>
          <w:sz w:val="31"/>
        </w:rPr>
      </w:pPr>
    </w:p>
    <w:p w14:paraId="36B3FBE2" w14:textId="77777777" w:rsidR="00BF0E6B" w:rsidRPr="00C45D9A" w:rsidRDefault="007F21B2" w:rsidP="00C45D9A">
      <w:pPr>
        <w:pStyle w:val="Heading1"/>
        <w:numPr>
          <w:ilvl w:val="0"/>
          <w:numId w:val="9"/>
        </w:numPr>
        <w:tabs>
          <w:tab w:val="left" w:pos="841"/>
        </w:tabs>
        <w:spacing w:line="360" w:lineRule="auto"/>
        <w:jc w:val="center"/>
        <w:rPr>
          <w:b w:val="0"/>
          <w:bCs w:val="0"/>
        </w:rPr>
      </w:pPr>
      <w:bookmarkStart w:id="462" w:name="_bookmark5"/>
      <w:bookmarkEnd w:id="462"/>
      <w:r w:rsidRPr="00C45D9A">
        <w:rPr>
          <w:b w:val="0"/>
          <w:bCs w:val="0"/>
        </w:rPr>
        <w:t>P-Q</w:t>
      </w:r>
      <w:r w:rsidRPr="00C45D9A">
        <w:rPr>
          <w:b w:val="0"/>
          <w:bCs w:val="0"/>
          <w:spacing w:val="27"/>
        </w:rPr>
        <w:t xml:space="preserve"> </w:t>
      </w:r>
      <w:r w:rsidRPr="00C45D9A">
        <w:rPr>
          <w:b w:val="0"/>
          <w:bCs w:val="0"/>
        </w:rPr>
        <w:t>C</w:t>
      </w:r>
      <w:r w:rsidRPr="00C45D9A">
        <w:rPr>
          <w:b w:val="0"/>
          <w:bCs w:val="0"/>
          <w:smallCaps/>
        </w:rPr>
        <w:t>apability</w:t>
      </w:r>
    </w:p>
    <w:p w14:paraId="36B3FBE3" w14:textId="3A297860" w:rsidR="00BF0E6B" w:rsidRDefault="007F21B2" w:rsidP="00357D8F">
      <w:pPr>
        <w:pStyle w:val="BodyText"/>
        <w:spacing w:before="195" w:line="360" w:lineRule="auto"/>
        <w:ind w:left="497" w:right="1270" w:firstLine="351"/>
        <w:jc w:val="both"/>
      </w:pPr>
      <w:r w:rsidRPr="006D658C">
        <w:t>Once the capacitor</w:t>
      </w:r>
      <w:r>
        <w:t xml:space="preserve"> bank size and DETC tap settings are determined, various</w:t>
      </w:r>
      <w:r>
        <w:rPr>
          <w:spacing w:val="-20"/>
        </w:rPr>
        <w:t xml:space="preserve"> </w:t>
      </w:r>
      <w:r>
        <w:t>power</w:t>
      </w:r>
      <w:r>
        <w:rPr>
          <w:spacing w:val="-20"/>
        </w:rPr>
        <w:t xml:space="preserve"> </w:t>
      </w:r>
      <w:r>
        <w:rPr>
          <w:spacing w:val="-3"/>
        </w:rPr>
        <w:t>flow</w:t>
      </w:r>
      <w:r>
        <w:rPr>
          <w:spacing w:val="-20"/>
        </w:rPr>
        <w:t xml:space="preserve"> </w:t>
      </w:r>
      <w:r>
        <w:t>cases</w:t>
      </w:r>
      <w:r>
        <w:rPr>
          <w:spacing w:val="-20"/>
        </w:rPr>
        <w:t xml:space="preserve"> </w:t>
      </w:r>
      <w:r>
        <w:t>are</w:t>
      </w:r>
      <w:r>
        <w:rPr>
          <w:spacing w:val="-20"/>
        </w:rPr>
        <w:t xml:space="preserve"> </w:t>
      </w:r>
      <w:r>
        <w:t>run</w:t>
      </w:r>
      <w:r>
        <w:rPr>
          <w:spacing w:val="-20"/>
        </w:rPr>
        <w:t xml:space="preserve"> </w:t>
      </w:r>
      <w:r>
        <w:t>to</w:t>
      </w:r>
      <w:r>
        <w:rPr>
          <w:spacing w:val="-20"/>
        </w:rPr>
        <w:t xml:space="preserve"> </w:t>
      </w:r>
      <w:r>
        <w:t>determine</w:t>
      </w:r>
      <w:r>
        <w:rPr>
          <w:spacing w:val="-21"/>
        </w:rPr>
        <w:t xml:space="preserve"> </w:t>
      </w:r>
      <w:r>
        <w:t>the</w:t>
      </w:r>
      <w:r>
        <w:rPr>
          <w:spacing w:val="-20"/>
        </w:rPr>
        <w:t xml:space="preserve"> </w:t>
      </w:r>
      <w:r>
        <w:t>reactive</w:t>
      </w:r>
      <w:r>
        <w:rPr>
          <w:spacing w:val="-20"/>
        </w:rPr>
        <w:t xml:space="preserve"> </w:t>
      </w:r>
      <w:r>
        <w:t>power</w:t>
      </w:r>
      <w:r>
        <w:rPr>
          <w:spacing w:val="-20"/>
        </w:rPr>
        <w:t xml:space="preserve"> </w:t>
      </w:r>
      <w:r>
        <w:rPr>
          <w:spacing w:val="-3"/>
        </w:rPr>
        <w:t xml:space="preserve">capability, </w:t>
      </w:r>
      <w:r>
        <w:t>also</w:t>
      </w:r>
      <w:r>
        <w:rPr>
          <w:spacing w:val="9"/>
        </w:rPr>
        <w:t xml:space="preserve"> </w:t>
      </w:r>
      <w:r>
        <w:t>known</w:t>
      </w:r>
      <w:r>
        <w:rPr>
          <w:spacing w:val="10"/>
        </w:rPr>
        <w:t xml:space="preserve"> </w:t>
      </w:r>
      <w:r>
        <w:t>as</w:t>
      </w:r>
      <w:r>
        <w:rPr>
          <w:spacing w:val="10"/>
        </w:rPr>
        <w:t xml:space="preserve"> </w:t>
      </w:r>
      <w:ins w:id="463" w:author="Carla-PCE" w:date="2021-07-05T06:27:00Z">
        <w:r w:rsidR="00F74FF2">
          <w:rPr>
            <w:spacing w:val="10"/>
          </w:rPr>
          <w:t xml:space="preserve">the </w:t>
        </w:r>
      </w:ins>
      <w:r>
        <w:t>power</w:t>
      </w:r>
      <w:r>
        <w:rPr>
          <w:spacing w:val="9"/>
        </w:rPr>
        <w:t xml:space="preserve"> </w:t>
      </w:r>
      <w:r>
        <w:t>factor</w:t>
      </w:r>
      <w:r>
        <w:rPr>
          <w:spacing w:val="10"/>
        </w:rPr>
        <w:t xml:space="preserve"> </w:t>
      </w:r>
      <w:r>
        <w:rPr>
          <w:spacing w:val="-3"/>
        </w:rPr>
        <w:t>capability</w:t>
      </w:r>
      <w:del w:id="464" w:author="Carla-PCE" w:date="2021-07-05T00:29:00Z">
        <w:r w:rsidDel="00EE595D">
          <w:rPr>
            <w:spacing w:val="-3"/>
          </w:rPr>
          <w:delText>,</w:delText>
        </w:r>
      </w:del>
      <w:r>
        <w:rPr>
          <w:spacing w:val="10"/>
        </w:rPr>
        <w:t xml:space="preserve"> </w:t>
      </w:r>
      <w:r>
        <w:t>of</w:t>
      </w:r>
      <w:r>
        <w:rPr>
          <w:spacing w:val="9"/>
        </w:rPr>
        <w:t xml:space="preserve"> </w:t>
      </w:r>
      <w:r>
        <w:t>the</w:t>
      </w:r>
      <w:r>
        <w:rPr>
          <w:spacing w:val="9"/>
        </w:rPr>
        <w:t xml:space="preserve"> </w:t>
      </w:r>
      <w:r>
        <w:t>project</w:t>
      </w:r>
      <w:r>
        <w:rPr>
          <w:spacing w:val="10"/>
        </w:rPr>
        <w:t xml:space="preserve"> </w:t>
      </w:r>
      <w:r>
        <w:t>at</w:t>
      </w:r>
      <w:r>
        <w:rPr>
          <w:spacing w:val="10"/>
        </w:rPr>
        <w:t xml:space="preserve"> </w:t>
      </w:r>
      <w:r>
        <w:t>the</w:t>
      </w:r>
      <w:r>
        <w:rPr>
          <w:spacing w:val="9"/>
        </w:rPr>
        <w:t xml:space="preserve"> </w:t>
      </w:r>
      <w:r>
        <w:t>POI.</w:t>
      </w:r>
    </w:p>
    <w:p w14:paraId="36B3FBE4" w14:textId="2022F8AC" w:rsidR="00BF0E6B" w:rsidRDefault="007F21B2" w:rsidP="00357D8F">
      <w:pPr>
        <w:pStyle w:val="BodyText"/>
        <w:spacing w:line="360" w:lineRule="auto"/>
        <w:ind w:left="497" w:right="1267" w:firstLine="351"/>
        <w:jc w:val="both"/>
      </w:pPr>
      <w:r>
        <w:rPr>
          <w:spacing w:val="-3"/>
        </w:rPr>
        <w:t>Various</w:t>
      </w:r>
      <w:r>
        <w:rPr>
          <w:spacing w:val="-22"/>
        </w:rPr>
        <w:t xml:space="preserve"> </w:t>
      </w:r>
      <w:r>
        <w:t>power</w:t>
      </w:r>
      <w:r>
        <w:rPr>
          <w:spacing w:val="-21"/>
        </w:rPr>
        <w:t xml:space="preserve"> </w:t>
      </w:r>
      <w:r>
        <w:rPr>
          <w:spacing w:val="-3"/>
        </w:rPr>
        <w:t>flow</w:t>
      </w:r>
      <w:r>
        <w:rPr>
          <w:spacing w:val="-21"/>
        </w:rPr>
        <w:t xml:space="preserve"> </w:t>
      </w:r>
      <w:r>
        <w:t>cases</w:t>
      </w:r>
      <w:r>
        <w:rPr>
          <w:spacing w:val="-22"/>
        </w:rPr>
        <w:t xml:space="preserve"> </w:t>
      </w:r>
      <w:r>
        <w:t>are</w:t>
      </w:r>
      <w:r>
        <w:rPr>
          <w:spacing w:val="-21"/>
        </w:rPr>
        <w:t xml:space="preserve"> </w:t>
      </w:r>
      <w:r>
        <w:t>created</w:t>
      </w:r>
      <w:r>
        <w:rPr>
          <w:spacing w:val="-21"/>
        </w:rPr>
        <w:t xml:space="preserve"> </w:t>
      </w:r>
      <w:r>
        <w:t>at</w:t>
      </w:r>
      <w:r>
        <w:rPr>
          <w:spacing w:val="-22"/>
        </w:rPr>
        <w:t xml:space="preserve"> </w:t>
      </w:r>
      <w:r>
        <w:t>different</w:t>
      </w:r>
      <w:r>
        <w:rPr>
          <w:spacing w:val="-21"/>
        </w:rPr>
        <w:t xml:space="preserve"> </w:t>
      </w:r>
      <w:r>
        <w:t>output</w:t>
      </w:r>
      <w:r>
        <w:rPr>
          <w:spacing w:val="-21"/>
        </w:rPr>
        <w:t xml:space="preserve"> </w:t>
      </w:r>
      <w:r>
        <w:t>levels</w:t>
      </w:r>
      <w:r>
        <w:rPr>
          <w:spacing w:val="-22"/>
        </w:rPr>
        <w:t xml:space="preserve"> </w:t>
      </w:r>
      <w:r>
        <w:t>and</w:t>
      </w:r>
      <w:r>
        <w:rPr>
          <w:spacing w:val="-21"/>
        </w:rPr>
        <w:t xml:space="preserve"> </w:t>
      </w:r>
      <w:r>
        <w:t>at</w:t>
      </w:r>
      <w:r>
        <w:rPr>
          <w:spacing w:val="-21"/>
        </w:rPr>
        <w:t xml:space="preserve"> </w:t>
      </w:r>
      <w:r>
        <w:t xml:space="preserve">different POI voltage levels. </w:t>
      </w:r>
      <w:r>
        <w:rPr>
          <w:spacing w:val="-4"/>
        </w:rPr>
        <w:t xml:space="preserve">At </w:t>
      </w:r>
      <w:r>
        <w:t>each output level and voltage level, a lagging and</w:t>
      </w:r>
      <w:r>
        <w:rPr>
          <w:spacing w:val="-32"/>
        </w:rPr>
        <w:t xml:space="preserve"> </w:t>
      </w:r>
      <w:r>
        <w:t>leading</w:t>
      </w:r>
      <w:r>
        <w:rPr>
          <w:spacing w:val="-32"/>
        </w:rPr>
        <w:t xml:space="preserve"> </w:t>
      </w:r>
      <w:r>
        <w:t>power</w:t>
      </w:r>
      <w:r>
        <w:rPr>
          <w:spacing w:val="-31"/>
        </w:rPr>
        <w:t xml:space="preserve"> </w:t>
      </w:r>
      <w:r>
        <w:rPr>
          <w:spacing w:val="-3"/>
        </w:rPr>
        <w:t>flow</w:t>
      </w:r>
      <w:r>
        <w:rPr>
          <w:spacing w:val="-32"/>
        </w:rPr>
        <w:t xml:space="preserve"> </w:t>
      </w:r>
      <w:r>
        <w:t>case</w:t>
      </w:r>
      <w:r>
        <w:rPr>
          <w:spacing w:val="-32"/>
        </w:rPr>
        <w:t xml:space="preserve"> </w:t>
      </w:r>
      <w:del w:id="465" w:author="Carla-PCE" w:date="2021-07-05T06:28:00Z">
        <w:r w:rsidDel="00276FE4">
          <w:delText>are</w:delText>
        </w:r>
        <w:r w:rsidDel="00276FE4">
          <w:rPr>
            <w:spacing w:val="-31"/>
          </w:rPr>
          <w:delText xml:space="preserve"> </w:delText>
        </w:r>
        <w:r w:rsidDel="00276FE4">
          <w:delText>c</w:delText>
        </w:r>
      </w:del>
      <w:ins w:id="466" w:author="Carla-PCE" w:date="2021-07-05T06:28:00Z">
        <w:r w:rsidR="00276FE4">
          <w:t>is</w:t>
        </w:r>
        <w:r w:rsidR="00FB7277">
          <w:t xml:space="preserve"> c</w:t>
        </w:r>
      </w:ins>
      <w:r>
        <w:t>reated.</w:t>
      </w:r>
      <w:r>
        <w:rPr>
          <w:spacing w:val="-16"/>
        </w:rPr>
        <w:t xml:space="preserve"> </w:t>
      </w:r>
      <w:r>
        <w:t>The</w:t>
      </w:r>
      <w:r>
        <w:rPr>
          <w:spacing w:val="-31"/>
        </w:rPr>
        <w:t xml:space="preserve"> </w:t>
      </w:r>
      <w:r>
        <w:t>wind</w:t>
      </w:r>
      <w:r>
        <w:rPr>
          <w:spacing w:val="-32"/>
        </w:rPr>
        <w:t xml:space="preserve"> </w:t>
      </w:r>
      <w:r>
        <w:t>turbines</w:t>
      </w:r>
      <w:r>
        <w:rPr>
          <w:spacing w:val="-31"/>
        </w:rPr>
        <w:t xml:space="preserve"> </w:t>
      </w:r>
      <w:r>
        <w:t>are</w:t>
      </w:r>
      <w:r>
        <w:rPr>
          <w:spacing w:val="-32"/>
        </w:rPr>
        <w:t xml:space="preserve"> </w:t>
      </w:r>
      <w:r>
        <w:t>dispatched</w:t>
      </w:r>
      <w:r>
        <w:rPr>
          <w:spacing w:val="-32"/>
        </w:rPr>
        <w:t xml:space="preserve"> </w:t>
      </w:r>
      <w:r>
        <w:t>to supply</w:t>
      </w:r>
      <w:r>
        <w:rPr>
          <w:spacing w:val="-20"/>
        </w:rPr>
        <w:t xml:space="preserve"> </w:t>
      </w:r>
      <w:r>
        <w:t>or</w:t>
      </w:r>
      <w:r>
        <w:rPr>
          <w:spacing w:val="-20"/>
        </w:rPr>
        <w:t xml:space="preserve"> </w:t>
      </w:r>
      <w:r>
        <w:t>absorb</w:t>
      </w:r>
      <w:r>
        <w:rPr>
          <w:spacing w:val="-20"/>
        </w:rPr>
        <w:t xml:space="preserve"> </w:t>
      </w:r>
      <w:r>
        <w:t>as</w:t>
      </w:r>
      <w:r>
        <w:rPr>
          <w:spacing w:val="-20"/>
        </w:rPr>
        <w:t xml:space="preserve"> </w:t>
      </w:r>
      <w:r>
        <w:rPr>
          <w:spacing w:val="-4"/>
        </w:rPr>
        <w:t>much</w:t>
      </w:r>
      <w:r>
        <w:rPr>
          <w:spacing w:val="-20"/>
        </w:rPr>
        <w:t xml:space="preserve"> </w:t>
      </w:r>
      <w:r>
        <w:t>reactive</w:t>
      </w:r>
      <w:r>
        <w:rPr>
          <w:spacing w:val="-20"/>
        </w:rPr>
        <w:t xml:space="preserve"> </w:t>
      </w:r>
      <w:r>
        <w:t>power</w:t>
      </w:r>
      <w:r>
        <w:rPr>
          <w:spacing w:val="-20"/>
        </w:rPr>
        <w:t xml:space="preserve"> </w:t>
      </w:r>
      <w:r>
        <w:t>as</w:t>
      </w:r>
      <w:r>
        <w:rPr>
          <w:spacing w:val="-19"/>
        </w:rPr>
        <w:t xml:space="preserve"> </w:t>
      </w:r>
      <w:r>
        <w:t>possible</w:t>
      </w:r>
      <w:r>
        <w:rPr>
          <w:spacing w:val="-20"/>
        </w:rPr>
        <w:t xml:space="preserve"> </w:t>
      </w:r>
      <w:r>
        <w:t>to</w:t>
      </w:r>
      <w:r>
        <w:rPr>
          <w:spacing w:val="-20"/>
        </w:rPr>
        <w:t xml:space="preserve"> </w:t>
      </w:r>
      <w:r>
        <w:t>meet</w:t>
      </w:r>
      <w:r>
        <w:rPr>
          <w:spacing w:val="-20"/>
        </w:rPr>
        <w:t xml:space="preserve"> </w:t>
      </w:r>
      <w:r>
        <w:t>the</w:t>
      </w:r>
      <w:r>
        <w:rPr>
          <w:spacing w:val="-20"/>
        </w:rPr>
        <w:t xml:space="preserve"> </w:t>
      </w:r>
      <w:r>
        <w:t>PF</w:t>
      </w:r>
      <w:r>
        <w:rPr>
          <w:spacing w:val="-20"/>
        </w:rPr>
        <w:t xml:space="preserve"> </w:t>
      </w:r>
      <w:r>
        <w:t>require</w:t>
      </w:r>
      <w:del w:id="467" w:author="Carla-PCE" w:date="2021-07-05T00:29:00Z">
        <w:r w:rsidDel="007A659D">
          <w:delText xml:space="preserve">- </w:delText>
        </w:r>
      </w:del>
      <w:r>
        <w:rPr>
          <w:spacing w:val="-3"/>
        </w:rPr>
        <w:t>ment</w:t>
      </w:r>
      <w:r>
        <w:rPr>
          <w:spacing w:val="-11"/>
        </w:rPr>
        <w:t xml:space="preserve"> </w:t>
      </w:r>
      <w:r>
        <w:t>at</w:t>
      </w:r>
      <w:r>
        <w:rPr>
          <w:spacing w:val="-10"/>
        </w:rPr>
        <w:t xml:space="preserve"> </w:t>
      </w:r>
      <w:r>
        <w:t>the</w:t>
      </w:r>
      <w:r>
        <w:rPr>
          <w:spacing w:val="-10"/>
        </w:rPr>
        <w:t xml:space="preserve"> </w:t>
      </w:r>
      <w:r>
        <w:t>POI.</w:t>
      </w:r>
      <w:r>
        <w:rPr>
          <w:spacing w:val="-11"/>
        </w:rPr>
        <w:t xml:space="preserve"> </w:t>
      </w:r>
      <w:r>
        <w:rPr>
          <w:spacing w:val="-10"/>
        </w:rPr>
        <w:t xml:space="preserve">To </w:t>
      </w:r>
      <w:r>
        <w:t>calculate</w:t>
      </w:r>
      <w:r>
        <w:rPr>
          <w:spacing w:val="-10"/>
        </w:rPr>
        <w:t xml:space="preserve"> </w:t>
      </w:r>
      <w:r>
        <w:t>the</w:t>
      </w:r>
      <w:r>
        <w:rPr>
          <w:spacing w:val="-11"/>
        </w:rPr>
        <w:t xml:space="preserve"> </w:t>
      </w:r>
      <w:r>
        <w:t>maximum</w:t>
      </w:r>
      <w:r>
        <w:rPr>
          <w:spacing w:val="-10"/>
        </w:rPr>
        <w:t xml:space="preserve"> </w:t>
      </w:r>
      <w:r>
        <w:t>reactive</w:t>
      </w:r>
      <w:r>
        <w:rPr>
          <w:spacing w:val="-10"/>
        </w:rPr>
        <w:t xml:space="preserve"> </w:t>
      </w:r>
      <w:r>
        <w:t>power</w:t>
      </w:r>
      <w:r>
        <w:rPr>
          <w:spacing w:val="-10"/>
        </w:rPr>
        <w:t xml:space="preserve"> </w:t>
      </w:r>
      <w:r>
        <w:t>that</w:t>
      </w:r>
      <w:r>
        <w:rPr>
          <w:spacing w:val="-11"/>
        </w:rPr>
        <w:t xml:space="preserve"> </w:t>
      </w:r>
      <w:r>
        <w:t>the</w:t>
      </w:r>
      <w:r>
        <w:rPr>
          <w:spacing w:val="-10"/>
        </w:rPr>
        <w:t xml:space="preserve"> </w:t>
      </w:r>
      <w:r>
        <w:t>project is</w:t>
      </w:r>
      <w:r>
        <w:rPr>
          <w:spacing w:val="-23"/>
        </w:rPr>
        <w:t xml:space="preserve"> </w:t>
      </w:r>
      <w:r>
        <w:t>capable</w:t>
      </w:r>
      <w:r>
        <w:rPr>
          <w:spacing w:val="-22"/>
        </w:rPr>
        <w:t xml:space="preserve"> </w:t>
      </w:r>
      <w:r>
        <w:t>of</w:t>
      </w:r>
      <w:r>
        <w:rPr>
          <w:spacing w:val="-22"/>
        </w:rPr>
        <w:t xml:space="preserve"> </w:t>
      </w:r>
      <w:r>
        <w:t>supplying</w:t>
      </w:r>
      <w:r>
        <w:rPr>
          <w:spacing w:val="-22"/>
        </w:rPr>
        <w:t xml:space="preserve"> </w:t>
      </w:r>
      <w:r>
        <w:t>in</w:t>
      </w:r>
      <w:r>
        <w:rPr>
          <w:spacing w:val="-22"/>
        </w:rPr>
        <w:t xml:space="preserve"> </w:t>
      </w:r>
      <w:r>
        <w:t>case</w:t>
      </w:r>
      <w:r>
        <w:rPr>
          <w:spacing w:val="-22"/>
        </w:rPr>
        <w:t xml:space="preserve"> </w:t>
      </w:r>
      <w:r>
        <w:t>of</w:t>
      </w:r>
      <w:ins w:id="468" w:author="Carla-PCE" w:date="2021-07-05T06:29:00Z">
        <w:r w:rsidR="00FB7277">
          <w:t xml:space="preserve"> a </w:t>
        </w:r>
      </w:ins>
      <w:r>
        <w:rPr>
          <w:spacing w:val="-22"/>
        </w:rPr>
        <w:t xml:space="preserve"> </w:t>
      </w:r>
      <w:r>
        <w:t>lagging</w:t>
      </w:r>
      <w:r>
        <w:rPr>
          <w:spacing w:val="-22"/>
        </w:rPr>
        <w:t xml:space="preserve"> </w:t>
      </w:r>
      <w:r>
        <w:t>PF,</w:t>
      </w:r>
      <w:r>
        <w:rPr>
          <w:spacing w:val="-22"/>
        </w:rPr>
        <w:t xml:space="preserve"> </w:t>
      </w:r>
      <w:r>
        <w:t>the</w:t>
      </w:r>
      <w:r>
        <w:rPr>
          <w:spacing w:val="-22"/>
        </w:rPr>
        <w:t xml:space="preserve"> </w:t>
      </w:r>
      <w:r>
        <w:t>turbines</w:t>
      </w:r>
      <w:r>
        <w:rPr>
          <w:spacing w:val="-22"/>
        </w:rPr>
        <w:t xml:space="preserve"> </w:t>
      </w:r>
      <w:r>
        <w:t>are</w:t>
      </w:r>
      <w:r>
        <w:rPr>
          <w:spacing w:val="-22"/>
        </w:rPr>
        <w:t xml:space="preserve"> </w:t>
      </w:r>
      <w:r>
        <w:t>set</w:t>
      </w:r>
      <w:r>
        <w:rPr>
          <w:spacing w:val="-22"/>
        </w:rPr>
        <w:t xml:space="preserve"> </w:t>
      </w:r>
      <w:r>
        <w:t>to</w:t>
      </w:r>
      <w:r>
        <w:rPr>
          <w:spacing w:val="-22"/>
        </w:rPr>
        <w:t xml:space="preserve"> </w:t>
      </w:r>
      <w:r>
        <w:t>supply</w:t>
      </w:r>
      <w:r>
        <w:rPr>
          <w:spacing w:val="-22"/>
        </w:rPr>
        <w:t xml:space="preserve"> </w:t>
      </w:r>
      <w:r>
        <w:t xml:space="preserve">as </w:t>
      </w:r>
      <w:r>
        <w:rPr>
          <w:spacing w:val="-4"/>
        </w:rPr>
        <w:t>much</w:t>
      </w:r>
      <w:r>
        <w:rPr>
          <w:spacing w:val="-10"/>
        </w:rPr>
        <w:t xml:space="preserve"> </w:t>
      </w:r>
      <w:r>
        <w:t>reactive</w:t>
      </w:r>
      <w:r>
        <w:rPr>
          <w:spacing w:val="-10"/>
        </w:rPr>
        <w:t xml:space="preserve"> </w:t>
      </w:r>
      <w:r>
        <w:t>power</w:t>
      </w:r>
      <w:r>
        <w:rPr>
          <w:spacing w:val="-9"/>
        </w:rPr>
        <w:t xml:space="preserve"> </w:t>
      </w:r>
      <w:ins w:id="469" w:author="Carla-PCE" w:date="2021-07-05T06:32:00Z">
        <w:r w:rsidR="00316D5E">
          <w:rPr>
            <w:spacing w:val="-9"/>
          </w:rPr>
          <w:t>a</w:t>
        </w:r>
        <w:r w:rsidR="00604B0E">
          <w:rPr>
            <w:spacing w:val="-9"/>
          </w:rPr>
          <w:t xml:space="preserve">s possible </w:t>
        </w:r>
      </w:ins>
      <w:r>
        <w:t>without</w:t>
      </w:r>
      <w:ins w:id="470" w:author="Carla-PCE" w:date="2021-07-05T06:32:00Z">
        <w:r w:rsidR="00604B0E">
          <w:t xml:space="preserve"> exceeding</w:t>
        </w:r>
      </w:ins>
      <w:r>
        <w:rPr>
          <w:spacing w:val="-10"/>
        </w:rPr>
        <w:t xml:space="preserve"> </w:t>
      </w:r>
      <w:r>
        <w:t>the</w:t>
      </w:r>
      <w:ins w:id="471" w:author="Carla-PCE" w:date="2021-07-05T06:32:00Z">
        <w:r w:rsidR="00604B0E">
          <w:t xml:space="preserve">ir </w:t>
        </w:r>
      </w:ins>
      <w:ins w:id="472" w:author="Carla-PCE" w:date="2021-07-05T07:09:00Z">
        <w:r w:rsidR="00D444B7">
          <w:t>terminal</w:t>
        </w:r>
      </w:ins>
      <w:r>
        <w:rPr>
          <w:spacing w:val="-10"/>
        </w:rPr>
        <w:t xml:space="preserve"> </w:t>
      </w:r>
      <w:r>
        <w:t>voltage</w:t>
      </w:r>
      <w:r>
        <w:rPr>
          <w:spacing w:val="-9"/>
        </w:rPr>
        <w:t xml:space="preserve"> </w:t>
      </w:r>
      <w:del w:id="473" w:author="Carla-PCE" w:date="2021-07-05T06:32:00Z">
        <w:r w:rsidDel="00604B0E">
          <w:delText>at</w:delText>
        </w:r>
        <w:r w:rsidDel="00604B0E">
          <w:rPr>
            <w:spacing w:val="-10"/>
          </w:rPr>
          <w:delText xml:space="preserve"> </w:delText>
        </w:r>
        <w:r w:rsidDel="00604B0E">
          <w:delText>their</w:delText>
        </w:r>
        <w:r w:rsidDel="00604B0E">
          <w:rPr>
            <w:spacing w:val="-10"/>
          </w:rPr>
          <w:delText xml:space="preserve"> </w:delText>
        </w:r>
        <w:r w:rsidDel="00604B0E">
          <w:delText>terminals</w:delText>
        </w:r>
        <w:r w:rsidDel="00604B0E">
          <w:rPr>
            <w:spacing w:val="-10"/>
          </w:rPr>
          <w:delText xml:space="preserve"> </w:delText>
        </w:r>
        <w:r w:rsidDel="00604B0E">
          <w:delText>exceeding</w:delText>
        </w:r>
        <w:r w:rsidDel="00604B0E">
          <w:rPr>
            <w:spacing w:val="-9"/>
          </w:rPr>
          <w:delText xml:space="preserve"> </w:delText>
        </w:r>
        <w:r w:rsidDel="00604B0E">
          <w:delText xml:space="preserve">their </w:delText>
        </w:r>
      </w:del>
      <w:r>
        <w:t>limits with the cap banks engaged at all output levels. In leading PF</w:t>
      </w:r>
      <w:r>
        <w:rPr>
          <w:spacing w:val="-35"/>
        </w:rPr>
        <w:t xml:space="preserve"> </w:t>
      </w:r>
      <w:r>
        <w:t xml:space="preserve">cases, the </w:t>
      </w:r>
      <w:r>
        <w:rPr>
          <w:spacing w:val="-6"/>
        </w:rPr>
        <w:t xml:space="preserve">MVArs </w:t>
      </w:r>
      <w:r>
        <w:t xml:space="preserve">of turbines were adjusted observing the constraints in </w:t>
      </w:r>
      <w:ins w:id="474" w:author="Carla-PCE" w:date="2021-07-05T06:33:00Z">
        <w:r w:rsidR="00103E61">
          <w:t>A</w:t>
        </w:r>
      </w:ins>
      <w:ins w:id="475" w:author="Carla-PCE" w:date="2021-07-05T06:34:00Z">
        <w:r w:rsidR="00103E61">
          <w:t>III</w:t>
        </w:r>
      </w:ins>
      <w:hyperlink w:anchor="_bookmark2" w:history="1">
        <w:r>
          <w:t>3.1</w:t>
        </w:r>
      </w:hyperlink>
      <w:r>
        <w:t xml:space="preserve"> with the</w:t>
      </w:r>
      <w:r>
        <w:rPr>
          <w:spacing w:val="-16"/>
        </w:rPr>
        <w:t xml:space="preserve"> </w:t>
      </w:r>
      <w:r>
        <w:t>capacitor</w:t>
      </w:r>
      <w:r>
        <w:rPr>
          <w:spacing w:val="-15"/>
        </w:rPr>
        <w:t xml:space="preserve"> </w:t>
      </w:r>
      <w:r>
        <w:t>banks</w:t>
      </w:r>
      <w:r>
        <w:rPr>
          <w:spacing w:val="-15"/>
        </w:rPr>
        <w:t xml:space="preserve"> </w:t>
      </w:r>
      <w:r>
        <w:t>deenergized</w:t>
      </w:r>
      <w:r>
        <w:rPr>
          <w:spacing w:val="-15"/>
        </w:rPr>
        <w:t xml:space="preserve"> </w:t>
      </w:r>
      <w:r>
        <w:t>at</w:t>
      </w:r>
      <w:r>
        <w:rPr>
          <w:spacing w:val="-15"/>
        </w:rPr>
        <w:t xml:space="preserve"> </w:t>
      </w:r>
      <w:r>
        <w:t>all</w:t>
      </w:r>
      <w:r>
        <w:rPr>
          <w:spacing w:val="-15"/>
        </w:rPr>
        <w:t xml:space="preserve"> </w:t>
      </w:r>
      <w:r>
        <w:t>output</w:t>
      </w:r>
      <w:r>
        <w:rPr>
          <w:spacing w:val="-15"/>
        </w:rPr>
        <w:t xml:space="preserve"> </w:t>
      </w:r>
      <w:r>
        <w:t>levels.</w:t>
      </w:r>
      <w:r>
        <w:rPr>
          <w:spacing w:val="2"/>
        </w:rPr>
        <w:t xml:space="preserve"> </w:t>
      </w:r>
      <w:r>
        <w:t>A</w:t>
      </w:r>
      <w:r>
        <w:rPr>
          <w:spacing w:val="-15"/>
        </w:rPr>
        <w:t xml:space="preserve"> </w:t>
      </w:r>
      <w:r>
        <w:t>break</w:t>
      </w:r>
      <w:r>
        <w:rPr>
          <w:spacing w:val="-15"/>
        </w:rPr>
        <w:t xml:space="preserve"> </w:t>
      </w:r>
      <w:r>
        <w:t>po</w:t>
      </w:r>
      <w:ins w:id="476" w:author="Carla-PCE" w:date="2021-07-05T06:34:00Z">
        <w:r w:rsidR="008944DC">
          <w:t>i</w:t>
        </w:r>
      </w:ins>
      <w:del w:id="477" w:author="Carla-PCE" w:date="2021-07-05T06:34:00Z">
        <w:r w:rsidDel="008944DC">
          <w:delText>i</w:delText>
        </w:r>
      </w:del>
      <w:r>
        <w:t>nt</w:t>
      </w:r>
      <w:r>
        <w:rPr>
          <w:spacing w:val="-15"/>
        </w:rPr>
        <w:t xml:space="preserve"> </w:t>
      </w:r>
      <w:del w:id="478" w:author="Carla-PCE" w:date="2021-07-05T06:34:00Z">
        <w:r w:rsidDel="0057578F">
          <w:delText>at</w:delText>
        </w:r>
        <w:r w:rsidDel="0057578F">
          <w:rPr>
            <w:spacing w:val="-15"/>
          </w:rPr>
          <w:delText xml:space="preserve"> </w:delText>
        </w:r>
      </w:del>
      <w:ins w:id="479" w:author="Carla-PCE" w:date="2021-07-05T06:34:00Z">
        <w:r w:rsidR="0057578F">
          <w:t>was</w:t>
        </w:r>
        <w:r w:rsidR="008944DC">
          <w:rPr>
            <w:spacing w:val="-15"/>
          </w:rPr>
          <w:t xml:space="preserve"> </w:t>
        </w:r>
      </w:ins>
      <w:r>
        <w:t>added based on the P-Q curve of each turbine. If there is a break point for the first</w:t>
      </w:r>
      <w:r>
        <w:rPr>
          <w:spacing w:val="-7"/>
        </w:rPr>
        <w:t xml:space="preserve"> </w:t>
      </w:r>
      <w:r>
        <w:t>turbine</w:t>
      </w:r>
      <w:r>
        <w:rPr>
          <w:spacing w:val="-6"/>
        </w:rPr>
        <w:t xml:space="preserve"> </w:t>
      </w:r>
      <w:r>
        <w:t>at</w:t>
      </w:r>
      <w:r>
        <w:rPr>
          <w:spacing w:val="-7"/>
        </w:rPr>
        <w:t xml:space="preserve"> </w:t>
      </w:r>
      <w:r>
        <w:t>1.5</w:t>
      </w:r>
      <w:r>
        <w:rPr>
          <w:spacing w:val="-6"/>
        </w:rPr>
        <w:t xml:space="preserve"> </w:t>
      </w:r>
      <w:r>
        <w:t>MW,</w:t>
      </w:r>
      <w:r>
        <w:rPr>
          <w:spacing w:val="-6"/>
        </w:rPr>
        <w:t xml:space="preserve"> </w:t>
      </w:r>
      <w:r>
        <w:t>then</w:t>
      </w:r>
      <w:r>
        <w:rPr>
          <w:spacing w:val="-7"/>
        </w:rPr>
        <w:t xml:space="preserve"> </w:t>
      </w:r>
      <w:r>
        <w:t>the</w:t>
      </w:r>
      <w:r>
        <w:rPr>
          <w:spacing w:val="-6"/>
        </w:rPr>
        <w:t xml:space="preserve"> </w:t>
      </w:r>
      <w:r>
        <w:t>same</w:t>
      </w:r>
      <w:r>
        <w:rPr>
          <w:spacing w:val="-6"/>
        </w:rPr>
        <w:t xml:space="preserve"> </w:t>
      </w:r>
      <w:r>
        <w:t>breaker</w:t>
      </w:r>
      <w:r>
        <w:rPr>
          <w:spacing w:val="-5"/>
        </w:rPr>
        <w:t xml:space="preserve"> </w:t>
      </w:r>
      <w:r>
        <w:t>point</w:t>
      </w:r>
      <w:r>
        <w:rPr>
          <w:spacing w:val="-7"/>
        </w:rPr>
        <w:t xml:space="preserve"> </w:t>
      </w:r>
      <w:r>
        <w:t>would</w:t>
      </w:r>
      <w:r>
        <w:rPr>
          <w:spacing w:val="-6"/>
        </w:rPr>
        <w:t xml:space="preserve"> </w:t>
      </w:r>
      <w:r>
        <w:rPr>
          <w:spacing w:val="3"/>
        </w:rPr>
        <w:t>be</w:t>
      </w:r>
      <w:r>
        <w:rPr>
          <w:spacing w:val="-7"/>
        </w:rPr>
        <w:t xml:space="preserve"> </w:t>
      </w:r>
      <w:r>
        <w:t>used</w:t>
      </w:r>
      <w:r>
        <w:rPr>
          <w:spacing w:val="-6"/>
        </w:rPr>
        <w:t xml:space="preserve"> </w:t>
      </w:r>
      <w:r>
        <w:t>for</w:t>
      </w:r>
      <w:r>
        <w:rPr>
          <w:spacing w:val="-6"/>
        </w:rPr>
        <w:t xml:space="preserve"> </w:t>
      </w:r>
      <w:r>
        <w:t>the second</w:t>
      </w:r>
      <w:r>
        <w:rPr>
          <w:spacing w:val="18"/>
        </w:rPr>
        <w:t xml:space="preserve"> </w:t>
      </w:r>
      <w:r>
        <w:t>turbine.</w:t>
      </w:r>
    </w:p>
    <w:p w14:paraId="065161E3" w14:textId="7E4E07AD" w:rsidR="009070A7" w:rsidDel="009070A7" w:rsidRDefault="007F21B2">
      <w:pPr>
        <w:pStyle w:val="BodyText"/>
        <w:spacing w:line="360" w:lineRule="auto"/>
        <w:ind w:left="504" w:firstLine="396"/>
        <w:rPr>
          <w:del w:id="480" w:author="Carla-PCE" w:date="2021-07-05T06:39:00Z"/>
        </w:rPr>
        <w:pPrChange w:id="481" w:author="Carla-PCE" w:date="2021-07-05T07:09:00Z">
          <w:pPr>
            <w:pStyle w:val="BodyText"/>
            <w:spacing w:line="360" w:lineRule="auto"/>
            <w:ind w:left="504"/>
          </w:pPr>
        </w:pPrChange>
      </w:pPr>
      <w:r>
        <w:t xml:space="preserve">In </w:t>
      </w:r>
      <w:ins w:id="482" w:author="Carla-PCE" w:date="2021-07-05T07:10:00Z">
        <w:r w:rsidR="00A71365">
          <w:t xml:space="preserve">the </w:t>
        </w:r>
      </w:ins>
      <w:r>
        <w:t xml:space="preserve">case of MPTs with DETC, analysis reveals that the wind project </w:t>
      </w:r>
      <w:del w:id="483" w:author="Carla-PCE" w:date="2021-07-05T07:10:00Z">
        <w:r w:rsidDel="00A71365">
          <w:delText>will be able</w:delText>
        </w:r>
      </w:del>
      <w:ins w:id="484" w:author="Carla-PCE" w:date="2021-07-05T07:10:00Z">
        <w:r w:rsidR="00A71365">
          <w:t>can</w:t>
        </w:r>
      </w:ins>
      <w:del w:id="485" w:author="Carla-PCE" w:date="2021-07-05T07:10:00Z">
        <w:r w:rsidDel="00A71365">
          <w:delText xml:space="preserve"> to</w:delText>
        </w:r>
      </w:del>
      <w:r>
        <w:t xml:space="preserve"> </w:t>
      </w:r>
      <w:r>
        <w:lastRenderedPageBreak/>
        <w:t>provide</w:t>
      </w:r>
      <w:ins w:id="486" w:author="Carla-PCE" w:date="2021-07-05T07:12:00Z">
        <w:r w:rsidR="004919FC">
          <w:t xml:space="preserve"> a </w:t>
        </w:r>
        <w:r w:rsidR="00440748">
          <w:t>PF leading to lagging range of</w:t>
        </w:r>
      </w:ins>
      <w:r>
        <w:t xml:space="preserve"> 0.95 leading to 0.95 lagging </w:t>
      </w:r>
      <w:del w:id="487" w:author="Carla-PCE" w:date="2021-07-05T07:13:00Z">
        <w:r w:rsidDel="00440748">
          <w:delText xml:space="preserve">PF </w:delText>
        </w:r>
      </w:del>
      <w:r>
        <w:t>for the voltage range of</w:t>
      </w:r>
      <w:r w:rsidR="00E051DB">
        <w:t xml:space="preserve"> </w:t>
      </w:r>
      <w:r>
        <w:t>1.05</w:t>
      </w:r>
      <w:r>
        <w:rPr>
          <w:spacing w:val="-17"/>
        </w:rPr>
        <w:t xml:space="preserve"> </w:t>
      </w:r>
      <w:r>
        <w:rPr>
          <w:spacing w:val="-7"/>
        </w:rPr>
        <w:t>Vpu</w:t>
      </w:r>
      <w:r>
        <w:rPr>
          <w:spacing w:val="-17"/>
        </w:rPr>
        <w:t xml:space="preserve"> </w:t>
      </w:r>
      <w:r>
        <w:t>to</w:t>
      </w:r>
      <w:r>
        <w:rPr>
          <w:spacing w:val="-17"/>
        </w:rPr>
        <w:t xml:space="preserve"> </w:t>
      </w:r>
      <w:r>
        <w:t>0.97</w:t>
      </w:r>
      <w:r>
        <w:rPr>
          <w:spacing w:val="-17"/>
        </w:rPr>
        <w:t xml:space="preserve"> </w:t>
      </w:r>
      <w:r>
        <w:rPr>
          <w:spacing w:val="-7"/>
        </w:rPr>
        <w:t>Vpu</w:t>
      </w:r>
      <w:r>
        <w:rPr>
          <w:spacing w:val="-17"/>
        </w:rPr>
        <w:t xml:space="preserve"> </w:t>
      </w:r>
      <w:r>
        <w:t>at</w:t>
      </w:r>
      <w:r>
        <w:rPr>
          <w:spacing w:val="-17"/>
        </w:rPr>
        <w:t xml:space="preserve"> </w:t>
      </w:r>
      <w:r>
        <w:t>the</w:t>
      </w:r>
      <w:r>
        <w:rPr>
          <w:spacing w:val="-17"/>
        </w:rPr>
        <w:t xml:space="preserve"> </w:t>
      </w:r>
      <w:r>
        <w:t>POI.</w:t>
      </w:r>
      <w:r>
        <w:rPr>
          <w:spacing w:val="-17"/>
        </w:rPr>
        <w:t xml:space="preserve"> </w:t>
      </w:r>
      <w:r>
        <w:t>This</w:t>
      </w:r>
      <w:r>
        <w:rPr>
          <w:spacing w:val="-17"/>
        </w:rPr>
        <w:t xml:space="preserve"> </w:t>
      </w:r>
      <w:r>
        <w:t>holds</w:t>
      </w:r>
      <w:r>
        <w:rPr>
          <w:spacing w:val="-17"/>
        </w:rPr>
        <w:t xml:space="preserve"> </w:t>
      </w:r>
      <w:ins w:id="488" w:author="Carla-PCE" w:date="2021-07-05T06:36:00Z">
        <w:r w:rsidR="003D28E6" w:rsidRPr="001E4C3C">
          <w:t>true</w:t>
        </w:r>
        <w:r w:rsidR="003D28E6">
          <w:rPr>
            <w:spacing w:val="-17"/>
          </w:rPr>
          <w:t xml:space="preserve"> </w:t>
        </w:r>
      </w:ins>
      <w:r>
        <w:t>regardless</w:t>
      </w:r>
      <w:r>
        <w:rPr>
          <w:spacing w:val="-17"/>
        </w:rPr>
        <w:t xml:space="preserve"> </w:t>
      </w:r>
      <w:r>
        <w:t>of</w:t>
      </w:r>
      <w:r>
        <w:rPr>
          <w:spacing w:val="-17"/>
        </w:rPr>
        <w:t xml:space="preserve"> </w:t>
      </w:r>
      <w:r>
        <w:t>the</w:t>
      </w:r>
      <w:r>
        <w:rPr>
          <w:spacing w:val="-17"/>
        </w:rPr>
        <w:t xml:space="preserve"> </w:t>
      </w:r>
      <w:r>
        <w:rPr>
          <w:spacing w:val="-5"/>
        </w:rPr>
        <w:t>way</w:t>
      </w:r>
      <w:r>
        <w:rPr>
          <w:spacing w:val="-17"/>
        </w:rPr>
        <w:t xml:space="preserve"> </w:t>
      </w:r>
      <w:r>
        <w:t>the</w:t>
      </w:r>
      <w:r>
        <w:rPr>
          <w:spacing w:val="-17"/>
        </w:rPr>
        <w:t xml:space="preserve"> </w:t>
      </w:r>
      <w:r>
        <w:t>DETCs are</w:t>
      </w:r>
      <w:r>
        <w:rPr>
          <w:spacing w:val="-10"/>
        </w:rPr>
        <w:t xml:space="preserve"> </w:t>
      </w:r>
      <w:r>
        <w:t>set.</w:t>
      </w:r>
      <w:r>
        <w:rPr>
          <w:spacing w:val="8"/>
        </w:rPr>
        <w:t xml:space="preserve"> </w:t>
      </w:r>
      <w:r>
        <w:t>The</w:t>
      </w:r>
      <w:r>
        <w:rPr>
          <w:spacing w:val="-9"/>
        </w:rPr>
        <w:t xml:space="preserve"> </w:t>
      </w:r>
      <w:r>
        <w:t>full</w:t>
      </w:r>
      <w:r>
        <w:rPr>
          <w:spacing w:val="-10"/>
        </w:rPr>
        <w:t xml:space="preserve"> </w:t>
      </w:r>
      <w:r>
        <w:t>reactive</w:t>
      </w:r>
      <w:r>
        <w:rPr>
          <w:spacing w:val="-9"/>
        </w:rPr>
        <w:t xml:space="preserve"> </w:t>
      </w:r>
      <w:r>
        <w:t>power</w:t>
      </w:r>
      <w:r>
        <w:rPr>
          <w:spacing w:val="-9"/>
        </w:rPr>
        <w:t xml:space="preserve"> </w:t>
      </w:r>
      <w:r>
        <w:t>capability</w:t>
      </w:r>
      <w:r>
        <w:rPr>
          <w:spacing w:val="-9"/>
        </w:rPr>
        <w:t xml:space="preserve"> </w:t>
      </w:r>
      <w:r>
        <w:t>of</w:t>
      </w:r>
      <w:r>
        <w:rPr>
          <w:spacing w:val="-10"/>
        </w:rPr>
        <w:t xml:space="preserve"> </w:t>
      </w:r>
      <w:r>
        <w:t>the</w:t>
      </w:r>
      <w:r>
        <w:rPr>
          <w:spacing w:val="-9"/>
        </w:rPr>
        <w:t xml:space="preserve"> </w:t>
      </w:r>
      <w:r>
        <w:t>project</w:t>
      </w:r>
      <w:r>
        <w:rPr>
          <w:spacing w:val="-9"/>
        </w:rPr>
        <w:t xml:space="preserve"> </w:t>
      </w:r>
      <w:r>
        <w:t>at</w:t>
      </w:r>
      <w:r>
        <w:rPr>
          <w:spacing w:val="-9"/>
        </w:rPr>
        <w:t xml:space="preserve"> </w:t>
      </w:r>
      <w:r>
        <w:t>different</w:t>
      </w:r>
      <w:r>
        <w:rPr>
          <w:spacing w:val="-10"/>
        </w:rPr>
        <w:t xml:space="preserve"> </w:t>
      </w:r>
      <w:r>
        <w:t>voltage levels</w:t>
      </w:r>
      <w:r>
        <w:rPr>
          <w:spacing w:val="-5"/>
        </w:rPr>
        <w:t xml:space="preserve"> </w:t>
      </w:r>
      <w:r>
        <w:t>is</w:t>
      </w:r>
      <w:r>
        <w:rPr>
          <w:spacing w:val="-4"/>
        </w:rPr>
        <w:t xml:space="preserve"> </w:t>
      </w:r>
      <w:r>
        <w:t>provided</w:t>
      </w:r>
      <w:r>
        <w:rPr>
          <w:spacing w:val="-4"/>
        </w:rPr>
        <w:t xml:space="preserve"> </w:t>
      </w:r>
      <w:r>
        <w:t>in</w:t>
      </w:r>
      <w:del w:id="489" w:author="Carla-PCE" w:date="2021-07-05T06:38:00Z">
        <w:r w:rsidDel="00D17A22">
          <w:rPr>
            <w:spacing w:val="-5"/>
          </w:rPr>
          <w:delText xml:space="preserve"> </w:delText>
        </w:r>
        <w:r w:rsidR="001A0BB1" w:rsidDel="00D17A22">
          <w:fldChar w:fldCharType="begin"/>
        </w:r>
        <w:r w:rsidR="001A0BB1" w:rsidDel="00D17A22">
          <w:delInstrText xml:space="preserve"> HYPERLINK \l "_bookmark6" </w:delInstrText>
        </w:r>
        <w:r w:rsidR="001A0BB1" w:rsidDel="00D17A22">
          <w:fldChar w:fldCharType="separate"/>
        </w:r>
        <w:r w:rsidDel="00D17A22">
          <w:delText>2</w:delText>
        </w:r>
        <w:r w:rsidDel="00D17A22">
          <w:rPr>
            <w:spacing w:val="-4"/>
          </w:rPr>
          <w:delText xml:space="preserve"> </w:delText>
        </w:r>
        <w:r w:rsidR="001A0BB1" w:rsidDel="00D17A22">
          <w:rPr>
            <w:spacing w:val="-4"/>
          </w:rPr>
          <w:fldChar w:fldCharType="end"/>
        </w:r>
      </w:del>
      <w:ins w:id="490" w:author="Carla-PCE" w:date="2021-07-05T06:38:00Z">
        <w:r w:rsidR="00D17A22">
          <w:t xml:space="preserve"> Section II. </w:t>
        </w:r>
      </w:ins>
      <w:ins w:id="491" w:author="Carla-PCE" w:date="2021-07-05T06:40:00Z">
        <w:r w:rsidR="00F30F5D">
          <w:t>The graph</w:t>
        </w:r>
      </w:ins>
      <w:del w:id="492" w:author="Carla-PCE" w:date="2021-07-05T06:40:00Z">
        <w:r w:rsidDel="00F30F5D">
          <w:delText>As</w:delText>
        </w:r>
      </w:del>
      <w:r>
        <w:rPr>
          <w:spacing w:val="-4"/>
        </w:rPr>
        <w:t xml:space="preserve"> </w:t>
      </w:r>
      <w:del w:id="493" w:author="Carla-PCE" w:date="2021-07-05T06:39:00Z">
        <w:r w:rsidDel="009070A7">
          <w:delText>can</w:delText>
        </w:r>
        <w:r w:rsidDel="009070A7">
          <w:rPr>
            <w:spacing w:val="-5"/>
          </w:rPr>
          <w:delText xml:space="preserve"> </w:delText>
        </w:r>
        <w:r w:rsidDel="009070A7">
          <w:rPr>
            <w:spacing w:val="3"/>
          </w:rPr>
          <w:delText>be</w:delText>
        </w:r>
        <w:r w:rsidDel="009070A7">
          <w:rPr>
            <w:spacing w:val="-4"/>
          </w:rPr>
          <w:delText xml:space="preserve"> </w:delText>
        </w:r>
        <w:r w:rsidDel="009070A7">
          <w:delText>seen</w:delText>
        </w:r>
        <w:r w:rsidDel="009070A7">
          <w:rPr>
            <w:spacing w:val="-4"/>
          </w:rPr>
          <w:delText xml:space="preserve"> </w:delText>
        </w:r>
        <w:r w:rsidDel="009070A7">
          <w:delText>from</w:delText>
        </w:r>
      </w:del>
      <w:ins w:id="494" w:author="Carla-PCE" w:date="2021-07-05T06:39:00Z">
        <w:r w:rsidR="009070A7">
          <w:t>in</w:t>
        </w:r>
        <w:r w:rsidR="00F30F5D">
          <w:t xml:space="preserve"> Fig. 2</w:t>
        </w:r>
      </w:ins>
      <w:ins w:id="495" w:author="Carla-PCE" w:date="2021-07-05T06:40:00Z">
        <w:r w:rsidR="00F30F5D">
          <w:t xml:space="preserve"> shows </w:t>
        </w:r>
        <w:r w:rsidR="00125B88">
          <w:t>that</w:t>
        </w:r>
      </w:ins>
      <w:del w:id="496" w:author="Carla-PCE" w:date="2021-07-05T06:40:00Z">
        <w:r w:rsidDel="00F30F5D">
          <w:rPr>
            <w:spacing w:val="-5"/>
          </w:rPr>
          <w:delText xml:space="preserve"> </w:delText>
        </w:r>
        <w:r w:rsidDel="00F30F5D">
          <w:delText>the</w:delText>
        </w:r>
        <w:r w:rsidDel="00F30F5D">
          <w:rPr>
            <w:spacing w:val="-4"/>
          </w:rPr>
          <w:delText xml:space="preserve"> </w:delText>
        </w:r>
        <w:r w:rsidDel="00F30F5D">
          <w:delText>graph,</w:delText>
        </w:r>
      </w:del>
      <w:r>
        <w:rPr>
          <w:spacing w:val="-4"/>
        </w:rPr>
        <w:t xml:space="preserve"> </w:t>
      </w:r>
      <w:r>
        <w:t>the</w:t>
      </w:r>
      <w:r>
        <w:rPr>
          <w:spacing w:val="-4"/>
        </w:rPr>
        <w:t xml:space="preserve"> </w:t>
      </w:r>
      <w:r>
        <w:t>project</w:t>
      </w:r>
      <w:r>
        <w:rPr>
          <w:spacing w:val="-4"/>
        </w:rPr>
        <w:t xml:space="preserve"> </w:t>
      </w:r>
      <w:r>
        <w:t>can</w:t>
      </w:r>
      <w:r>
        <w:rPr>
          <w:spacing w:val="-5"/>
        </w:rPr>
        <w:t xml:space="preserve"> </w:t>
      </w:r>
      <w:r>
        <w:t>meet</w:t>
      </w:r>
      <w:ins w:id="497" w:author="Carla-PCE" w:date="2021-07-05T06:39:00Z">
        <w:r w:rsidR="009070A7">
          <w:t xml:space="preserve"> </w:t>
        </w:r>
      </w:ins>
      <w:r w:rsidR="009070A7">
        <w:t xml:space="preserve">the lagging PF requirement at certain output levels </w:t>
      </w:r>
      <w:ins w:id="498" w:author="Carla-PCE" w:date="2021-07-05T06:41:00Z">
        <w:r w:rsidR="00125B88">
          <w:t>given</w:t>
        </w:r>
      </w:ins>
      <w:del w:id="499" w:author="Carla-PCE" w:date="2021-07-05T06:41:00Z">
        <w:r w:rsidR="009070A7" w:rsidDel="00125B88">
          <w:delText>for</w:delText>
        </w:r>
      </w:del>
      <w:r w:rsidR="009070A7">
        <w:t xml:space="preserve"> the voltage range of</w:t>
      </w:r>
      <w:ins w:id="500" w:author="Carla-PCE" w:date="2021-07-05T06:39:00Z">
        <w:r w:rsidR="009070A7">
          <w:t xml:space="preserve"> </w:t>
        </w:r>
      </w:ins>
    </w:p>
    <w:p w14:paraId="36B3FBEB" w14:textId="7B24E38E" w:rsidR="00BF0E6B" w:rsidRPr="009070A7" w:rsidRDefault="009070A7">
      <w:pPr>
        <w:pStyle w:val="BodyText"/>
        <w:spacing w:line="360" w:lineRule="auto"/>
        <w:ind w:left="504" w:firstLine="396"/>
        <w:pPrChange w:id="501" w:author="Carla-PCE" w:date="2021-07-05T07:09:00Z">
          <w:pPr>
            <w:pStyle w:val="BodyText"/>
            <w:spacing w:line="360" w:lineRule="auto"/>
            <w:ind w:left="504"/>
          </w:pPr>
        </w:pPrChange>
      </w:pPr>
      <w:r>
        <w:t xml:space="preserve">1.05 </w:t>
      </w:r>
      <w:r>
        <w:rPr>
          <w:spacing w:val="-7"/>
        </w:rPr>
        <w:t xml:space="preserve">Vpu </w:t>
      </w:r>
      <w:r>
        <w:t xml:space="preserve">to 0.95 </w:t>
      </w:r>
      <w:r>
        <w:rPr>
          <w:spacing w:val="-6"/>
        </w:rPr>
        <w:t>Vpu.</w:t>
      </w:r>
    </w:p>
    <w:p w14:paraId="36B3FBEC" w14:textId="77777777" w:rsidR="00BF0E6B" w:rsidRDefault="007F21B2">
      <w:pPr>
        <w:pStyle w:val="BodyText"/>
        <w:spacing w:before="1"/>
        <w:rPr>
          <w:sz w:val="19"/>
        </w:rPr>
      </w:pPr>
      <w:r>
        <w:rPr>
          <w:noProof/>
        </w:rPr>
        <w:drawing>
          <wp:anchor distT="0" distB="0" distL="0" distR="0" simplePos="0" relativeHeight="251648512" behindDoc="0" locked="0" layoutInCell="1" allowOverlap="1" wp14:anchorId="36B3FCFC" wp14:editId="36B3FCFD">
            <wp:simplePos x="0" y="0"/>
            <wp:positionH relativeFrom="page">
              <wp:posOffset>2272029</wp:posOffset>
            </wp:positionH>
            <wp:positionV relativeFrom="paragraph">
              <wp:posOffset>163082</wp:posOffset>
            </wp:positionV>
            <wp:extent cx="3193541" cy="235115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193541" cy="2351151"/>
                    </a:xfrm>
                    <a:prstGeom prst="rect">
                      <a:avLst/>
                    </a:prstGeom>
                  </pic:spPr>
                </pic:pic>
              </a:graphicData>
            </a:graphic>
          </wp:anchor>
        </w:drawing>
      </w:r>
    </w:p>
    <w:p w14:paraId="36B3FBED" w14:textId="6B1E894B" w:rsidR="00BF0E6B" w:rsidRDefault="007F21B2">
      <w:pPr>
        <w:spacing w:before="230"/>
        <w:ind w:left="682"/>
        <w:rPr>
          <w:rFonts w:ascii="Book Antiqua"/>
          <w:sz w:val="20"/>
        </w:rPr>
      </w:pPr>
      <w:r>
        <w:rPr>
          <w:rFonts w:ascii="Book Antiqua"/>
          <w:sz w:val="20"/>
        </w:rPr>
        <w:t>Figure 2</w:t>
      </w:r>
      <w:del w:id="502" w:author="Carla-PCE" w:date="2021-07-05T00:08:00Z">
        <w:r w:rsidDel="00455E89">
          <w:rPr>
            <w:rFonts w:ascii="Book Antiqua"/>
            <w:sz w:val="20"/>
          </w:rPr>
          <w:delText xml:space="preserve">: </w:delText>
        </w:r>
      </w:del>
      <w:bookmarkStart w:id="503" w:name="_bookmark6"/>
      <w:bookmarkEnd w:id="503"/>
      <w:ins w:id="504" w:author="Carla-PCE" w:date="2021-07-05T00:08:00Z">
        <w:r w:rsidR="00455E89">
          <w:rPr>
            <w:rFonts w:ascii="Book Antiqua"/>
            <w:sz w:val="20"/>
          </w:rPr>
          <w:t xml:space="preserve">. </w:t>
        </w:r>
      </w:ins>
      <w:r>
        <w:rPr>
          <w:rFonts w:ascii="Book Antiqua"/>
          <w:sz w:val="20"/>
        </w:rPr>
        <w:t xml:space="preserve">P-Q Capability of the </w:t>
      </w:r>
      <w:del w:id="505" w:author="Carla-PCE" w:date="2021-07-04T08:32:00Z">
        <w:r w:rsidDel="00AA2CDA">
          <w:rPr>
            <w:rFonts w:ascii="Book Antiqua"/>
            <w:sz w:val="20"/>
          </w:rPr>
          <w:delText xml:space="preserve">Project </w:delText>
        </w:r>
      </w:del>
      <w:ins w:id="506" w:author="Carla-PCE" w:date="2021-07-04T08:32:00Z">
        <w:r w:rsidR="00AA2CDA">
          <w:rPr>
            <w:rFonts w:ascii="Book Antiqua"/>
            <w:sz w:val="20"/>
          </w:rPr>
          <w:t xml:space="preserve">project </w:t>
        </w:r>
      </w:ins>
      <w:r>
        <w:rPr>
          <w:rFonts w:ascii="Book Antiqua"/>
          <w:sz w:val="20"/>
        </w:rPr>
        <w:t xml:space="preserve">with MPT DETC at </w:t>
      </w:r>
      <w:del w:id="507" w:author="Carla-PCE" w:date="2021-07-04T08:32:00Z">
        <w:r w:rsidDel="00AA2CDA">
          <w:rPr>
            <w:rFonts w:ascii="Book Antiqua"/>
            <w:sz w:val="20"/>
          </w:rPr>
          <w:delText xml:space="preserve">Different </w:delText>
        </w:r>
      </w:del>
      <w:ins w:id="508" w:author="Carla-PCE" w:date="2021-07-04T08:32:00Z">
        <w:r w:rsidR="00AA2CDA">
          <w:rPr>
            <w:rFonts w:ascii="Book Antiqua"/>
            <w:sz w:val="20"/>
          </w:rPr>
          <w:t xml:space="preserve">different </w:t>
        </w:r>
      </w:ins>
      <w:r>
        <w:rPr>
          <w:rFonts w:ascii="Book Antiqua"/>
          <w:sz w:val="20"/>
        </w:rPr>
        <w:t xml:space="preserve">POI </w:t>
      </w:r>
      <w:del w:id="509" w:author="Carla-PCE" w:date="2021-07-04T08:32:00Z">
        <w:r w:rsidDel="00AA2CDA">
          <w:rPr>
            <w:rFonts w:ascii="Book Antiqua"/>
            <w:sz w:val="20"/>
          </w:rPr>
          <w:delText>Voltages</w:delText>
        </w:r>
      </w:del>
      <w:ins w:id="510" w:author="Carla-PCE" w:date="2021-07-04T08:32:00Z">
        <w:r w:rsidR="00AA2CDA">
          <w:rPr>
            <w:rFonts w:ascii="Book Antiqua"/>
            <w:sz w:val="20"/>
          </w:rPr>
          <w:t>voltages</w:t>
        </w:r>
      </w:ins>
    </w:p>
    <w:p w14:paraId="36B3FBEE" w14:textId="77777777" w:rsidR="00BF0E6B" w:rsidRDefault="00BF0E6B">
      <w:pPr>
        <w:pStyle w:val="BodyText"/>
        <w:spacing w:before="10"/>
        <w:rPr>
          <w:rFonts w:ascii="Book Antiqua"/>
          <w:sz w:val="22"/>
        </w:rPr>
      </w:pPr>
    </w:p>
    <w:p w14:paraId="36B3FBF0" w14:textId="363158A3" w:rsidR="00BF0E6B" w:rsidRDefault="007F21B2" w:rsidP="00357D8F">
      <w:pPr>
        <w:pStyle w:val="BodyText"/>
        <w:spacing w:before="17" w:line="360" w:lineRule="auto"/>
        <w:ind w:left="504" w:right="1270"/>
        <w:jc w:val="both"/>
      </w:pPr>
      <w:r>
        <w:t>Also, the project is not able to provide 0.95 leading PF at certain output levels if the voltage at the POI is less than 0.97</w:t>
      </w:r>
      <w:r>
        <w:rPr>
          <w:spacing w:val="56"/>
        </w:rPr>
        <w:t xml:space="preserve"> </w:t>
      </w:r>
      <w:r>
        <w:rPr>
          <w:spacing w:val="-6"/>
        </w:rPr>
        <w:t>Vpu.</w:t>
      </w:r>
    </w:p>
    <w:p w14:paraId="36B3FBF1" w14:textId="6F7E89AC" w:rsidR="00BF0E6B" w:rsidRDefault="007F21B2" w:rsidP="00357D8F">
      <w:pPr>
        <w:pStyle w:val="BodyText"/>
        <w:spacing w:line="360" w:lineRule="auto"/>
        <w:ind w:left="504" w:right="1269" w:firstLine="351"/>
        <w:jc w:val="both"/>
      </w:pPr>
      <w:r>
        <w:t xml:space="preserve">In </w:t>
      </w:r>
      <w:ins w:id="511" w:author="Carla-PCE" w:date="2021-07-05T07:14:00Z">
        <w:r w:rsidR="00440748">
          <w:t xml:space="preserve">the </w:t>
        </w:r>
      </w:ins>
      <w:r>
        <w:t>case of</w:t>
      </w:r>
      <w:del w:id="512" w:author="Carla-PCE" w:date="2021-07-05T07:14:00Z">
        <w:r w:rsidDel="00440748">
          <w:delText xml:space="preserve"> the</w:delText>
        </w:r>
      </w:del>
      <w:r>
        <w:t xml:space="preserve"> OLTC, the project capability is given in </w:t>
      </w:r>
      <w:del w:id="513" w:author="Carla-PCE" w:date="2021-07-05T07:14:00Z">
        <w:r w:rsidDel="006E5D8A">
          <w:delText xml:space="preserve">3 </w:delText>
        </w:r>
      </w:del>
      <w:ins w:id="514" w:author="Carla-PCE" w:date="2021-07-05T07:16:00Z">
        <w:r w:rsidR="00FA0AFC">
          <w:t>F</w:t>
        </w:r>
      </w:ins>
      <w:ins w:id="515" w:author="Carla-PCE" w:date="2021-07-05T07:17:00Z">
        <w:r w:rsidR="00FA0AFC">
          <w:t>i</w:t>
        </w:r>
      </w:ins>
      <w:ins w:id="516" w:author="Carla-PCE" w:date="2021-07-05T07:16:00Z">
        <w:r w:rsidR="00FA0AFC">
          <w:t>g, 3</w:t>
        </w:r>
      </w:ins>
      <w:ins w:id="517" w:author="Carla-PCE" w:date="2021-07-05T07:14:00Z">
        <w:r w:rsidR="006E5D8A">
          <w:t>, which veri</w:t>
        </w:r>
      </w:ins>
      <w:ins w:id="518" w:author="Carla-PCE" w:date="2021-07-05T07:15:00Z">
        <w:r w:rsidR="006E5D8A">
          <w:t>fies that</w:t>
        </w:r>
      </w:ins>
      <w:ins w:id="519" w:author="Carla-PCE" w:date="2021-07-05T07:14:00Z">
        <w:r w:rsidR="006E5D8A">
          <w:t xml:space="preserve"> </w:t>
        </w:r>
        <w:r w:rsidR="006E5D8A" w:rsidDel="006E5D8A">
          <w:t xml:space="preserve"> </w:t>
        </w:r>
      </w:ins>
      <w:del w:id="520" w:author="Carla-PCE" w:date="2021-07-05T07:14:00Z">
        <w:r w:rsidDel="006E5D8A">
          <w:delText xml:space="preserve">As can be seen from </w:delText>
        </w:r>
        <w:r w:rsidR="001A0BB1" w:rsidDel="006E5D8A">
          <w:fldChar w:fldCharType="begin"/>
        </w:r>
        <w:r w:rsidR="001A0BB1" w:rsidDel="006E5D8A">
          <w:delInstrText xml:space="preserve"> HYPERLINK \l "_bookmark7" </w:delInstrText>
        </w:r>
        <w:r w:rsidR="001A0BB1" w:rsidDel="006E5D8A">
          <w:fldChar w:fldCharType="separate"/>
        </w:r>
        <w:r w:rsidDel="006E5D8A">
          <w:delText xml:space="preserve">3, </w:delText>
        </w:r>
        <w:r w:rsidR="001A0BB1" w:rsidDel="006E5D8A">
          <w:fldChar w:fldCharType="end"/>
        </w:r>
      </w:del>
      <w:r>
        <w:t xml:space="preserve">the P-Q capability of the project </w:t>
      </w:r>
      <w:del w:id="521" w:author="Carla-PCE" w:date="2021-07-05T07:15:00Z">
        <w:r w:rsidDel="00B464F3">
          <w:delText>is better</w:delText>
        </w:r>
      </w:del>
      <w:ins w:id="522" w:author="Carla-PCE" w:date="2021-07-05T07:15:00Z">
        <w:r w:rsidR="00B464F3">
          <w:t>has improved</w:t>
        </w:r>
      </w:ins>
      <w:r>
        <w:t xml:space="preserve"> and </w:t>
      </w:r>
      <w:ins w:id="523" w:author="Carla-PCE" w:date="2021-07-05T07:15:00Z">
        <w:r w:rsidR="00B464F3">
          <w:t xml:space="preserve">can </w:t>
        </w:r>
      </w:ins>
      <w:r>
        <w:t xml:space="preserve">now </w:t>
      </w:r>
      <w:del w:id="524" w:author="Carla-PCE" w:date="2021-07-05T07:15:00Z">
        <w:r w:rsidDel="00B464F3">
          <w:delText xml:space="preserve">the project can </w:delText>
        </w:r>
      </w:del>
      <w:r>
        <w:t>meet the PF requirement for the full voltage range from 0.95 Vpu to 1.05 Vpu.</w:t>
      </w:r>
    </w:p>
    <w:p w14:paraId="36B3FBF2" w14:textId="49410695" w:rsidR="00BF0E6B" w:rsidRDefault="007F21B2" w:rsidP="00357D8F">
      <w:pPr>
        <w:pStyle w:val="BodyText"/>
        <w:spacing w:line="360" w:lineRule="auto"/>
        <w:ind w:left="504" w:right="1269" w:firstLine="351"/>
        <w:jc w:val="both"/>
      </w:pPr>
      <w:r>
        <w:t xml:space="preserve">The max collection system voltage when the voltage is 1.03 </w:t>
      </w:r>
      <w:r>
        <w:rPr>
          <w:spacing w:val="-7"/>
        </w:rPr>
        <w:t xml:space="preserve">Vpu </w:t>
      </w:r>
      <w:r>
        <w:t xml:space="preserve">(with </w:t>
      </w:r>
      <w:ins w:id="525" w:author="Carla-PCE" w:date="2021-07-05T07:15:00Z">
        <w:r w:rsidR="006829E7">
          <w:t xml:space="preserve">a </w:t>
        </w:r>
      </w:ins>
      <w:r>
        <w:t>power</w:t>
      </w:r>
      <w:r>
        <w:rPr>
          <w:spacing w:val="-9"/>
        </w:rPr>
        <w:t xml:space="preserve"> </w:t>
      </w:r>
      <w:r>
        <w:t>factor</w:t>
      </w:r>
      <w:r>
        <w:rPr>
          <w:spacing w:val="-9"/>
        </w:rPr>
        <w:t xml:space="preserve"> </w:t>
      </w:r>
      <w:r>
        <w:t>of</w:t>
      </w:r>
      <w:r>
        <w:rPr>
          <w:spacing w:val="-8"/>
        </w:rPr>
        <w:t xml:space="preserve"> </w:t>
      </w:r>
      <w:r>
        <w:t>0.95)</w:t>
      </w:r>
      <w:r>
        <w:rPr>
          <w:spacing w:val="-9"/>
        </w:rPr>
        <w:t xml:space="preserve"> </w:t>
      </w:r>
      <w:r>
        <w:t>at</w:t>
      </w:r>
      <w:r>
        <w:rPr>
          <w:spacing w:val="-8"/>
        </w:rPr>
        <w:t xml:space="preserve"> </w:t>
      </w:r>
      <w:r>
        <w:t>the</w:t>
      </w:r>
      <w:r>
        <w:rPr>
          <w:spacing w:val="-8"/>
        </w:rPr>
        <w:t xml:space="preserve"> </w:t>
      </w:r>
      <w:r>
        <w:t>POI</w:t>
      </w:r>
      <w:r>
        <w:rPr>
          <w:spacing w:val="-8"/>
        </w:rPr>
        <w:t xml:space="preserve"> </w:t>
      </w:r>
      <w:r>
        <w:t>is</w:t>
      </w:r>
      <w:r>
        <w:rPr>
          <w:spacing w:val="-9"/>
        </w:rPr>
        <w:t xml:space="preserve"> </w:t>
      </w:r>
      <w:r>
        <w:t>plotted</w:t>
      </w:r>
      <w:r>
        <w:rPr>
          <w:spacing w:val="-8"/>
        </w:rPr>
        <w:t xml:space="preserve"> </w:t>
      </w:r>
      <w:r>
        <w:t>in</w:t>
      </w:r>
      <w:r>
        <w:rPr>
          <w:spacing w:val="-9"/>
        </w:rPr>
        <w:t xml:space="preserve"> </w:t>
      </w:r>
      <w:del w:id="526" w:author="Carla-PCE" w:date="2021-07-05T07:16:00Z">
        <w:r w:rsidR="001A0BB1" w:rsidDel="006829E7">
          <w:fldChar w:fldCharType="begin"/>
        </w:r>
        <w:r w:rsidR="001A0BB1" w:rsidDel="006829E7">
          <w:delInstrText xml:space="preserve"> HYPERLINK \l "_bookmark8" </w:delInstrText>
        </w:r>
        <w:r w:rsidR="001A0BB1" w:rsidDel="006829E7">
          <w:fldChar w:fldCharType="separate"/>
        </w:r>
        <w:r w:rsidDel="006829E7">
          <w:delText>4</w:delText>
        </w:r>
        <w:r w:rsidDel="006829E7">
          <w:rPr>
            <w:spacing w:val="-8"/>
          </w:rPr>
          <w:delText xml:space="preserve"> </w:delText>
        </w:r>
        <w:r w:rsidR="001A0BB1" w:rsidDel="006829E7">
          <w:rPr>
            <w:spacing w:val="-8"/>
          </w:rPr>
          <w:fldChar w:fldCharType="end"/>
        </w:r>
      </w:del>
      <w:ins w:id="527" w:author="Carla-PCE" w:date="2021-07-05T07:16:00Z">
        <w:r w:rsidR="00FA0AFC">
          <w:t xml:space="preserve">Fig. 4 </w:t>
        </w:r>
      </w:ins>
      <w:del w:id="528" w:author="Carla-PCE" w:date="2021-07-05T07:18:00Z">
        <w:r w:rsidDel="002E07F8">
          <w:delText>in</w:delText>
        </w:r>
        <w:r w:rsidDel="002E07F8">
          <w:rPr>
            <w:spacing w:val="-9"/>
          </w:rPr>
          <w:delText xml:space="preserve"> </w:delText>
        </w:r>
        <w:r w:rsidDel="002E07F8">
          <w:delText>case</w:delText>
        </w:r>
      </w:del>
      <w:ins w:id="529" w:author="Carla-PCE" w:date="2021-07-05T07:18:00Z">
        <w:r w:rsidR="002E07F8">
          <w:t>if</w:t>
        </w:r>
      </w:ins>
      <w:r>
        <w:rPr>
          <w:spacing w:val="-8"/>
        </w:rPr>
        <w:t xml:space="preserve"> </w:t>
      </w:r>
      <w:r>
        <w:t>the</w:t>
      </w:r>
      <w:r>
        <w:rPr>
          <w:spacing w:val="-8"/>
        </w:rPr>
        <w:t xml:space="preserve"> </w:t>
      </w:r>
      <w:r>
        <w:t>project</w:t>
      </w:r>
      <w:r>
        <w:rPr>
          <w:spacing w:val="-9"/>
        </w:rPr>
        <w:t xml:space="preserve"> </w:t>
      </w:r>
      <w:r>
        <w:rPr>
          <w:spacing w:val="-5"/>
        </w:rPr>
        <w:t>MPTs</w:t>
      </w:r>
      <w:r>
        <w:rPr>
          <w:spacing w:val="-8"/>
        </w:rPr>
        <w:t xml:space="preserve"> </w:t>
      </w:r>
      <w:r>
        <w:t xml:space="preserve">are equipped with DETCs. That voltage is basically flat </w:t>
      </w:r>
      <w:del w:id="530" w:author="Carla-PCE" w:date="2021-07-05T07:17:00Z">
        <w:r w:rsidDel="002E07F8">
          <w:delText>in case</w:delText>
        </w:r>
      </w:del>
      <w:ins w:id="531" w:author="Carla-PCE" w:date="2021-07-05T07:17:00Z">
        <w:r w:rsidR="002E07F8">
          <w:t>i</w:t>
        </w:r>
      </w:ins>
      <w:ins w:id="532" w:author="Carla-PCE" w:date="2021-07-05T07:18:00Z">
        <w:r w:rsidR="002E07F8">
          <w:t>f</w:t>
        </w:r>
      </w:ins>
      <w:r>
        <w:t xml:space="preserve"> the project is equipped with</w:t>
      </w:r>
      <w:r>
        <w:rPr>
          <w:spacing w:val="-19"/>
        </w:rPr>
        <w:t xml:space="preserve"> </w:t>
      </w:r>
      <w:r>
        <w:rPr>
          <w:spacing w:val="-4"/>
        </w:rPr>
        <w:t>OLTC.</w:t>
      </w:r>
    </w:p>
    <w:p w14:paraId="36B3FBF3" w14:textId="555C7C39" w:rsidR="00BF0E6B" w:rsidRDefault="007F21B2" w:rsidP="00357D8F">
      <w:pPr>
        <w:pStyle w:val="BodyText"/>
        <w:spacing w:line="360" w:lineRule="auto"/>
        <w:ind w:left="504" w:right="1270" w:firstLine="351"/>
        <w:jc w:val="both"/>
      </w:pPr>
      <w:r>
        <w:t xml:space="preserve">It should </w:t>
      </w:r>
      <w:r>
        <w:rPr>
          <w:spacing w:val="3"/>
        </w:rPr>
        <w:t xml:space="preserve">be </w:t>
      </w:r>
      <w:r>
        <w:t xml:space="preserve">noted from the figures in this section that the project can meet the leading PF </w:t>
      </w:r>
      <w:r>
        <w:rPr>
          <w:spacing w:val="-4"/>
        </w:rPr>
        <w:t xml:space="preserve">by </w:t>
      </w:r>
      <w:r>
        <w:t xml:space="preserve">a large margin. This is due to the reactive power </w:t>
      </w:r>
      <w:r>
        <w:lastRenderedPageBreak/>
        <w:t>capability</w:t>
      </w:r>
      <w:r>
        <w:rPr>
          <w:spacing w:val="-18"/>
        </w:rPr>
        <w:t xml:space="preserve"> </w:t>
      </w:r>
      <w:r>
        <w:t>of</w:t>
      </w:r>
      <w:r>
        <w:rPr>
          <w:spacing w:val="-18"/>
        </w:rPr>
        <w:t xml:space="preserve"> </w:t>
      </w:r>
      <w:r>
        <w:t>the</w:t>
      </w:r>
      <w:r>
        <w:rPr>
          <w:spacing w:val="-17"/>
        </w:rPr>
        <w:t xml:space="preserve"> </w:t>
      </w:r>
      <w:r>
        <w:t>turbines</w:t>
      </w:r>
      <w:r>
        <w:rPr>
          <w:spacing w:val="-18"/>
        </w:rPr>
        <w:t xml:space="preserve"> </w:t>
      </w:r>
      <w:r>
        <w:t>used.</w:t>
      </w:r>
      <w:r>
        <w:rPr>
          <w:spacing w:val="-2"/>
        </w:rPr>
        <w:t xml:space="preserve"> </w:t>
      </w:r>
      <w:r>
        <w:t>Some</w:t>
      </w:r>
      <w:r>
        <w:rPr>
          <w:spacing w:val="-18"/>
        </w:rPr>
        <w:t xml:space="preserve"> </w:t>
      </w:r>
      <w:r>
        <w:t>old</w:t>
      </w:r>
      <w:r>
        <w:rPr>
          <w:spacing w:val="-17"/>
        </w:rPr>
        <w:t xml:space="preserve"> </w:t>
      </w:r>
      <w:r>
        <w:t>turbine</w:t>
      </w:r>
      <w:r>
        <w:rPr>
          <w:spacing w:val="-18"/>
        </w:rPr>
        <w:t xml:space="preserve"> </w:t>
      </w:r>
      <w:r>
        <w:t>technology</w:t>
      </w:r>
      <w:r>
        <w:rPr>
          <w:spacing w:val="-18"/>
        </w:rPr>
        <w:t xml:space="preserve"> </w:t>
      </w:r>
      <w:r>
        <w:t>cannot</w:t>
      </w:r>
      <w:r>
        <w:rPr>
          <w:spacing w:val="-17"/>
        </w:rPr>
        <w:t xml:space="preserve"> </w:t>
      </w:r>
      <w:r>
        <w:t xml:space="preserve">absorb </w:t>
      </w:r>
      <w:r>
        <w:rPr>
          <w:spacing w:val="-3"/>
        </w:rPr>
        <w:t>any</w:t>
      </w:r>
      <w:r>
        <w:rPr>
          <w:spacing w:val="-9"/>
        </w:rPr>
        <w:t xml:space="preserve"> </w:t>
      </w:r>
      <w:r>
        <w:t>reactive</w:t>
      </w:r>
      <w:r>
        <w:rPr>
          <w:spacing w:val="-9"/>
        </w:rPr>
        <w:t xml:space="preserve"> </w:t>
      </w:r>
      <w:r>
        <w:t>power</w:t>
      </w:r>
      <w:r>
        <w:rPr>
          <w:spacing w:val="-9"/>
        </w:rPr>
        <w:t xml:space="preserve"> </w:t>
      </w:r>
      <w:r>
        <w:t>at</w:t>
      </w:r>
      <w:del w:id="533" w:author="Carla-PCE" w:date="2021-07-05T07:20:00Z">
        <w:r w:rsidDel="000C2B22">
          <w:rPr>
            <w:spacing w:val="-9"/>
          </w:rPr>
          <w:delText xml:space="preserve"> </w:delText>
        </w:r>
      </w:del>
      <w:ins w:id="534" w:author="Carla-PCE" w:date="2021-07-05T07:18:00Z">
        <w:r w:rsidR="00E24447">
          <w:rPr>
            <w:spacing w:val="-9"/>
          </w:rPr>
          <w:t xml:space="preserve"> </w:t>
        </w:r>
      </w:ins>
      <w:r>
        <w:t>standstill</w:t>
      </w:r>
      <w:ins w:id="535" w:author="Carla-PCE" w:date="2021-07-05T07:20:00Z">
        <w:r w:rsidR="000C2B22">
          <w:t xml:space="preserve"> conditions</w:t>
        </w:r>
      </w:ins>
      <w:del w:id="536" w:author="Carla-PCE" w:date="2021-07-05T07:21:00Z">
        <w:r w:rsidDel="006952E8">
          <w:delText>.</w:delText>
        </w:r>
        <w:r w:rsidDel="006952E8">
          <w:rPr>
            <w:spacing w:val="14"/>
          </w:rPr>
          <w:delText xml:space="preserve"> </w:delText>
        </w:r>
        <w:r w:rsidDel="006952E8">
          <w:delText>This</w:delText>
        </w:r>
        <w:r w:rsidDel="006952E8">
          <w:rPr>
            <w:spacing w:val="-9"/>
          </w:rPr>
          <w:delText xml:space="preserve"> </w:delText>
        </w:r>
        <w:r w:rsidDel="006952E8">
          <w:delText>necessitates</w:delText>
        </w:r>
      </w:del>
      <w:ins w:id="537" w:author="Carla-PCE" w:date="2021-07-05T07:21:00Z">
        <w:r w:rsidR="006952E8">
          <w:t>, which necessitates the</w:t>
        </w:r>
      </w:ins>
      <w:r>
        <w:rPr>
          <w:spacing w:val="-9"/>
        </w:rPr>
        <w:t xml:space="preserve"> </w:t>
      </w:r>
      <w:del w:id="538" w:author="Carla-PCE" w:date="2021-07-05T07:21:00Z">
        <w:r w:rsidDel="006952E8">
          <w:delText>installing</w:delText>
        </w:r>
        <w:r w:rsidDel="006952E8">
          <w:rPr>
            <w:spacing w:val="-9"/>
          </w:rPr>
          <w:delText xml:space="preserve"> </w:delText>
        </w:r>
      </w:del>
      <w:ins w:id="539" w:author="Carla-PCE" w:date="2021-07-05T07:21:00Z">
        <w:r w:rsidR="006952E8">
          <w:t>installation of</w:t>
        </w:r>
        <w:r w:rsidR="006952E8">
          <w:rPr>
            <w:spacing w:val="-9"/>
          </w:rPr>
          <w:t xml:space="preserve"> </w:t>
        </w:r>
      </w:ins>
      <w:r>
        <w:t>a</w:t>
      </w:r>
      <w:r>
        <w:rPr>
          <w:spacing w:val="-9"/>
        </w:rPr>
        <w:t xml:space="preserve"> </w:t>
      </w:r>
      <w:r>
        <w:t>reactor</w:t>
      </w:r>
      <w:r>
        <w:rPr>
          <w:spacing w:val="-9"/>
        </w:rPr>
        <w:t xml:space="preserve"> </w:t>
      </w:r>
      <w:r>
        <w:t>bank to</w:t>
      </w:r>
      <w:r>
        <w:rPr>
          <w:spacing w:val="10"/>
        </w:rPr>
        <w:t xml:space="preserve"> </w:t>
      </w:r>
      <w:r>
        <w:t>compensate</w:t>
      </w:r>
      <w:r>
        <w:rPr>
          <w:spacing w:val="12"/>
        </w:rPr>
        <w:t xml:space="preserve"> </w:t>
      </w:r>
      <w:r>
        <w:t>for</w:t>
      </w:r>
      <w:r>
        <w:rPr>
          <w:spacing w:val="12"/>
        </w:rPr>
        <w:t xml:space="preserve"> </w:t>
      </w:r>
      <w:r>
        <w:t>cable</w:t>
      </w:r>
      <w:r>
        <w:rPr>
          <w:spacing w:val="12"/>
        </w:rPr>
        <w:t xml:space="preserve"> </w:t>
      </w:r>
      <w:r>
        <w:t>charging</w:t>
      </w:r>
      <w:r>
        <w:rPr>
          <w:spacing w:val="12"/>
        </w:rPr>
        <w:t xml:space="preserve"> </w:t>
      </w:r>
      <w:r>
        <w:t>current</w:t>
      </w:r>
      <w:r>
        <w:rPr>
          <w:spacing w:val="11"/>
        </w:rPr>
        <w:t xml:space="preserve"> </w:t>
      </w:r>
      <w:r>
        <w:t>at</w:t>
      </w:r>
      <w:del w:id="540" w:author="Carla-PCE" w:date="2021-07-05T07:20:00Z">
        <w:r w:rsidDel="00ED7656">
          <w:rPr>
            <w:spacing w:val="12"/>
          </w:rPr>
          <w:delText xml:space="preserve"> </w:delText>
        </w:r>
      </w:del>
      <w:ins w:id="541" w:author="Carla-PCE" w:date="2021-07-05T07:18:00Z">
        <w:r w:rsidR="00E24447">
          <w:rPr>
            <w:spacing w:val="12"/>
          </w:rPr>
          <w:t xml:space="preserve"> </w:t>
        </w:r>
      </w:ins>
      <w:r>
        <w:t>standstill.</w:t>
      </w:r>
    </w:p>
    <w:p w14:paraId="36B3FBF6" w14:textId="77777777" w:rsidR="00BF0E6B" w:rsidRDefault="00BF0E6B">
      <w:pPr>
        <w:pStyle w:val="BodyText"/>
        <w:rPr>
          <w:sz w:val="20"/>
        </w:rPr>
      </w:pPr>
    </w:p>
    <w:p w14:paraId="36B3FBF7" w14:textId="77777777" w:rsidR="00BF0E6B" w:rsidRDefault="00BF0E6B">
      <w:pPr>
        <w:pStyle w:val="BodyText"/>
        <w:rPr>
          <w:sz w:val="20"/>
        </w:rPr>
      </w:pPr>
    </w:p>
    <w:p w14:paraId="36B3FBF8" w14:textId="77777777" w:rsidR="00BF0E6B" w:rsidRDefault="00BF0E6B">
      <w:pPr>
        <w:pStyle w:val="BodyText"/>
        <w:spacing w:before="4"/>
        <w:rPr>
          <w:sz w:val="29"/>
        </w:rPr>
      </w:pPr>
    </w:p>
    <w:p w14:paraId="36B3FBF9" w14:textId="77777777" w:rsidR="00BF0E6B" w:rsidRDefault="007F21B2">
      <w:pPr>
        <w:pStyle w:val="BodyText"/>
        <w:ind w:left="2128"/>
        <w:rPr>
          <w:sz w:val="20"/>
        </w:rPr>
      </w:pPr>
      <w:r>
        <w:rPr>
          <w:noProof/>
          <w:sz w:val="20"/>
        </w:rPr>
        <w:drawing>
          <wp:inline distT="0" distB="0" distL="0" distR="0" wp14:anchorId="36B3FCFE" wp14:editId="36B3FCFF">
            <wp:extent cx="2852928" cy="1714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852928" cy="1714500"/>
                    </a:xfrm>
                    <a:prstGeom prst="rect">
                      <a:avLst/>
                    </a:prstGeom>
                  </pic:spPr>
                </pic:pic>
              </a:graphicData>
            </a:graphic>
          </wp:inline>
        </w:drawing>
      </w:r>
    </w:p>
    <w:p w14:paraId="36B3FBFA" w14:textId="77777777" w:rsidR="00BF0E6B" w:rsidRDefault="00BF0E6B">
      <w:pPr>
        <w:pStyle w:val="BodyText"/>
        <w:spacing w:before="5"/>
        <w:rPr>
          <w:sz w:val="16"/>
        </w:rPr>
      </w:pPr>
    </w:p>
    <w:p w14:paraId="36B3FBFB" w14:textId="35EB650B" w:rsidR="00BF0E6B" w:rsidRDefault="007F21B2">
      <w:pPr>
        <w:spacing w:before="95"/>
        <w:ind w:left="694"/>
        <w:rPr>
          <w:rFonts w:ascii="Book Antiqua"/>
          <w:sz w:val="20"/>
        </w:rPr>
      </w:pPr>
      <w:r>
        <w:rPr>
          <w:rFonts w:ascii="Book Antiqua"/>
          <w:sz w:val="20"/>
        </w:rPr>
        <w:t>Figure 3</w:t>
      </w:r>
      <w:del w:id="542" w:author="Carla-PCE" w:date="2021-07-05T00:08:00Z">
        <w:r w:rsidDel="00455E89">
          <w:rPr>
            <w:rFonts w:ascii="Book Antiqua"/>
            <w:sz w:val="20"/>
          </w:rPr>
          <w:delText xml:space="preserve">: </w:delText>
        </w:r>
      </w:del>
      <w:bookmarkStart w:id="543" w:name="_bookmark7"/>
      <w:bookmarkEnd w:id="543"/>
      <w:ins w:id="544" w:author="Carla-PCE" w:date="2021-07-05T00:08:00Z">
        <w:r w:rsidR="00455E89">
          <w:rPr>
            <w:rFonts w:ascii="Book Antiqua"/>
            <w:sz w:val="20"/>
          </w:rPr>
          <w:t xml:space="preserve">. </w:t>
        </w:r>
      </w:ins>
      <w:r>
        <w:rPr>
          <w:rFonts w:ascii="Book Antiqua"/>
          <w:sz w:val="20"/>
        </w:rPr>
        <w:t xml:space="preserve">P-Q </w:t>
      </w:r>
      <w:ins w:id="545" w:author="Carla-PCE" w:date="2021-07-04T17:39:00Z">
        <w:r w:rsidR="00C678A9">
          <w:rPr>
            <w:rFonts w:ascii="Book Antiqua"/>
            <w:sz w:val="20"/>
          </w:rPr>
          <w:t xml:space="preserve">capability </w:t>
        </w:r>
      </w:ins>
      <w:r>
        <w:rPr>
          <w:rFonts w:ascii="Book Antiqua"/>
          <w:sz w:val="20"/>
        </w:rPr>
        <w:t>of</w:t>
      </w:r>
      <w:del w:id="546" w:author="Carla-PCE" w:date="2021-07-04T17:39:00Z">
        <w:r w:rsidDel="00C678A9">
          <w:rPr>
            <w:rFonts w:ascii="Book Antiqua"/>
            <w:sz w:val="20"/>
          </w:rPr>
          <w:delText xml:space="preserve"> the</w:delText>
        </w:r>
      </w:del>
      <w:r>
        <w:rPr>
          <w:rFonts w:ascii="Book Antiqua"/>
          <w:sz w:val="20"/>
        </w:rPr>
        <w:t xml:space="preserve"> </w:t>
      </w:r>
      <w:ins w:id="547" w:author="Carla-PCE" w:date="2021-07-04T17:39:00Z">
        <w:r w:rsidR="00C678A9">
          <w:rPr>
            <w:rFonts w:ascii="Book Antiqua"/>
            <w:sz w:val="20"/>
          </w:rPr>
          <w:t xml:space="preserve">project </w:t>
        </w:r>
      </w:ins>
      <w:r>
        <w:rPr>
          <w:rFonts w:ascii="Book Antiqua"/>
          <w:sz w:val="20"/>
        </w:rPr>
        <w:t xml:space="preserve">with MPT OLTC at </w:t>
      </w:r>
      <w:ins w:id="548" w:author="Carla-PCE" w:date="2021-07-04T17:39:00Z">
        <w:r w:rsidR="00C678A9">
          <w:rPr>
            <w:rFonts w:ascii="Book Antiqua"/>
            <w:sz w:val="20"/>
          </w:rPr>
          <w:t xml:space="preserve">different </w:t>
        </w:r>
      </w:ins>
      <w:r>
        <w:rPr>
          <w:rFonts w:ascii="Book Antiqua"/>
          <w:sz w:val="20"/>
        </w:rPr>
        <w:t xml:space="preserve">POI </w:t>
      </w:r>
      <w:ins w:id="549" w:author="Carla-PCE" w:date="2021-07-04T17:39:00Z">
        <w:r w:rsidR="00C678A9">
          <w:rPr>
            <w:rFonts w:ascii="Book Antiqua"/>
            <w:sz w:val="20"/>
          </w:rPr>
          <w:t>voltages</w:t>
        </w:r>
      </w:ins>
    </w:p>
    <w:p w14:paraId="36B3FBFC" w14:textId="77777777" w:rsidR="00BF0E6B" w:rsidRDefault="007F21B2">
      <w:pPr>
        <w:pStyle w:val="BodyText"/>
        <w:spacing w:before="7"/>
        <w:rPr>
          <w:rFonts w:ascii="Book Antiqua"/>
          <w:sz w:val="11"/>
        </w:rPr>
      </w:pPr>
      <w:r>
        <w:rPr>
          <w:noProof/>
        </w:rPr>
        <w:drawing>
          <wp:anchor distT="0" distB="0" distL="0" distR="0" simplePos="0" relativeHeight="251649536" behindDoc="0" locked="0" layoutInCell="1" allowOverlap="1" wp14:anchorId="36B3FD00" wp14:editId="36B3FD01">
            <wp:simplePos x="0" y="0"/>
            <wp:positionH relativeFrom="page">
              <wp:posOffset>2485770</wp:posOffset>
            </wp:positionH>
            <wp:positionV relativeFrom="paragraph">
              <wp:posOffset>116311</wp:posOffset>
            </wp:positionV>
            <wp:extent cx="2766060" cy="2200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766060" cy="2200275"/>
                    </a:xfrm>
                    <a:prstGeom prst="rect">
                      <a:avLst/>
                    </a:prstGeom>
                  </pic:spPr>
                </pic:pic>
              </a:graphicData>
            </a:graphic>
          </wp:anchor>
        </w:drawing>
      </w:r>
    </w:p>
    <w:p w14:paraId="36B3FBFD" w14:textId="77777777" w:rsidR="00BF0E6B" w:rsidRDefault="00BF0E6B">
      <w:pPr>
        <w:pStyle w:val="BodyText"/>
        <w:spacing w:before="1"/>
        <w:rPr>
          <w:rFonts w:ascii="Book Antiqua"/>
          <w:sz w:val="20"/>
        </w:rPr>
      </w:pPr>
    </w:p>
    <w:p w14:paraId="36B3FBFE" w14:textId="54067988" w:rsidR="00BF0E6B" w:rsidRDefault="007F21B2">
      <w:pPr>
        <w:ind w:left="975"/>
        <w:rPr>
          <w:rFonts w:ascii="Book Antiqua"/>
          <w:sz w:val="20"/>
        </w:rPr>
      </w:pPr>
      <w:r>
        <w:rPr>
          <w:rFonts w:ascii="Book Antiqua"/>
          <w:sz w:val="20"/>
        </w:rPr>
        <w:t>Figure 4</w:t>
      </w:r>
      <w:del w:id="550" w:author="Carla-PCE" w:date="2021-07-05T00:08:00Z">
        <w:r w:rsidDel="00455E89">
          <w:rPr>
            <w:rFonts w:ascii="Book Antiqua"/>
            <w:sz w:val="20"/>
          </w:rPr>
          <w:delText xml:space="preserve">: </w:delText>
        </w:r>
      </w:del>
      <w:bookmarkStart w:id="551" w:name="_bookmark8"/>
      <w:bookmarkEnd w:id="551"/>
      <w:ins w:id="552" w:author="Carla-PCE" w:date="2021-07-05T00:08:00Z">
        <w:r w:rsidR="00455E89">
          <w:rPr>
            <w:rFonts w:ascii="Book Antiqua"/>
            <w:sz w:val="20"/>
          </w:rPr>
          <w:t xml:space="preserve">. </w:t>
        </w:r>
      </w:ins>
      <w:r>
        <w:rPr>
          <w:rFonts w:ascii="Book Antiqua"/>
          <w:sz w:val="20"/>
        </w:rPr>
        <w:t xml:space="preserve">Maximum </w:t>
      </w:r>
      <w:ins w:id="553" w:author="Carla-PCE" w:date="2021-07-04T17:39:00Z">
        <w:r w:rsidR="00C678A9">
          <w:rPr>
            <w:rFonts w:ascii="Book Antiqua"/>
            <w:sz w:val="20"/>
          </w:rPr>
          <w:t xml:space="preserve">collection system voltage </w:t>
        </w:r>
      </w:ins>
      <w:r>
        <w:rPr>
          <w:rFonts w:ascii="Book Antiqua"/>
          <w:sz w:val="20"/>
        </w:rPr>
        <w:t xml:space="preserve">when POI </w:t>
      </w:r>
      <w:del w:id="554" w:author="Carla-PCE" w:date="2021-07-04T17:39:00Z">
        <w:r w:rsidDel="00C678A9">
          <w:rPr>
            <w:rFonts w:ascii="Book Antiqua"/>
            <w:sz w:val="20"/>
          </w:rPr>
          <w:delText xml:space="preserve">Voltage </w:delText>
        </w:r>
      </w:del>
      <w:ins w:id="555" w:author="Carla-PCE" w:date="2021-07-04T17:39:00Z">
        <w:r w:rsidR="00C678A9">
          <w:rPr>
            <w:rFonts w:ascii="Book Antiqua"/>
            <w:sz w:val="20"/>
          </w:rPr>
          <w:t xml:space="preserve">voltage </w:t>
        </w:r>
      </w:ins>
      <w:r>
        <w:rPr>
          <w:rFonts w:ascii="Book Antiqua"/>
          <w:sz w:val="20"/>
        </w:rPr>
        <w:t>is 1.03 Vpu</w:t>
      </w:r>
    </w:p>
    <w:p w14:paraId="36B3FBFF" w14:textId="77777777" w:rsidR="00BF0E6B" w:rsidRDefault="00BF0E6B">
      <w:pPr>
        <w:pStyle w:val="BodyText"/>
        <w:spacing w:before="1"/>
        <w:rPr>
          <w:rFonts w:ascii="Book Antiqua"/>
          <w:sz w:val="29"/>
        </w:rPr>
      </w:pPr>
    </w:p>
    <w:p w14:paraId="36B3FC00" w14:textId="77777777" w:rsidR="00BF0E6B" w:rsidRDefault="007F21B2" w:rsidP="00683D78">
      <w:pPr>
        <w:pStyle w:val="Heading1"/>
        <w:numPr>
          <w:ilvl w:val="0"/>
          <w:numId w:val="8"/>
        </w:numPr>
        <w:tabs>
          <w:tab w:val="left" w:pos="841"/>
        </w:tabs>
        <w:spacing w:line="360" w:lineRule="auto"/>
        <w:jc w:val="center"/>
      </w:pPr>
      <w:commentRangeStart w:id="556"/>
      <w:r w:rsidRPr="00683D78">
        <w:rPr>
          <w:b w:val="0"/>
          <w:bCs w:val="0"/>
        </w:rPr>
        <w:t>C</w:t>
      </w:r>
      <w:r w:rsidRPr="00683D78">
        <w:rPr>
          <w:b w:val="0"/>
          <w:smallCaps/>
        </w:rPr>
        <w:t>onclusions</w:t>
      </w:r>
      <w:commentRangeEnd w:id="556"/>
      <w:r w:rsidR="00AA2CDA" w:rsidRPr="00683D78">
        <w:rPr>
          <w:rStyle w:val="CommentReference"/>
          <w:b w:val="0"/>
          <w:bCs w:val="0"/>
          <w:smallCaps/>
        </w:rPr>
        <w:commentReference w:id="556"/>
      </w:r>
    </w:p>
    <w:p w14:paraId="3B75E56F" w14:textId="66C877E4" w:rsidR="00E051DB" w:rsidRDefault="0070329B" w:rsidP="00E051DB">
      <w:pPr>
        <w:pStyle w:val="BodyText"/>
        <w:spacing w:before="167" w:line="360" w:lineRule="auto"/>
        <w:ind w:left="497" w:right="1268" w:firstLine="351"/>
        <w:jc w:val="both"/>
      </w:pPr>
      <w:ins w:id="557" w:author="Carla-PCE" w:date="2021-07-04T08:44:00Z">
        <w:r>
          <w:t xml:space="preserve">This paper provides a </w:t>
        </w:r>
      </w:ins>
      <w:r w:rsidR="007F21B2">
        <w:t>detailed account on reactive power studies for renewable projects</w:t>
      </w:r>
      <w:del w:id="558" w:author="Carla-PCE" w:date="2021-07-04T08:44:00Z">
        <w:r w:rsidR="007F21B2" w:rsidDel="0070329B">
          <w:delText xml:space="preserve"> is given</w:delText>
        </w:r>
      </w:del>
      <w:r w:rsidR="007F21B2">
        <w:t>.</w:t>
      </w:r>
      <w:r w:rsidR="007F21B2">
        <w:rPr>
          <w:spacing w:val="3"/>
        </w:rPr>
        <w:t xml:space="preserve"> </w:t>
      </w:r>
      <w:del w:id="559" w:author="Carla-PCE" w:date="2021-07-04T08:44:00Z">
        <w:r w:rsidR="007F21B2" w:rsidDel="0070329B">
          <w:delText>The</w:delText>
        </w:r>
        <w:r w:rsidR="007F21B2" w:rsidDel="0070329B">
          <w:rPr>
            <w:spacing w:val="-15"/>
          </w:rPr>
          <w:delText xml:space="preserve"> </w:delText>
        </w:r>
      </w:del>
      <w:ins w:id="560" w:author="Carla-PCE" w:date="2021-07-04T08:47:00Z">
        <w:r>
          <w:t>The authors explain</w:t>
        </w:r>
      </w:ins>
      <w:ins w:id="561" w:author="Carla-PCE" w:date="2021-07-04T08:44:00Z">
        <w:r>
          <w:t xml:space="preserve"> the</w:t>
        </w:r>
        <w:r>
          <w:rPr>
            <w:spacing w:val="-15"/>
          </w:rPr>
          <w:t xml:space="preserve"> </w:t>
        </w:r>
      </w:ins>
      <w:r w:rsidR="007F21B2">
        <w:t>difference</w:t>
      </w:r>
      <w:ins w:id="562" w:author="Carla-PCE" w:date="2021-07-04T08:44:00Z">
        <w:r>
          <w:t>s</w:t>
        </w:r>
      </w:ins>
      <w:r w:rsidR="007F21B2">
        <w:rPr>
          <w:spacing w:val="-16"/>
        </w:rPr>
        <w:t xml:space="preserve"> </w:t>
      </w:r>
      <w:r w:rsidR="007F21B2">
        <w:t>between</w:t>
      </w:r>
      <w:r w:rsidR="007F21B2">
        <w:rPr>
          <w:spacing w:val="-16"/>
        </w:rPr>
        <w:t xml:space="preserve"> </w:t>
      </w:r>
      <w:r w:rsidR="007F21B2">
        <w:t>voltage</w:t>
      </w:r>
      <w:r w:rsidR="007F21B2">
        <w:rPr>
          <w:spacing w:val="-15"/>
        </w:rPr>
        <w:t xml:space="preserve"> </w:t>
      </w:r>
      <w:r w:rsidR="007F21B2">
        <w:t>control</w:t>
      </w:r>
      <w:r w:rsidR="007F21B2">
        <w:rPr>
          <w:spacing w:val="-16"/>
        </w:rPr>
        <w:t xml:space="preserve"> </w:t>
      </w:r>
      <w:r w:rsidR="007F21B2">
        <w:t>when</w:t>
      </w:r>
      <w:r w:rsidR="007F21B2">
        <w:rPr>
          <w:spacing w:val="-16"/>
        </w:rPr>
        <w:t xml:space="preserve"> </w:t>
      </w:r>
      <w:r w:rsidR="007F21B2">
        <w:t>the</w:t>
      </w:r>
      <w:r w:rsidR="007F21B2">
        <w:rPr>
          <w:spacing w:val="-16"/>
        </w:rPr>
        <w:t xml:space="preserve"> </w:t>
      </w:r>
      <w:r w:rsidR="007F21B2">
        <w:t>project</w:t>
      </w:r>
      <w:r w:rsidR="007F21B2">
        <w:rPr>
          <w:spacing w:val="-15"/>
        </w:rPr>
        <w:t xml:space="preserve"> </w:t>
      </w:r>
      <w:r w:rsidR="007F21B2">
        <w:t>is</w:t>
      </w:r>
      <w:r w:rsidR="007F21B2">
        <w:rPr>
          <w:spacing w:val="-16"/>
        </w:rPr>
        <w:t xml:space="preserve"> </w:t>
      </w:r>
      <w:r w:rsidR="007F21B2">
        <w:t xml:space="preserve">equipped with DETC as opposed to </w:t>
      </w:r>
      <w:r w:rsidR="007F21B2">
        <w:rPr>
          <w:spacing w:val="-5"/>
        </w:rPr>
        <w:t>OLTC</w:t>
      </w:r>
      <w:del w:id="563" w:author="Carla-PCE" w:date="2021-07-04T08:44:00Z">
        <w:r w:rsidR="007F21B2" w:rsidDel="0070329B">
          <w:rPr>
            <w:spacing w:val="-5"/>
          </w:rPr>
          <w:delText xml:space="preserve"> </w:delText>
        </w:r>
        <w:r w:rsidR="007F21B2" w:rsidDel="0070329B">
          <w:delText>is explained</w:delText>
        </w:r>
      </w:del>
      <w:r w:rsidR="007F21B2">
        <w:t xml:space="preserve">. </w:t>
      </w:r>
      <w:del w:id="564" w:author="Carla-PCE" w:date="2021-07-04T08:46:00Z">
        <w:r w:rsidR="007F21B2" w:rsidDel="0070329B">
          <w:delText xml:space="preserve">Sizing </w:delText>
        </w:r>
      </w:del>
      <w:ins w:id="565" w:author="Carla-PCE" w:date="2021-07-04T08:46:00Z">
        <w:r>
          <w:t>Th</w:t>
        </w:r>
      </w:ins>
      <w:ins w:id="566" w:author="Carla-PCE" w:date="2021-07-05T07:22:00Z">
        <w:r w:rsidR="001B64D2">
          <w:t>i</w:t>
        </w:r>
      </w:ins>
      <w:ins w:id="567" w:author="Carla-PCE" w:date="2021-07-05T07:19:00Z">
        <w:r w:rsidR="00FF07C7">
          <w:t>s article</w:t>
        </w:r>
      </w:ins>
      <w:ins w:id="568" w:author="Carla-PCE" w:date="2021-07-04T08:46:00Z">
        <w:r>
          <w:t xml:space="preserve"> </w:t>
        </w:r>
      </w:ins>
      <w:ins w:id="569" w:author="Carla-PCE" w:date="2021-07-04T08:47:00Z">
        <w:r>
          <w:t xml:space="preserve">also </w:t>
        </w:r>
      </w:ins>
      <w:ins w:id="570" w:author="Carla-PCE" w:date="2021-07-04T08:46:00Z">
        <w:r>
          <w:t>show</w:t>
        </w:r>
      </w:ins>
      <w:ins w:id="571" w:author="Carla-PCE" w:date="2021-07-05T07:19:00Z">
        <w:r w:rsidR="00FF07C7">
          <w:t>s</w:t>
        </w:r>
      </w:ins>
      <w:ins w:id="572" w:author="Carla-PCE" w:date="2021-07-04T08:46:00Z">
        <w:r>
          <w:t xml:space="preserve"> how to size </w:t>
        </w:r>
      </w:ins>
      <w:r w:rsidR="007F21B2">
        <w:t xml:space="preserve">and </w:t>
      </w:r>
      <w:del w:id="573" w:author="Carla-PCE" w:date="2021-07-04T08:46:00Z">
        <w:r w:rsidR="007F21B2" w:rsidDel="0070329B">
          <w:delText xml:space="preserve">organizing </w:delText>
        </w:r>
      </w:del>
      <w:ins w:id="574" w:author="Carla-PCE" w:date="2021-07-04T08:46:00Z">
        <w:r>
          <w:t xml:space="preserve">organize </w:t>
        </w:r>
      </w:ins>
      <w:r w:rsidR="007F21B2">
        <w:t>the capacitor banks</w:t>
      </w:r>
      <w:del w:id="575" w:author="Carla-PCE" w:date="2021-07-04T08:46:00Z">
        <w:r w:rsidR="007F21B2" w:rsidDel="0070329B">
          <w:delText xml:space="preserve"> are shown</w:delText>
        </w:r>
      </w:del>
      <w:del w:id="576" w:author="Carla-PCE" w:date="2021-07-04T08:47:00Z">
        <w:r w:rsidR="007F21B2" w:rsidDel="0070329B">
          <w:delText xml:space="preserve">. </w:delText>
        </w:r>
      </w:del>
      <w:del w:id="577" w:author="Carla-PCE" w:date="2021-07-04T08:46:00Z">
        <w:r w:rsidR="007F21B2" w:rsidDel="0070329B">
          <w:delText xml:space="preserve">Typical </w:delText>
        </w:r>
      </w:del>
      <w:ins w:id="578" w:author="Carla-PCE" w:date="2021-07-04T08:47:00Z">
        <w:r>
          <w:t xml:space="preserve"> and </w:t>
        </w:r>
      </w:ins>
      <w:ins w:id="579" w:author="Carla-PCE" w:date="2021-07-04T08:46:00Z">
        <w:r>
          <w:t xml:space="preserve"> </w:t>
        </w:r>
        <w:r>
          <w:lastRenderedPageBreak/>
          <w:t>present</w:t>
        </w:r>
      </w:ins>
      <w:ins w:id="580" w:author="Carla-PCE" w:date="2021-07-05T07:22:00Z">
        <w:r w:rsidR="001B64D2">
          <w:t>s</w:t>
        </w:r>
      </w:ins>
      <w:ins w:id="581" w:author="Carla-PCE" w:date="2021-07-04T08:46:00Z">
        <w:r>
          <w:t xml:space="preserve"> typical </w:t>
        </w:r>
      </w:ins>
      <w:r w:rsidR="007F21B2">
        <w:t>collection and system data</w:t>
      </w:r>
      <w:del w:id="582" w:author="Carla-PCE" w:date="2021-07-04T08:46:00Z">
        <w:r w:rsidR="007F21B2" w:rsidDel="0070329B">
          <w:delText xml:space="preserve"> </w:delText>
        </w:r>
      </w:del>
      <w:ins w:id="583" w:author="Carla-PCE" w:date="2021-07-04T08:46:00Z">
        <w:r>
          <w:t xml:space="preserve"> </w:t>
        </w:r>
      </w:ins>
      <w:ins w:id="584" w:author="Carla-PCE" w:date="2021-07-04T08:47:00Z">
        <w:r>
          <w:t>as examples</w:t>
        </w:r>
      </w:ins>
      <w:del w:id="585" w:author="Carla-PCE" w:date="2021-07-04T08:46:00Z">
        <w:r w:rsidR="007F21B2" w:rsidDel="0070329B">
          <w:delText>are also provided</w:delText>
        </w:r>
      </w:del>
      <w:r w:rsidR="007F21B2">
        <w:t>.</w:t>
      </w:r>
      <w:bookmarkStart w:id="586" w:name="_bookmark9"/>
      <w:bookmarkEnd w:id="586"/>
    </w:p>
    <w:p w14:paraId="674C3307" w14:textId="77777777" w:rsidR="00E051DB" w:rsidRDefault="00E051DB" w:rsidP="00E051DB">
      <w:pPr>
        <w:pStyle w:val="BodyText"/>
        <w:spacing w:before="167" w:line="360" w:lineRule="auto"/>
        <w:ind w:left="497" w:right="1268" w:firstLine="351"/>
        <w:jc w:val="both"/>
      </w:pPr>
    </w:p>
    <w:p w14:paraId="46B89D3A" w14:textId="4E4A87BF" w:rsidR="00DA6631" w:rsidRDefault="00DA6631" w:rsidP="00DA6631">
      <w:pPr>
        <w:pStyle w:val="Heading1"/>
        <w:spacing w:before="102"/>
        <w:ind w:left="497" w:firstLine="0"/>
        <w:rPr>
          <w:ins w:id="587" w:author="Carla-PCE" w:date="2021-07-04T12:37:00Z"/>
        </w:rPr>
      </w:pPr>
      <w:commentRangeStart w:id="588"/>
      <w:ins w:id="589" w:author="Carla-PCE" w:date="2021-07-04T12:37:00Z">
        <w:r>
          <w:t>References</w:t>
        </w:r>
      </w:ins>
      <w:commentRangeEnd w:id="588"/>
      <w:ins w:id="590" w:author="Carla-PCE" w:date="2021-07-05T06:43:00Z">
        <w:r w:rsidR="00DA4C9D">
          <w:rPr>
            <w:rStyle w:val="CommentReference"/>
            <w:b w:val="0"/>
            <w:bCs w:val="0"/>
          </w:rPr>
          <w:commentReference w:id="588"/>
        </w:r>
      </w:ins>
    </w:p>
    <w:p w14:paraId="33749F86" w14:textId="77777777" w:rsidR="00DA6631" w:rsidRPr="00BE6469" w:rsidRDefault="00DA6631" w:rsidP="00DA6631">
      <w:pPr>
        <w:pStyle w:val="ListParagraph"/>
        <w:numPr>
          <w:ilvl w:val="0"/>
          <w:numId w:val="1"/>
        </w:numPr>
        <w:tabs>
          <w:tab w:val="left" w:pos="862"/>
        </w:tabs>
        <w:spacing w:before="195" w:line="249" w:lineRule="auto"/>
        <w:ind w:right="1267" w:hanging="364"/>
        <w:jc w:val="both"/>
        <w:rPr>
          <w:ins w:id="591" w:author="Carla-PCE" w:date="2021-07-04T12:37:00Z"/>
          <w:sz w:val="24"/>
        </w:rPr>
      </w:pPr>
      <w:commentRangeStart w:id="592"/>
      <w:ins w:id="593" w:author="Carla-PCE" w:date="2021-07-04T12:37:00Z">
        <w:r>
          <w:rPr>
            <w:sz w:val="24"/>
          </w:rPr>
          <w:t>Federal</w:t>
        </w:r>
      </w:ins>
      <w:commentRangeEnd w:id="592"/>
      <w:ins w:id="594" w:author="Carla-PCE" w:date="2021-07-05T07:34:00Z">
        <w:r w:rsidR="001E305B">
          <w:rPr>
            <w:rStyle w:val="CommentReference"/>
          </w:rPr>
          <w:commentReference w:id="592"/>
        </w:r>
      </w:ins>
      <w:ins w:id="595" w:author="Carla-PCE" w:date="2021-07-04T12:37:00Z">
        <w:r>
          <w:rPr>
            <w:sz w:val="24"/>
          </w:rPr>
          <w:t xml:space="preserve"> Energy Regulatory Committee (FERC) 2016. Reactive Power Requirements for Non-Synchronous Generation.</w:t>
        </w:r>
        <w:r>
          <w:rPr>
            <w:sz w:val="24"/>
          </w:rPr>
          <w:tab/>
          <w:t>18 CFR Part 35, Docket No. RM16-1-000; Order No. 827, HTTP version: Federal Register Doc. #</w:t>
        </w:r>
        <w:r w:rsidRPr="00BE6469">
          <w:rPr>
            <w:sz w:val="24"/>
          </w:rPr>
          <w:t>2016-14764,</w:t>
        </w:r>
        <w:r>
          <w:rPr>
            <w:sz w:val="24"/>
          </w:rPr>
          <w:t xml:space="preserve"> Available at:</w:t>
        </w:r>
        <w:r w:rsidRPr="00BE6469">
          <w:rPr>
            <w:sz w:val="24"/>
          </w:rPr>
          <w:t xml:space="preserve"> </w:t>
        </w:r>
        <w:r>
          <w:rPr>
            <w:sz w:val="24"/>
          </w:rPr>
          <w:t xml:space="preserve"> </w:t>
        </w:r>
        <w:r>
          <w:rPr>
            <w:sz w:val="24"/>
          </w:rPr>
          <w:fldChar w:fldCharType="begin"/>
        </w:r>
        <w:r>
          <w:rPr>
            <w:sz w:val="24"/>
          </w:rPr>
          <w:instrText xml:space="preserve"> HYPERLINK "</w:instrText>
        </w:r>
        <w:r w:rsidRPr="00A9195C">
          <w:rPr>
            <w:sz w:val="24"/>
          </w:rPr>
          <w:instrText>https://www.federalregister.gov/documents/2016/06/23/2016-14764/reactive-power-requirements-for-non-synchronous-generation</w:instrText>
        </w:r>
        <w:r>
          <w:rPr>
            <w:sz w:val="24"/>
          </w:rPr>
          <w:instrText xml:space="preserve">" </w:instrText>
        </w:r>
        <w:r>
          <w:rPr>
            <w:sz w:val="24"/>
          </w:rPr>
          <w:fldChar w:fldCharType="separate"/>
        </w:r>
        <w:r w:rsidRPr="00BE6469">
          <w:t>https://www.federalregister.gov/documents/2016/06/23/2016-14764/reactive-power-requirements-for-non-synchronous-generation</w:t>
        </w:r>
        <w:r>
          <w:rPr>
            <w:sz w:val="24"/>
          </w:rPr>
          <w:fldChar w:fldCharType="end"/>
        </w:r>
        <w:r>
          <w:rPr>
            <w:sz w:val="24"/>
          </w:rPr>
          <w:t>. PDF  version: Federal Register, Vol. 81, No. 121, Published 06/16/2016, Effective</w:t>
        </w:r>
        <w:r>
          <w:t xml:space="preserve"> September 21, 2016. pp 40793-40809, See </w:t>
        </w:r>
        <w:r>
          <w:fldChar w:fldCharType="begin"/>
        </w:r>
        <w:r>
          <w:instrText xml:space="preserve"> HYPERLINK "</w:instrText>
        </w:r>
        <w:r w:rsidRPr="00D5453F">
          <w:instrText>https://www.govinfo.gov/content/pkg/FR-2016-06-23/pdf/2016-14764.pdf</w:instrText>
        </w:r>
        <w:r>
          <w:instrText xml:space="preserve">" </w:instrText>
        </w:r>
        <w:r>
          <w:fldChar w:fldCharType="separate"/>
        </w:r>
        <w:r w:rsidRPr="00951315">
          <w:rPr>
            <w:rStyle w:val="Hyperlink"/>
          </w:rPr>
          <w:t>https://www.govinfo.gov/content/pkg/FR-2016-06-23/pdf/2016-14764.pdf</w:t>
        </w:r>
        <w:r>
          <w:fldChar w:fldCharType="end"/>
        </w:r>
        <w:r>
          <w:t xml:space="preserve"> </w:t>
        </w:r>
      </w:ins>
    </w:p>
    <w:p w14:paraId="1C18AF46" w14:textId="77777777" w:rsidR="00DA6631" w:rsidRPr="00BE6469" w:rsidRDefault="00DA6631" w:rsidP="00DA6631">
      <w:pPr>
        <w:pStyle w:val="ListParagraph"/>
        <w:numPr>
          <w:ilvl w:val="0"/>
          <w:numId w:val="1"/>
        </w:numPr>
        <w:tabs>
          <w:tab w:val="left" w:pos="862"/>
        </w:tabs>
        <w:spacing w:before="207" w:line="249" w:lineRule="auto"/>
        <w:ind w:right="1270" w:hanging="364"/>
        <w:jc w:val="both"/>
        <w:rPr>
          <w:ins w:id="596" w:author="Carla-PCE" w:date="2021-07-04T12:37:00Z"/>
          <w:sz w:val="24"/>
        </w:rPr>
      </w:pPr>
      <w:ins w:id="597" w:author="Carla-PCE" w:date="2021-07-04T12:37:00Z">
        <w:r>
          <w:rPr>
            <w:sz w:val="24"/>
          </w:rPr>
          <w:t>IEEE,</w:t>
        </w:r>
        <w:r>
          <w:rPr>
            <w:spacing w:val="-17"/>
            <w:sz w:val="24"/>
          </w:rPr>
          <w:t xml:space="preserve"> </w:t>
        </w:r>
        <w:r>
          <w:rPr>
            <w:sz w:val="24"/>
          </w:rPr>
          <w:t>2015.</w:t>
        </w:r>
        <w:r>
          <w:rPr>
            <w:spacing w:val="3"/>
            <w:sz w:val="24"/>
          </w:rPr>
          <w:t xml:space="preserve"> </w:t>
        </w:r>
        <w:r>
          <w:rPr>
            <w:sz w:val="24"/>
          </w:rPr>
          <w:t>Pc57.12.90</w:t>
        </w:r>
        <w:r>
          <w:rPr>
            <w:spacing w:val="-16"/>
            <w:sz w:val="24"/>
          </w:rPr>
          <w:t xml:space="preserve"> </w:t>
        </w:r>
        <w:r>
          <w:rPr>
            <w:sz w:val="24"/>
          </w:rPr>
          <w:t>-</w:t>
        </w:r>
        <w:r>
          <w:rPr>
            <w:spacing w:val="-17"/>
            <w:sz w:val="24"/>
          </w:rPr>
          <w:t xml:space="preserve"> </w:t>
        </w:r>
        <w:r>
          <w:rPr>
            <w:sz w:val="24"/>
          </w:rPr>
          <w:t>standard</w:t>
        </w:r>
        <w:r>
          <w:rPr>
            <w:spacing w:val="-17"/>
            <w:sz w:val="24"/>
          </w:rPr>
          <w:t xml:space="preserve"> </w:t>
        </w:r>
        <w:r>
          <w:rPr>
            <w:sz w:val="24"/>
          </w:rPr>
          <w:t>test</w:t>
        </w:r>
        <w:r>
          <w:rPr>
            <w:spacing w:val="-16"/>
            <w:sz w:val="24"/>
          </w:rPr>
          <w:t xml:space="preserve"> </w:t>
        </w:r>
        <w:r>
          <w:rPr>
            <w:sz w:val="24"/>
          </w:rPr>
          <w:t>code</w:t>
        </w:r>
        <w:r>
          <w:rPr>
            <w:spacing w:val="-17"/>
            <w:sz w:val="24"/>
          </w:rPr>
          <w:t xml:space="preserve"> </w:t>
        </w:r>
        <w:r>
          <w:rPr>
            <w:sz w:val="24"/>
          </w:rPr>
          <w:t>for</w:t>
        </w:r>
        <w:r>
          <w:rPr>
            <w:spacing w:val="-16"/>
            <w:sz w:val="24"/>
          </w:rPr>
          <w:t xml:space="preserve"> </w:t>
        </w:r>
        <w:r>
          <w:rPr>
            <w:sz w:val="24"/>
          </w:rPr>
          <w:t>liquid-immersed</w:t>
        </w:r>
        <w:r>
          <w:rPr>
            <w:spacing w:val="-17"/>
            <w:sz w:val="24"/>
          </w:rPr>
          <w:t xml:space="preserve"> </w:t>
        </w:r>
        <w:proofErr w:type="spellStart"/>
        <w:r>
          <w:rPr>
            <w:sz w:val="24"/>
          </w:rPr>
          <w:t>distri</w:t>
        </w:r>
        <w:proofErr w:type="spellEnd"/>
        <w:r>
          <w:rPr>
            <w:sz w:val="24"/>
          </w:rPr>
          <w:t xml:space="preserve">- </w:t>
        </w:r>
        <w:proofErr w:type="spellStart"/>
        <w:r>
          <w:rPr>
            <w:w w:val="105"/>
            <w:sz w:val="24"/>
          </w:rPr>
          <w:t>bution</w:t>
        </w:r>
        <w:proofErr w:type="spellEnd"/>
        <w:r>
          <w:rPr>
            <w:w w:val="105"/>
            <w:sz w:val="24"/>
          </w:rPr>
          <w:t xml:space="preserve">, power, and regulating transformers. URL: </w:t>
        </w:r>
        <w:r>
          <w:fldChar w:fldCharType="begin"/>
        </w:r>
        <w:r>
          <w:instrText xml:space="preserve"> HYPERLINK "https://standards.ieee.org/project/C57_12_90.html" \h </w:instrText>
        </w:r>
        <w:r>
          <w:fldChar w:fldCharType="separate"/>
        </w:r>
        <w:r>
          <w:rPr>
            <w:rFonts w:ascii="Times New Roman"/>
            <w:w w:val="105"/>
            <w:sz w:val="24"/>
          </w:rPr>
          <w:t>https://standards.</w:t>
        </w:r>
        <w:r>
          <w:rPr>
            <w:rFonts w:ascii="Times New Roman"/>
            <w:w w:val="105"/>
            <w:sz w:val="24"/>
          </w:rPr>
          <w:fldChar w:fldCharType="end"/>
        </w:r>
        <w:r>
          <w:fldChar w:fldCharType="begin"/>
        </w:r>
        <w:r>
          <w:instrText xml:space="preserve"> HYPERLINK "https://standards.ieee.org/project/C57_12_90.html" \h </w:instrText>
        </w:r>
        <w:r>
          <w:fldChar w:fldCharType="separate"/>
        </w:r>
        <w:r>
          <w:rPr>
            <w:rFonts w:ascii="Times New Roman"/>
            <w:w w:val="105"/>
            <w:sz w:val="24"/>
          </w:rPr>
          <w:t xml:space="preserve"> </w:t>
        </w:r>
        <w:r>
          <w:rPr>
            <w:rFonts w:ascii="Times New Roman"/>
            <w:w w:val="110"/>
            <w:sz w:val="24"/>
          </w:rPr>
          <w:t>ieee.org/project/C57_12_90.html</w:t>
        </w:r>
        <w:r>
          <w:rPr>
            <w:rFonts w:ascii="Times New Roman"/>
            <w:w w:val="110"/>
            <w:sz w:val="24"/>
          </w:rPr>
          <w:fldChar w:fldCharType="end"/>
        </w:r>
        <w:r>
          <w:rPr>
            <w:w w:val="110"/>
            <w:sz w:val="24"/>
          </w:rPr>
          <w:t>.</w:t>
        </w:r>
      </w:ins>
    </w:p>
    <w:p w14:paraId="1F384A68" w14:textId="77777777" w:rsidR="00C74ED5" w:rsidRDefault="00DA6631" w:rsidP="00C74ED5">
      <w:pPr>
        <w:pStyle w:val="ListParagraph"/>
        <w:numPr>
          <w:ilvl w:val="0"/>
          <w:numId w:val="1"/>
        </w:numPr>
        <w:tabs>
          <w:tab w:val="left" w:pos="862"/>
        </w:tabs>
        <w:spacing w:before="195" w:line="249" w:lineRule="auto"/>
        <w:ind w:right="1267" w:hanging="364"/>
        <w:jc w:val="both"/>
        <w:rPr>
          <w:ins w:id="598" w:author="Carla-PCE" w:date="2021-07-05T00:22:00Z"/>
          <w:sz w:val="24"/>
        </w:rPr>
      </w:pPr>
      <w:ins w:id="599" w:author="Carla-PCE" w:date="2021-07-04T12:37:00Z">
        <w:r>
          <w:rPr>
            <w:sz w:val="24"/>
          </w:rPr>
          <w:t xml:space="preserve">2021. IEEE guide for the application of </w:t>
        </w:r>
        <w:r>
          <w:rPr>
            <w:spacing w:val="-3"/>
            <w:sz w:val="24"/>
          </w:rPr>
          <w:t xml:space="preserve">shunt </w:t>
        </w:r>
        <w:r>
          <w:rPr>
            <w:sz w:val="24"/>
          </w:rPr>
          <w:t>power capacitors. IEEE Std 1036-2020 (Revision of IEEE Std 1036-2010) IEEE, 1–96. doi:</w:t>
        </w:r>
        <w:r>
          <w:fldChar w:fldCharType="begin"/>
        </w:r>
        <w:r>
          <w:instrText xml:space="preserve"> HYPERLINK "http://dx.doi.org/10.1109/IEEESTD.2021.9373058" \h </w:instrText>
        </w:r>
        <w:r>
          <w:fldChar w:fldCharType="separate"/>
        </w:r>
        <w:r>
          <w:rPr>
            <w:rFonts w:ascii="Times New Roman" w:hAnsi="Times New Roman"/>
            <w:sz w:val="24"/>
          </w:rPr>
          <w:t>10.</w:t>
        </w:r>
        <w:r>
          <w:rPr>
            <w:rFonts w:ascii="Times New Roman" w:hAnsi="Times New Roman"/>
            <w:sz w:val="24"/>
          </w:rPr>
          <w:fldChar w:fldCharType="end"/>
        </w:r>
        <w:r>
          <w:fldChar w:fldCharType="begin"/>
        </w:r>
        <w:r>
          <w:instrText xml:space="preserve"> HYPERLINK "http://dx.doi.org/10.1109/IEEESTD.2021.9373058" \h </w:instrText>
        </w:r>
        <w:r>
          <w:fldChar w:fldCharType="separate"/>
        </w:r>
        <w:r>
          <w:rPr>
            <w:rFonts w:ascii="Times New Roman" w:hAnsi="Times New Roman"/>
            <w:sz w:val="24"/>
          </w:rPr>
          <w:t xml:space="preserve"> 1109/IEEESTD.2021.9373058</w:t>
        </w:r>
        <w:r>
          <w:rPr>
            <w:rFonts w:ascii="Times New Roman" w:hAnsi="Times New Roman"/>
            <w:sz w:val="24"/>
          </w:rPr>
          <w:fldChar w:fldCharType="end"/>
        </w:r>
        <w:r>
          <w:rPr>
            <w:sz w:val="24"/>
          </w:rPr>
          <w:t>.</w:t>
        </w:r>
      </w:ins>
    </w:p>
    <w:p w14:paraId="3F41B695" w14:textId="6AAD8E48" w:rsidR="00DA6631" w:rsidRPr="00C74ED5" w:rsidRDefault="00DA6631" w:rsidP="0056176C">
      <w:pPr>
        <w:pStyle w:val="ListParagraph"/>
        <w:numPr>
          <w:ilvl w:val="0"/>
          <w:numId w:val="1"/>
        </w:numPr>
        <w:tabs>
          <w:tab w:val="left" w:pos="862"/>
        </w:tabs>
        <w:spacing w:before="195" w:line="249" w:lineRule="auto"/>
        <w:ind w:right="1267" w:hanging="364"/>
        <w:jc w:val="both"/>
        <w:rPr>
          <w:ins w:id="600" w:author="Carla-PCE" w:date="2021-07-04T12:37:00Z"/>
          <w:sz w:val="24"/>
        </w:rPr>
      </w:pPr>
      <w:ins w:id="601" w:author="Carla-PCE" w:date="2021-07-04T12:37:00Z">
        <w:r w:rsidRPr="00C74ED5">
          <w:rPr>
            <w:w w:val="110"/>
            <w:sz w:val="24"/>
          </w:rPr>
          <w:t>Abdullah,</w:t>
        </w:r>
        <w:r w:rsidRPr="00C74ED5">
          <w:rPr>
            <w:spacing w:val="-35"/>
            <w:w w:val="110"/>
            <w:sz w:val="24"/>
          </w:rPr>
          <w:t xml:space="preserve"> </w:t>
        </w:r>
        <w:r w:rsidRPr="00C74ED5">
          <w:rPr>
            <w:w w:val="110"/>
            <w:sz w:val="24"/>
          </w:rPr>
          <w:t>A.,</w:t>
        </w:r>
        <w:r w:rsidRPr="00C74ED5">
          <w:rPr>
            <w:spacing w:val="-34"/>
            <w:w w:val="110"/>
            <w:sz w:val="24"/>
          </w:rPr>
          <w:t xml:space="preserve"> </w:t>
        </w:r>
        <w:r w:rsidRPr="00C74ED5">
          <w:rPr>
            <w:w w:val="110"/>
            <w:sz w:val="24"/>
          </w:rPr>
          <w:t>Large</w:t>
        </w:r>
        <w:r w:rsidRPr="00C74ED5">
          <w:rPr>
            <w:spacing w:val="-35"/>
            <w:w w:val="110"/>
            <w:sz w:val="24"/>
          </w:rPr>
          <w:t xml:space="preserve"> </w:t>
        </w:r>
        <w:r w:rsidRPr="00C74ED5">
          <w:rPr>
            <w:w w:val="110"/>
            <w:sz w:val="24"/>
          </w:rPr>
          <w:t>wind</w:t>
        </w:r>
        <w:r w:rsidRPr="00C74ED5">
          <w:rPr>
            <w:spacing w:val="-36"/>
            <w:w w:val="110"/>
            <w:sz w:val="24"/>
          </w:rPr>
          <w:t xml:space="preserve"> </w:t>
        </w:r>
        <w:r w:rsidRPr="00C74ED5">
          <w:rPr>
            <w:w w:val="110"/>
            <w:sz w:val="24"/>
          </w:rPr>
          <w:t>farm</w:t>
        </w:r>
        <w:r w:rsidRPr="00C74ED5">
          <w:rPr>
            <w:spacing w:val="-36"/>
            <w:w w:val="110"/>
            <w:sz w:val="24"/>
          </w:rPr>
          <w:t xml:space="preserve"> </w:t>
        </w:r>
        <w:r w:rsidRPr="00C74ED5">
          <w:rPr>
            <w:w w:val="110"/>
            <w:sz w:val="24"/>
          </w:rPr>
          <w:t>collection.</w:t>
        </w:r>
        <w:r w:rsidRPr="00C74ED5">
          <w:rPr>
            <w:spacing w:val="-28"/>
            <w:w w:val="110"/>
            <w:sz w:val="24"/>
          </w:rPr>
          <w:t xml:space="preserve"> </w:t>
        </w:r>
        <w:r w:rsidRPr="00C74ED5">
          <w:rPr>
            <w:w w:val="110"/>
            <w:sz w:val="24"/>
          </w:rPr>
          <w:t>URL:</w:t>
        </w:r>
        <w:r w:rsidRPr="00C74ED5">
          <w:rPr>
            <w:spacing w:val="-36"/>
            <w:w w:val="110"/>
            <w:sz w:val="24"/>
          </w:rPr>
          <w:t xml:space="preserve"> </w:t>
        </w:r>
        <w:r w:rsidRPr="00C74ED5">
          <w:fldChar w:fldCharType="begin"/>
        </w:r>
        <w:r>
          <w:instrText xml:space="preserve"> HYPERLINK "https://github.com/ahmadabdullah/IAS2021" \h </w:instrText>
        </w:r>
        <w:r w:rsidRPr="00C74ED5">
          <w:fldChar w:fldCharType="separate"/>
        </w:r>
        <w:r w:rsidRPr="00C74ED5">
          <w:rPr>
            <w:rFonts w:ascii="Times New Roman"/>
            <w:w w:val="110"/>
            <w:sz w:val="24"/>
          </w:rPr>
          <w:t>https://github.com/</w:t>
        </w:r>
        <w:r w:rsidRPr="00C74ED5">
          <w:rPr>
            <w:rFonts w:ascii="Times New Roman"/>
            <w:w w:val="110"/>
            <w:sz w:val="24"/>
          </w:rPr>
          <w:fldChar w:fldCharType="end"/>
        </w:r>
        <w:r w:rsidRPr="00C74ED5">
          <w:fldChar w:fldCharType="begin"/>
        </w:r>
        <w:r>
          <w:instrText xml:space="preserve"> HYPERLINK "https://github.com/ahmadabdullah/IAS2021" \h </w:instrText>
        </w:r>
        <w:r w:rsidRPr="00C74ED5">
          <w:fldChar w:fldCharType="separate"/>
        </w:r>
        <w:r w:rsidRPr="00C74ED5">
          <w:rPr>
            <w:rFonts w:ascii="Times New Roman"/>
            <w:w w:val="110"/>
            <w:sz w:val="24"/>
          </w:rPr>
          <w:t xml:space="preserve"> </w:t>
        </w:r>
        <w:proofErr w:type="spellStart"/>
        <w:r w:rsidRPr="00C74ED5">
          <w:rPr>
            <w:rFonts w:ascii="Times New Roman"/>
            <w:w w:val="110"/>
            <w:sz w:val="24"/>
          </w:rPr>
          <w:t>ahmadabdullah</w:t>
        </w:r>
        <w:proofErr w:type="spellEnd"/>
        <w:r w:rsidRPr="00C74ED5">
          <w:rPr>
            <w:rFonts w:ascii="Times New Roman"/>
            <w:w w:val="110"/>
            <w:sz w:val="24"/>
          </w:rPr>
          <w:t>/IAS2021</w:t>
        </w:r>
        <w:r w:rsidRPr="00C74ED5">
          <w:rPr>
            <w:rFonts w:ascii="Times New Roman"/>
            <w:w w:val="110"/>
            <w:sz w:val="24"/>
          </w:rPr>
          <w:fldChar w:fldCharType="end"/>
        </w:r>
        <w:r w:rsidRPr="00C74ED5">
          <w:rPr>
            <w:w w:val="110"/>
            <w:sz w:val="24"/>
          </w:rPr>
          <w:t>.</w:t>
        </w:r>
        <w:r w:rsidRPr="00C74ED5" w:rsidDel="00636911">
          <w:rPr>
            <w:sz w:val="24"/>
          </w:rPr>
          <w:t xml:space="preserve"> </w:t>
        </w:r>
      </w:ins>
    </w:p>
    <w:p w14:paraId="09895DD0" w14:textId="77777777" w:rsidR="00AA2CDA" w:rsidRDefault="00AA2CDA" w:rsidP="00E051DB">
      <w:pPr>
        <w:pStyle w:val="BodyText"/>
        <w:spacing w:before="167" w:line="360" w:lineRule="auto"/>
        <w:ind w:left="497" w:right="1268" w:firstLine="351"/>
        <w:jc w:val="both"/>
        <w:rPr>
          <w:ins w:id="602" w:author="Carla-PCE" w:date="2021-07-04T08:32:00Z"/>
          <w:b/>
          <w:bCs/>
        </w:rPr>
      </w:pPr>
    </w:p>
    <w:p w14:paraId="0BA68699" w14:textId="77777777" w:rsidR="00AA2CDA" w:rsidRDefault="00AA2CDA" w:rsidP="00E051DB">
      <w:pPr>
        <w:pStyle w:val="BodyText"/>
        <w:spacing w:before="167" w:line="360" w:lineRule="auto"/>
        <w:ind w:left="497" w:right="1268" w:firstLine="351"/>
        <w:jc w:val="both"/>
        <w:rPr>
          <w:ins w:id="603" w:author="Carla-PCE" w:date="2021-07-04T08:32:00Z"/>
          <w:b/>
          <w:bCs/>
        </w:rPr>
      </w:pPr>
    </w:p>
    <w:p w14:paraId="36B3FC03" w14:textId="33EFA555" w:rsidR="00BF0E6B" w:rsidRPr="00E051DB" w:rsidRDefault="007F21B2" w:rsidP="00E051DB">
      <w:pPr>
        <w:pStyle w:val="BodyText"/>
        <w:spacing w:before="167" w:line="360" w:lineRule="auto"/>
        <w:ind w:left="497" w:right="1268" w:firstLine="351"/>
        <w:jc w:val="both"/>
        <w:rPr>
          <w:b/>
          <w:bCs/>
        </w:rPr>
      </w:pPr>
      <w:commentRangeStart w:id="604"/>
      <w:r w:rsidRPr="00E051DB">
        <w:rPr>
          <w:b/>
          <w:bCs/>
        </w:rPr>
        <w:t>Appendix</w:t>
      </w:r>
      <w:commentRangeEnd w:id="604"/>
      <w:r w:rsidR="00E051DB">
        <w:rPr>
          <w:rStyle w:val="CommentReference"/>
        </w:rPr>
        <w:commentReference w:id="604"/>
      </w:r>
    </w:p>
    <w:p w14:paraId="36B3FC0A" w14:textId="542201D8" w:rsidR="00BF0E6B" w:rsidRPr="006047DC" w:rsidRDefault="007F21B2" w:rsidP="006047DC">
      <w:pPr>
        <w:pStyle w:val="BodyText"/>
        <w:spacing w:before="167" w:line="360" w:lineRule="auto"/>
        <w:ind w:left="497" w:right="1270" w:firstLine="351"/>
        <w:jc w:val="both"/>
        <w:rPr>
          <w:sz w:val="21"/>
        </w:rPr>
      </w:pPr>
      <w:r>
        <w:t>This section provides all data needed to build the wind project model. MPT impedance is typically 8%-12% on base rating. In the project under</w:t>
      </w:r>
      <w:r w:rsidR="006047DC">
        <w:rPr>
          <w:sz w:val="21"/>
        </w:rPr>
        <w:t xml:space="preserve"> </w:t>
      </w:r>
      <w:r>
        <w:t>consideration,</w:t>
      </w:r>
      <w:r>
        <w:rPr>
          <w:spacing w:val="-17"/>
        </w:rPr>
        <w:t xml:space="preserve"> </w:t>
      </w:r>
      <w:r>
        <w:t>the</w:t>
      </w:r>
      <w:r>
        <w:rPr>
          <w:spacing w:val="-18"/>
        </w:rPr>
        <w:t xml:space="preserve"> </w:t>
      </w:r>
      <w:r>
        <w:t>MPT</w:t>
      </w:r>
      <w:r>
        <w:rPr>
          <w:spacing w:val="-18"/>
        </w:rPr>
        <w:t xml:space="preserve"> </w:t>
      </w:r>
      <w:r>
        <w:t>has</w:t>
      </w:r>
      <w:r>
        <w:rPr>
          <w:spacing w:val="-18"/>
        </w:rPr>
        <w:t xml:space="preserve"> </w:t>
      </w:r>
      <w:ins w:id="605" w:author="Carla-PCE" w:date="2021-07-03T11:21:00Z">
        <w:r w:rsidR="00A2363D">
          <w:rPr>
            <w:spacing w:val="-18"/>
          </w:rPr>
          <w:t xml:space="preserve">a </w:t>
        </w:r>
      </w:ins>
      <w:r>
        <w:t>10%</w:t>
      </w:r>
      <w:r>
        <w:rPr>
          <w:spacing w:val="-17"/>
        </w:rPr>
        <w:t xml:space="preserve"> </w:t>
      </w:r>
      <w:r>
        <w:t>impedance</w:t>
      </w:r>
      <w:r>
        <w:rPr>
          <w:spacing w:val="-18"/>
        </w:rPr>
        <w:t xml:space="preserve"> </w:t>
      </w:r>
      <w:r>
        <w:t>on</w:t>
      </w:r>
      <w:ins w:id="606" w:author="Carla-PCE" w:date="2021-07-04T08:48:00Z">
        <w:r w:rsidR="0070329B">
          <w:t xml:space="preserve"> a</w:t>
        </w:r>
      </w:ins>
      <w:r>
        <w:rPr>
          <w:spacing w:val="-18"/>
        </w:rPr>
        <w:t xml:space="preserve"> </w:t>
      </w:r>
      <w:r>
        <w:t>100</w:t>
      </w:r>
      <w:r>
        <w:rPr>
          <w:spacing w:val="-17"/>
        </w:rPr>
        <w:t xml:space="preserve"> </w:t>
      </w:r>
      <w:r>
        <w:rPr>
          <w:spacing w:val="-9"/>
        </w:rPr>
        <w:t>MVA</w:t>
      </w:r>
      <w:r>
        <w:rPr>
          <w:spacing w:val="-18"/>
        </w:rPr>
        <w:t xml:space="preserve"> </w:t>
      </w:r>
      <w:r>
        <w:t>base.</w:t>
      </w:r>
      <w:r>
        <w:rPr>
          <w:spacing w:val="3"/>
        </w:rPr>
        <w:t xml:space="preserve"> </w:t>
      </w:r>
      <w:del w:id="607" w:author="Carla-PCE" w:date="2021-07-03T11:21:00Z">
        <w:r w:rsidDel="00A2363D">
          <w:delText>Typical</w:delText>
        </w:r>
        <w:r w:rsidDel="00A2363D">
          <w:rPr>
            <w:spacing w:val="-17"/>
          </w:rPr>
          <w:delText xml:space="preserve"> </w:delText>
        </w:r>
      </w:del>
      <w:ins w:id="608" w:author="Carla-PCE" w:date="2021-07-03T11:21:00Z">
        <w:r w:rsidR="00A2363D">
          <w:t>The typical</w:t>
        </w:r>
        <w:r w:rsidR="00A2363D">
          <w:rPr>
            <w:spacing w:val="-17"/>
          </w:rPr>
          <w:t xml:space="preserve"> </w:t>
        </w:r>
      </w:ins>
      <w:r>
        <w:t>X/R is</w:t>
      </w:r>
      <w:r>
        <w:rPr>
          <w:spacing w:val="19"/>
        </w:rPr>
        <w:t xml:space="preserve"> </w:t>
      </w:r>
      <w:r>
        <w:t>50.</w:t>
      </w:r>
    </w:p>
    <w:p w14:paraId="36B3FC0B" w14:textId="77777777" w:rsidR="00BF0E6B" w:rsidRDefault="007F21B2" w:rsidP="00357D8F">
      <w:pPr>
        <w:pStyle w:val="BodyText"/>
        <w:spacing w:line="360" w:lineRule="auto"/>
        <w:ind w:left="848"/>
      </w:pPr>
      <w:r>
        <w:t xml:space="preserve">The underground collection system layout is given in </w:t>
      </w:r>
      <w:commentRangeStart w:id="609"/>
      <w:r w:rsidR="001A0BB1">
        <w:fldChar w:fldCharType="begin"/>
      </w:r>
      <w:r w:rsidR="001A0BB1">
        <w:instrText xml:space="preserve"> HYPERLINK \l "_bookmark12" </w:instrText>
      </w:r>
      <w:r w:rsidR="001A0BB1">
        <w:fldChar w:fldCharType="separate"/>
      </w:r>
      <w:r>
        <w:t>Abdullah.</w:t>
      </w:r>
      <w:r w:rsidR="001A0BB1">
        <w:fldChar w:fldCharType="end"/>
      </w:r>
      <w:commentRangeEnd w:id="609"/>
      <w:r w:rsidR="00A2363D">
        <w:rPr>
          <w:rStyle w:val="CommentReference"/>
        </w:rPr>
        <w:commentReference w:id="609"/>
      </w:r>
    </w:p>
    <w:p w14:paraId="36B3FC0C" w14:textId="77777777" w:rsidR="00BF0E6B" w:rsidRDefault="007F21B2">
      <w:pPr>
        <w:pStyle w:val="BodyText"/>
        <w:spacing w:before="6"/>
      </w:pPr>
      <w:r>
        <w:rPr>
          <w:noProof/>
        </w:rPr>
        <w:lastRenderedPageBreak/>
        <w:drawing>
          <wp:anchor distT="0" distB="0" distL="0" distR="0" simplePos="0" relativeHeight="251650560" behindDoc="0" locked="0" layoutInCell="1" allowOverlap="1" wp14:anchorId="36B3FD02" wp14:editId="36B3FD03">
            <wp:simplePos x="0" y="0"/>
            <wp:positionH relativeFrom="page">
              <wp:posOffset>2424925</wp:posOffset>
            </wp:positionH>
            <wp:positionV relativeFrom="paragraph">
              <wp:posOffset>202207</wp:posOffset>
            </wp:positionV>
            <wp:extent cx="2928937" cy="252888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928937" cy="2528887"/>
                    </a:xfrm>
                    <a:prstGeom prst="rect">
                      <a:avLst/>
                    </a:prstGeom>
                  </pic:spPr>
                </pic:pic>
              </a:graphicData>
            </a:graphic>
          </wp:anchor>
        </w:drawing>
      </w:r>
    </w:p>
    <w:p w14:paraId="36B3FC0F" w14:textId="724CBDAB" w:rsidR="00BF0E6B" w:rsidRDefault="007F21B2" w:rsidP="006047DC">
      <w:pPr>
        <w:spacing w:before="217"/>
        <w:ind w:left="2713"/>
        <w:rPr>
          <w:rFonts w:ascii="Book Antiqua"/>
          <w:sz w:val="20"/>
        </w:rPr>
      </w:pPr>
      <w:commentRangeStart w:id="610"/>
      <w:r>
        <w:rPr>
          <w:rFonts w:ascii="Book Antiqua"/>
          <w:sz w:val="20"/>
        </w:rPr>
        <w:t>Figure</w:t>
      </w:r>
      <w:commentRangeEnd w:id="610"/>
      <w:r w:rsidR="0056176C">
        <w:rPr>
          <w:rStyle w:val="CommentReference"/>
        </w:rPr>
        <w:commentReference w:id="610"/>
      </w:r>
      <w:r>
        <w:rPr>
          <w:rFonts w:ascii="Book Antiqua"/>
          <w:sz w:val="20"/>
        </w:rPr>
        <w:t xml:space="preserve"> </w:t>
      </w:r>
      <w:del w:id="611" w:author="Carla-PCE" w:date="2021-07-05T00:06:00Z">
        <w:r w:rsidDel="008E6615">
          <w:rPr>
            <w:rFonts w:ascii="Book Antiqua"/>
            <w:sz w:val="20"/>
          </w:rPr>
          <w:delText>5</w:delText>
        </w:r>
      </w:del>
      <w:ins w:id="612" w:author="Carla-PCE" w:date="2021-07-05T00:06:00Z">
        <w:r w:rsidR="008E6615">
          <w:rPr>
            <w:rFonts w:ascii="Book Antiqua"/>
            <w:sz w:val="20"/>
          </w:rPr>
          <w:t>A1</w:t>
        </w:r>
      </w:ins>
      <w:del w:id="613" w:author="Carla-PCE" w:date="2021-07-05T00:07:00Z">
        <w:r w:rsidDel="00DA2B79">
          <w:rPr>
            <w:rFonts w:ascii="Book Antiqua"/>
            <w:sz w:val="20"/>
          </w:rPr>
          <w:delText xml:space="preserve">: </w:delText>
        </w:r>
      </w:del>
      <w:ins w:id="614" w:author="Carla-PCE" w:date="2021-07-05T00:07:00Z">
        <w:r w:rsidR="00DA2B79">
          <w:rPr>
            <w:rFonts w:ascii="Book Antiqua"/>
            <w:sz w:val="20"/>
          </w:rPr>
          <w:t xml:space="preserve">. A </w:t>
        </w:r>
      </w:ins>
      <w:r>
        <w:rPr>
          <w:rFonts w:ascii="Book Antiqua"/>
          <w:sz w:val="20"/>
        </w:rPr>
        <w:t xml:space="preserve">4.2 MW </w:t>
      </w:r>
      <w:del w:id="615" w:author="Carla-PCE" w:date="2021-07-04T08:49:00Z">
        <w:r w:rsidDel="0070329B">
          <w:rPr>
            <w:rFonts w:ascii="Book Antiqua"/>
            <w:sz w:val="20"/>
          </w:rPr>
          <w:delText xml:space="preserve">Turbine </w:delText>
        </w:r>
      </w:del>
      <w:ins w:id="616" w:author="Carla-PCE" w:date="2021-07-04T08:49:00Z">
        <w:r w:rsidR="0070329B">
          <w:rPr>
            <w:rFonts w:ascii="Book Antiqua"/>
            <w:sz w:val="20"/>
          </w:rPr>
          <w:t xml:space="preserve">turbine </w:t>
        </w:r>
      </w:ins>
      <w:r>
        <w:rPr>
          <w:rFonts w:ascii="Book Antiqua"/>
          <w:sz w:val="20"/>
        </w:rPr>
        <w:t xml:space="preserve">P-Q </w:t>
      </w:r>
      <w:del w:id="617" w:author="Carla-PCE" w:date="2021-07-04T08:49:00Z">
        <w:r w:rsidDel="0070329B">
          <w:rPr>
            <w:rFonts w:ascii="Book Antiqua"/>
            <w:sz w:val="20"/>
          </w:rPr>
          <w:delText>Curve</w:delText>
        </w:r>
      </w:del>
      <w:ins w:id="618" w:author="Carla-PCE" w:date="2021-07-04T08:49:00Z">
        <w:r w:rsidR="0070329B">
          <w:rPr>
            <w:rFonts w:ascii="Book Antiqua"/>
            <w:sz w:val="20"/>
          </w:rPr>
          <w:t>curve</w:t>
        </w:r>
      </w:ins>
    </w:p>
    <w:p w14:paraId="36B3FC10" w14:textId="77777777" w:rsidR="00BF0E6B" w:rsidRDefault="00BF0E6B">
      <w:pPr>
        <w:pStyle w:val="BodyText"/>
        <w:rPr>
          <w:rFonts w:ascii="Book Antiqua"/>
          <w:sz w:val="20"/>
        </w:rPr>
      </w:pPr>
    </w:p>
    <w:p w14:paraId="36B3FC11" w14:textId="77777777" w:rsidR="00BF0E6B" w:rsidRDefault="00BF0E6B">
      <w:pPr>
        <w:pStyle w:val="BodyText"/>
        <w:rPr>
          <w:rFonts w:ascii="Book Antiqua"/>
          <w:sz w:val="20"/>
        </w:rPr>
      </w:pPr>
    </w:p>
    <w:p w14:paraId="36B3FC12" w14:textId="77777777" w:rsidR="00BF0E6B" w:rsidRDefault="00BF0E6B">
      <w:pPr>
        <w:pStyle w:val="BodyText"/>
        <w:rPr>
          <w:rFonts w:ascii="Book Antiqua"/>
          <w:sz w:val="20"/>
        </w:rPr>
      </w:pPr>
    </w:p>
    <w:p w14:paraId="36B3FC13" w14:textId="77777777" w:rsidR="00BF0E6B" w:rsidRDefault="00BF0E6B">
      <w:pPr>
        <w:pStyle w:val="BodyText"/>
        <w:spacing w:before="5"/>
        <w:rPr>
          <w:rFonts w:ascii="Book Antiqua"/>
          <w:sz w:val="19"/>
        </w:rPr>
      </w:pPr>
    </w:p>
    <w:p w14:paraId="36B3FC14" w14:textId="77777777" w:rsidR="00BF0E6B" w:rsidRDefault="007F21B2">
      <w:pPr>
        <w:pStyle w:val="BodyText"/>
        <w:ind w:left="2110"/>
        <w:rPr>
          <w:rFonts w:ascii="Book Antiqua"/>
          <w:sz w:val="20"/>
        </w:rPr>
      </w:pPr>
      <w:r>
        <w:rPr>
          <w:rFonts w:ascii="Book Antiqua"/>
          <w:noProof/>
          <w:sz w:val="20"/>
        </w:rPr>
        <w:drawing>
          <wp:inline distT="0" distB="0" distL="0" distR="0" wp14:anchorId="36B3FD04" wp14:editId="36B3FD05">
            <wp:extent cx="2907792" cy="20574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907792" cy="2057400"/>
                    </a:xfrm>
                    <a:prstGeom prst="rect">
                      <a:avLst/>
                    </a:prstGeom>
                  </pic:spPr>
                </pic:pic>
              </a:graphicData>
            </a:graphic>
          </wp:inline>
        </w:drawing>
      </w:r>
    </w:p>
    <w:p w14:paraId="36B3FC15" w14:textId="77777777" w:rsidR="00BF0E6B" w:rsidRDefault="00BF0E6B">
      <w:pPr>
        <w:pStyle w:val="BodyText"/>
        <w:spacing w:before="9"/>
        <w:rPr>
          <w:rFonts w:ascii="Book Antiqua"/>
          <w:sz w:val="12"/>
        </w:rPr>
      </w:pPr>
    </w:p>
    <w:p w14:paraId="36B3FC16" w14:textId="3C9CE1AF" w:rsidR="00BF0E6B" w:rsidRDefault="007F21B2">
      <w:pPr>
        <w:spacing w:before="95"/>
        <w:ind w:left="2790"/>
        <w:rPr>
          <w:rFonts w:ascii="Book Antiqua"/>
          <w:sz w:val="20"/>
        </w:rPr>
      </w:pPr>
      <w:r>
        <w:rPr>
          <w:rFonts w:ascii="Book Antiqua"/>
          <w:sz w:val="20"/>
        </w:rPr>
        <w:t xml:space="preserve">Figure </w:t>
      </w:r>
      <w:del w:id="619" w:author="Carla-PCE" w:date="2021-07-05T00:06:00Z">
        <w:r w:rsidDel="008E6615">
          <w:rPr>
            <w:rFonts w:ascii="Book Antiqua"/>
            <w:sz w:val="20"/>
          </w:rPr>
          <w:delText>6:</w:delText>
        </w:r>
      </w:del>
      <w:ins w:id="620" w:author="Carla-PCE" w:date="2021-07-05T00:06:00Z">
        <w:r w:rsidR="008E6615">
          <w:rPr>
            <w:rFonts w:ascii="Book Antiqua"/>
            <w:sz w:val="20"/>
          </w:rPr>
          <w:t>A</w:t>
        </w:r>
      </w:ins>
      <w:ins w:id="621" w:author="Carla-PCE" w:date="2021-07-05T00:07:00Z">
        <w:r w:rsidR="00DA2B79">
          <w:rPr>
            <w:rFonts w:ascii="Book Antiqua"/>
            <w:sz w:val="20"/>
          </w:rPr>
          <w:t xml:space="preserve">2. </w:t>
        </w:r>
      </w:ins>
      <w:del w:id="622" w:author="Carla-PCE" w:date="2021-07-05T00:07:00Z">
        <w:r w:rsidDel="00DA2B79">
          <w:rPr>
            <w:rFonts w:ascii="Book Antiqua"/>
            <w:sz w:val="20"/>
          </w:rPr>
          <w:delText xml:space="preserve"> </w:delText>
        </w:r>
      </w:del>
      <w:ins w:id="623" w:author="Carla-PCE" w:date="2021-07-05T00:07:00Z">
        <w:r w:rsidR="00DA2B79">
          <w:rPr>
            <w:rFonts w:ascii="Book Antiqua"/>
            <w:sz w:val="20"/>
          </w:rPr>
          <w:t xml:space="preserve">A </w:t>
        </w:r>
      </w:ins>
      <w:r>
        <w:rPr>
          <w:rFonts w:ascii="Book Antiqua"/>
          <w:sz w:val="20"/>
        </w:rPr>
        <w:t xml:space="preserve">2 MW </w:t>
      </w:r>
      <w:del w:id="624" w:author="Carla-PCE" w:date="2021-07-04T08:49:00Z">
        <w:r w:rsidDel="0070329B">
          <w:rPr>
            <w:rFonts w:ascii="Book Antiqua"/>
            <w:sz w:val="20"/>
          </w:rPr>
          <w:delText xml:space="preserve">Turbine </w:delText>
        </w:r>
      </w:del>
      <w:ins w:id="625" w:author="Carla-PCE" w:date="2021-07-04T08:49:00Z">
        <w:r w:rsidR="0070329B">
          <w:rPr>
            <w:rFonts w:ascii="Book Antiqua"/>
            <w:sz w:val="20"/>
          </w:rPr>
          <w:t xml:space="preserve">turbine </w:t>
        </w:r>
      </w:ins>
      <w:r>
        <w:rPr>
          <w:rFonts w:ascii="Book Antiqua"/>
          <w:sz w:val="20"/>
        </w:rPr>
        <w:t xml:space="preserve">P-Q </w:t>
      </w:r>
      <w:del w:id="626" w:author="Carla-PCE" w:date="2021-07-04T08:49:00Z">
        <w:r w:rsidDel="0070329B">
          <w:rPr>
            <w:rFonts w:ascii="Book Antiqua"/>
            <w:sz w:val="20"/>
          </w:rPr>
          <w:delText>Curve</w:delText>
        </w:r>
      </w:del>
      <w:ins w:id="627" w:author="Carla-PCE" w:date="2021-07-04T08:49:00Z">
        <w:r w:rsidR="0070329B">
          <w:rPr>
            <w:rFonts w:ascii="Book Antiqua"/>
            <w:sz w:val="20"/>
          </w:rPr>
          <w:t>curve</w:t>
        </w:r>
      </w:ins>
    </w:p>
    <w:p w14:paraId="36B3FC17" w14:textId="77777777" w:rsidR="00BF0E6B" w:rsidRDefault="00BF0E6B">
      <w:pPr>
        <w:pStyle w:val="BodyText"/>
        <w:rPr>
          <w:rFonts w:ascii="Book Antiqua"/>
          <w:sz w:val="20"/>
        </w:rPr>
      </w:pPr>
    </w:p>
    <w:p w14:paraId="36B3FC18" w14:textId="77777777" w:rsidR="00BF0E6B" w:rsidRDefault="00BF0E6B">
      <w:pPr>
        <w:pStyle w:val="BodyText"/>
        <w:rPr>
          <w:rFonts w:ascii="Book Antiqua"/>
          <w:sz w:val="20"/>
        </w:rPr>
      </w:pPr>
    </w:p>
    <w:p w14:paraId="36B3FC19" w14:textId="77777777" w:rsidR="00BF0E6B" w:rsidRDefault="007F21B2">
      <w:pPr>
        <w:pStyle w:val="BodyText"/>
        <w:rPr>
          <w:rFonts w:ascii="Book Antiqua"/>
          <w:sz w:val="13"/>
        </w:rPr>
      </w:pPr>
      <w:r>
        <w:rPr>
          <w:noProof/>
        </w:rPr>
        <w:drawing>
          <wp:anchor distT="0" distB="0" distL="0" distR="0" simplePos="0" relativeHeight="251651584" behindDoc="0" locked="0" layoutInCell="1" allowOverlap="1" wp14:anchorId="36B3FD06" wp14:editId="36B3FD07">
            <wp:simplePos x="0" y="0"/>
            <wp:positionH relativeFrom="page">
              <wp:posOffset>2634945</wp:posOffset>
            </wp:positionH>
            <wp:positionV relativeFrom="paragraph">
              <wp:posOffset>127935</wp:posOffset>
            </wp:positionV>
            <wp:extent cx="2442209" cy="13601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442209" cy="1360170"/>
                    </a:xfrm>
                    <a:prstGeom prst="rect">
                      <a:avLst/>
                    </a:prstGeom>
                  </pic:spPr>
                </pic:pic>
              </a:graphicData>
            </a:graphic>
          </wp:anchor>
        </w:drawing>
      </w:r>
    </w:p>
    <w:p w14:paraId="36B3FC1A" w14:textId="77777777" w:rsidR="00BF0E6B" w:rsidRDefault="00BF0E6B">
      <w:pPr>
        <w:pStyle w:val="BodyText"/>
        <w:spacing w:before="4"/>
        <w:rPr>
          <w:rFonts w:ascii="Book Antiqua"/>
          <w:sz w:val="10"/>
        </w:rPr>
      </w:pPr>
    </w:p>
    <w:p w14:paraId="36B3FC1B" w14:textId="1D149429" w:rsidR="00BF0E6B" w:rsidRDefault="007F21B2">
      <w:pPr>
        <w:spacing w:before="95"/>
        <w:ind w:left="2405"/>
        <w:rPr>
          <w:rFonts w:ascii="Book Antiqua"/>
          <w:sz w:val="20"/>
        </w:rPr>
      </w:pPr>
      <w:r>
        <w:rPr>
          <w:rFonts w:ascii="Book Antiqua"/>
          <w:sz w:val="20"/>
        </w:rPr>
        <w:t>Figure</w:t>
      </w:r>
      <w:ins w:id="628" w:author="Carla-PCE" w:date="2021-07-05T00:07:00Z">
        <w:r w:rsidR="00D168BD">
          <w:rPr>
            <w:rFonts w:ascii="Book Antiqua"/>
            <w:sz w:val="20"/>
          </w:rPr>
          <w:t xml:space="preserve"> </w:t>
        </w:r>
      </w:ins>
      <w:del w:id="629" w:author="Carla-PCE" w:date="2021-07-05T00:07:00Z">
        <w:r w:rsidDel="00D168BD">
          <w:rPr>
            <w:rFonts w:ascii="Book Antiqua"/>
            <w:sz w:val="20"/>
          </w:rPr>
          <w:delText xml:space="preserve"> 7</w:delText>
        </w:r>
      </w:del>
      <w:ins w:id="630" w:author="Carla-PCE" w:date="2021-07-05T00:07:00Z">
        <w:r w:rsidR="00D168BD">
          <w:rPr>
            <w:rFonts w:ascii="Book Antiqua"/>
            <w:sz w:val="20"/>
          </w:rPr>
          <w:t>A3</w:t>
        </w:r>
      </w:ins>
      <w:r>
        <w:rPr>
          <w:rFonts w:ascii="Book Antiqua"/>
          <w:sz w:val="20"/>
        </w:rPr>
        <w:t xml:space="preserve">:  3.36 MW </w:t>
      </w:r>
      <w:del w:id="631" w:author="Carla-PCE" w:date="2021-07-04T08:49:00Z">
        <w:r w:rsidDel="00F01935">
          <w:rPr>
            <w:rFonts w:ascii="Book Antiqua"/>
            <w:sz w:val="20"/>
          </w:rPr>
          <w:delText xml:space="preserve">Solar </w:delText>
        </w:r>
      </w:del>
      <w:ins w:id="632" w:author="Carla-PCE" w:date="2021-07-04T08:49:00Z">
        <w:r w:rsidR="00F01935">
          <w:rPr>
            <w:rFonts w:ascii="Book Antiqua"/>
            <w:sz w:val="20"/>
          </w:rPr>
          <w:t xml:space="preserve">solar </w:t>
        </w:r>
      </w:ins>
      <w:del w:id="633" w:author="Carla-PCE" w:date="2021-07-04T08:50:00Z">
        <w:r w:rsidDel="00F01935">
          <w:rPr>
            <w:rFonts w:ascii="Book Antiqua"/>
            <w:sz w:val="20"/>
          </w:rPr>
          <w:delText xml:space="preserve">Inverter </w:delText>
        </w:r>
      </w:del>
      <w:ins w:id="634" w:author="Carla-PCE" w:date="2021-07-04T08:50:00Z">
        <w:r w:rsidR="00F01935">
          <w:rPr>
            <w:rFonts w:ascii="Book Antiqua"/>
            <w:sz w:val="20"/>
          </w:rPr>
          <w:t xml:space="preserve">inverter </w:t>
        </w:r>
      </w:ins>
      <w:r>
        <w:rPr>
          <w:rFonts w:ascii="Book Antiqua"/>
          <w:sz w:val="20"/>
        </w:rPr>
        <w:t>P-Q</w:t>
      </w:r>
      <w:r>
        <w:rPr>
          <w:rFonts w:ascii="Book Antiqua"/>
          <w:spacing w:val="17"/>
          <w:sz w:val="20"/>
        </w:rPr>
        <w:t xml:space="preserve"> </w:t>
      </w:r>
      <w:del w:id="635" w:author="Carla-PCE" w:date="2021-07-04T08:50:00Z">
        <w:r w:rsidDel="00F01935">
          <w:rPr>
            <w:rFonts w:ascii="Book Antiqua"/>
            <w:sz w:val="20"/>
          </w:rPr>
          <w:delText>Curve</w:delText>
        </w:r>
      </w:del>
      <w:ins w:id="636" w:author="Carla-PCE" w:date="2021-07-04T08:50:00Z">
        <w:r w:rsidR="00F01935">
          <w:rPr>
            <w:rFonts w:ascii="Book Antiqua"/>
            <w:sz w:val="20"/>
          </w:rPr>
          <w:t>curve</w:t>
        </w:r>
      </w:ins>
    </w:p>
    <w:p w14:paraId="36B3FC1C" w14:textId="77777777" w:rsidR="00BF0E6B" w:rsidRDefault="00BF0E6B">
      <w:pPr>
        <w:pStyle w:val="BodyText"/>
        <w:rPr>
          <w:rFonts w:ascii="Book Antiqua"/>
          <w:sz w:val="20"/>
        </w:rPr>
      </w:pPr>
    </w:p>
    <w:p w14:paraId="36B3FC1D" w14:textId="77777777" w:rsidR="00BF0E6B" w:rsidRDefault="007F21B2">
      <w:pPr>
        <w:pStyle w:val="BodyText"/>
        <w:spacing w:before="9"/>
        <w:rPr>
          <w:rFonts w:ascii="Book Antiqua"/>
          <w:sz w:val="26"/>
        </w:rPr>
      </w:pPr>
      <w:r>
        <w:rPr>
          <w:noProof/>
        </w:rPr>
        <w:drawing>
          <wp:anchor distT="0" distB="0" distL="0" distR="0" simplePos="0" relativeHeight="251652608" behindDoc="0" locked="0" layoutInCell="1" allowOverlap="1" wp14:anchorId="36B3FD08" wp14:editId="36B3FD09">
            <wp:simplePos x="0" y="0"/>
            <wp:positionH relativeFrom="page">
              <wp:posOffset>2469565</wp:posOffset>
            </wp:positionH>
            <wp:positionV relativeFrom="paragraph">
              <wp:posOffset>236030</wp:posOffset>
            </wp:positionV>
            <wp:extent cx="2875025" cy="14668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875025" cy="1466850"/>
                    </a:xfrm>
                    <a:prstGeom prst="rect">
                      <a:avLst/>
                    </a:prstGeom>
                  </pic:spPr>
                </pic:pic>
              </a:graphicData>
            </a:graphic>
          </wp:anchor>
        </w:drawing>
      </w:r>
    </w:p>
    <w:p w14:paraId="36B3FC1E" w14:textId="77777777" w:rsidR="00BF0E6B" w:rsidRDefault="00BF0E6B">
      <w:pPr>
        <w:pStyle w:val="BodyText"/>
        <w:spacing w:before="10"/>
        <w:rPr>
          <w:rFonts w:ascii="Book Antiqua"/>
          <w:sz w:val="9"/>
        </w:rPr>
      </w:pPr>
    </w:p>
    <w:p w14:paraId="36B3FC1F" w14:textId="214C0796" w:rsidR="00BF0E6B" w:rsidRDefault="007F21B2">
      <w:pPr>
        <w:spacing w:before="95"/>
        <w:ind w:left="2405"/>
        <w:rPr>
          <w:rFonts w:ascii="Book Antiqua"/>
          <w:sz w:val="20"/>
        </w:rPr>
      </w:pPr>
      <w:r>
        <w:rPr>
          <w:rFonts w:ascii="Book Antiqua"/>
          <w:sz w:val="20"/>
        </w:rPr>
        <w:t xml:space="preserve">Figure </w:t>
      </w:r>
      <w:del w:id="637" w:author="Carla-PCE" w:date="2021-07-05T00:07:00Z">
        <w:r w:rsidDel="00D168BD">
          <w:rPr>
            <w:rFonts w:ascii="Book Antiqua"/>
            <w:sz w:val="20"/>
          </w:rPr>
          <w:delText>8</w:delText>
        </w:r>
      </w:del>
      <w:ins w:id="638" w:author="Carla-PCE" w:date="2021-07-05T00:07:00Z">
        <w:r w:rsidR="00D168BD">
          <w:rPr>
            <w:rFonts w:ascii="Book Antiqua"/>
            <w:sz w:val="20"/>
          </w:rPr>
          <w:t>A4</w:t>
        </w:r>
      </w:ins>
      <w:r>
        <w:rPr>
          <w:rFonts w:ascii="Book Antiqua"/>
          <w:sz w:val="20"/>
        </w:rPr>
        <w:t xml:space="preserve">:  0.81 MW </w:t>
      </w:r>
      <w:del w:id="639" w:author="Carla-PCE" w:date="2021-07-04T08:50:00Z">
        <w:r w:rsidDel="00F01935">
          <w:rPr>
            <w:rFonts w:ascii="Book Antiqua"/>
            <w:sz w:val="20"/>
          </w:rPr>
          <w:delText xml:space="preserve">Solar </w:delText>
        </w:r>
      </w:del>
      <w:ins w:id="640" w:author="Carla-PCE" w:date="2021-07-04T08:50:00Z">
        <w:r w:rsidR="00F01935">
          <w:rPr>
            <w:rFonts w:ascii="Book Antiqua"/>
            <w:sz w:val="20"/>
          </w:rPr>
          <w:t xml:space="preserve">solar </w:t>
        </w:r>
      </w:ins>
      <w:r>
        <w:rPr>
          <w:rFonts w:ascii="Book Antiqua"/>
          <w:sz w:val="20"/>
        </w:rPr>
        <w:t>Inverter P-Q</w:t>
      </w:r>
      <w:r>
        <w:rPr>
          <w:rFonts w:ascii="Book Antiqua"/>
          <w:spacing w:val="17"/>
          <w:sz w:val="20"/>
        </w:rPr>
        <w:t xml:space="preserve"> </w:t>
      </w:r>
      <w:del w:id="641" w:author="Carla-PCE" w:date="2021-07-04T08:50:00Z">
        <w:r w:rsidDel="00F01935">
          <w:rPr>
            <w:rFonts w:ascii="Book Antiqua"/>
            <w:sz w:val="20"/>
          </w:rPr>
          <w:delText>Curve</w:delText>
        </w:r>
      </w:del>
      <w:ins w:id="642" w:author="Carla-PCE" w:date="2021-07-04T08:50:00Z">
        <w:r w:rsidR="00F01935">
          <w:rPr>
            <w:rFonts w:ascii="Book Antiqua"/>
            <w:sz w:val="20"/>
          </w:rPr>
          <w:t>curve</w:t>
        </w:r>
      </w:ins>
    </w:p>
    <w:p w14:paraId="36B3FC20" w14:textId="77777777" w:rsidR="00BF0E6B" w:rsidRDefault="00BF0E6B">
      <w:pPr>
        <w:rPr>
          <w:rFonts w:ascii="Book Antiqua"/>
          <w:sz w:val="20"/>
        </w:rPr>
        <w:sectPr w:rsidR="00BF0E6B">
          <w:footerReference w:type="default" r:id="rId19"/>
          <w:pgSz w:w="12240" w:h="15840"/>
          <w:pgMar w:top="1500" w:right="980" w:bottom="2020" w:left="1720" w:header="0" w:footer="1822" w:gutter="0"/>
          <w:cols w:space="720"/>
        </w:sectPr>
      </w:pPr>
    </w:p>
    <w:p w14:paraId="36B3FC21" w14:textId="77777777" w:rsidR="00BF0E6B" w:rsidRDefault="00BF0E6B">
      <w:pPr>
        <w:pStyle w:val="BodyText"/>
        <w:rPr>
          <w:rFonts w:ascii="Book Antiqua"/>
          <w:sz w:val="20"/>
        </w:rPr>
      </w:pPr>
    </w:p>
    <w:p w14:paraId="36B3FC22" w14:textId="77777777" w:rsidR="00BF0E6B" w:rsidRDefault="00BF0E6B">
      <w:pPr>
        <w:pStyle w:val="BodyText"/>
        <w:rPr>
          <w:rFonts w:ascii="Book Antiqua"/>
          <w:sz w:val="20"/>
        </w:rPr>
      </w:pPr>
    </w:p>
    <w:p w14:paraId="36B3FC23" w14:textId="77777777" w:rsidR="00BF0E6B" w:rsidRDefault="00DA6631">
      <w:pPr>
        <w:pStyle w:val="BodyText"/>
        <w:rPr>
          <w:rFonts w:ascii="Book Antiqua"/>
          <w:sz w:val="20"/>
        </w:rPr>
      </w:pPr>
      <w:commentRangeStart w:id="643"/>
      <w:commentRangeEnd w:id="643"/>
      <w:r>
        <w:rPr>
          <w:rStyle w:val="CommentReference"/>
        </w:rPr>
        <w:commentReference w:id="643"/>
      </w:r>
    </w:p>
    <w:p w14:paraId="36B3FC24" w14:textId="77777777" w:rsidR="00BF0E6B" w:rsidRDefault="00BF0E6B">
      <w:pPr>
        <w:pStyle w:val="BodyText"/>
        <w:rPr>
          <w:rFonts w:ascii="Book Antiqua"/>
          <w:sz w:val="20"/>
        </w:rPr>
      </w:pPr>
    </w:p>
    <w:p w14:paraId="36B3FC25" w14:textId="77777777" w:rsidR="00BF0E6B" w:rsidRDefault="00BF0E6B">
      <w:pPr>
        <w:pStyle w:val="BodyText"/>
        <w:spacing w:before="7"/>
        <w:rPr>
          <w:rFonts w:ascii="Book Antiqua"/>
          <w:sz w:val="21"/>
        </w:rPr>
      </w:pPr>
    </w:p>
    <w:p w14:paraId="0C55F8DC" w14:textId="77777777" w:rsidR="00BF0E6B" w:rsidRDefault="00BF0E6B">
      <w:pPr>
        <w:rPr>
          <w:ins w:id="644" w:author="Carla-PCE" w:date="2021-07-04T08:53:00Z"/>
          <w:rFonts w:ascii="Times New Roman"/>
        </w:rPr>
      </w:pPr>
    </w:p>
    <w:p w14:paraId="36B3FCBB" w14:textId="081905F2" w:rsidR="00F01935" w:rsidRDefault="00F01935" w:rsidP="00F01935">
      <w:pPr>
        <w:jc w:val="center"/>
        <w:rPr>
          <w:rFonts w:ascii="Times New Roman"/>
        </w:rPr>
        <w:sectPr w:rsidR="00F01935">
          <w:footerReference w:type="default" r:id="rId20"/>
          <w:pgSz w:w="12240" w:h="15840"/>
          <w:pgMar w:top="1500" w:right="980" w:bottom="0" w:left="1720" w:header="0" w:footer="0" w:gutter="0"/>
          <w:cols w:space="720"/>
        </w:sectPr>
      </w:pPr>
      <w:ins w:id="645" w:author="Carla-PCE" w:date="2021-07-04T08:53:00Z">
        <w:r>
          <w:rPr>
            <w:noProof/>
          </w:rPr>
          <w:drawing>
            <wp:inline distT="0" distB="0" distL="0" distR="0" wp14:anchorId="4305D354" wp14:editId="1B05148E">
              <wp:extent cx="5338122" cy="3975370"/>
              <wp:effectExtent l="0" t="0" r="0" b="635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rotWithShape="1">
                      <a:blip r:embed="rId21"/>
                      <a:srcRect l="13924" t="23635" r="32299" b="12292"/>
                      <a:stretch/>
                    </pic:blipFill>
                    <pic:spPr bwMode="auto">
                      <a:xfrm>
                        <a:off x="0" y="0"/>
                        <a:ext cx="5354102" cy="3987271"/>
                      </a:xfrm>
                      <a:prstGeom prst="rect">
                        <a:avLst/>
                      </a:prstGeom>
                      <a:ln>
                        <a:noFill/>
                      </a:ln>
                      <a:extLst>
                        <a:ext uri="{53640926-AAD7-44D8-BBD7-CCE9431645EC}">
                          <a14:shadowObscured xmlns:a14="http://schemas.microsoft.com/office/drawing/2010/main"/>
                        </a:ext>
                      </a:extLst>
                    </pic:spPr>
                  </pic:pic>
                </a:graphicData>
              </a:graphic>
            </wp:inline>
          </w:drawing>
        </w:r>
      </w:ins>
    </w:p>
    <w:p w14:paraId="36B3FCBC" w14:textId="77777777" w:rsidR="00BF0E6B" w:rsidRDefault="00BF0E6B">
      <w:pPr>
        <w:pStyle w:val="BodyText"/>
        <w:rPr>
          <w:rFonts w:ascii="Book Antiqua"/>
          <w:sz w:val="20"/>
        </w:rPr>
      </w:pPr>
    </w:p>
    <w:p w14:paraId="36B3FCBD" w14:textId="77777777" w:rsidR="00BF0E6B" w:rsidRDefault="00BF0E6B">
      <w:pPr>
        <w:pStyle w:val="BodyText"/>
        <w:rPr>
          <w:rFonts w:ascii="Book Antiqua"/>
          <w:sz w:val="20"/>
        </w:rPr>
      </w:pPr>
    </w:p>
    <w:p w14:paraId="36B3FCBE" w14:textId="77777777" w:rsidR="00BF0E6B" w:rsidRDefault="00BF0E6B">
      <w:pPr>
        <w:pStyle w:val="BodyText"/>
        <w:rPr>
          <w:rFonts w:ascii="Book Antiqua"/>
          <w:sz w:val="20"/>
        </w:rPr>
      </w:pPr>
    </w:p>
    <w:p w14:paraId="36B3FCBF" w14:textId="77777777" w:rsidR="00BF0E6B" w:rsidRDefault="00BF0E6B">
      <w:pPr>
        <w:pStyle w:val="BodyText"/>
        <w:rPr>
          <w:rFonts w:ascii="Book Antiqua"/>
          <w:sz w:val="20"/>
        </w:rPr>
      </w:pPr>
    </w:p>
    <w:p w14:paraId="36B3FCC0" w14:textId="77777777" w:rsidR="00BF0E6B" w:rsidRDefault="00BF0E6B">
      <w:pPr>
        <w:pStyle w:val="BodyText"/>
        <w:rPr>
          <w:rFonts w:ascii="Book Antiqua"/>
          <w:sz w:val="20"/>
        </w:rPr>
      </w:pPr>
    </w:p>
    <w:p w14:paraId="36B3FCC1" w14:textId="77777777" w:rsidR="00BF0E6B" w:rsidRDefault="00BF0E6B">
      <w:pPr>
        <w:pStyle w:val="BodyText"/>
        <w:spacing w:before="10"/>
        <w:rPr>
          <w:rFonts w:ascii="Book Antiqua"/>
          <w:sz w:val="17"/>
        </w:rPr>
      </w:pPr>
    </w:p>
    <w:p w14:paraId="0C715496" w14:textId="77777777" w:rsidR="00DA6631" w:rsidRDefault="007F21B2">
      <w:pPr>
        <w:spacing w:before="94" w:line="242" w:lineRule="exact"/>
        <w:ind w:left="635" w:right="1409"/>
        <w:jc w:val="center"/>
        <w:rPr>
          <w:ins w:id="646" w:author="Carla-PCE" w:date="2021-07-04T12:32:00Z"/>
          <w:rFonts w:ascii="Book Antiqua"/>
          <w:sz w:val="20"/>
        </w:rPr>
      </w:pPr>
      <w:r w:rsidRPr="00DA6631">
        <w:rPr>
          <w:rFonts w:ascii="Book Antiqua"/>
          <w:caps/>
          <w:sz w:val="20"/>
          <w:rPrChange w:id="647" w:author="Carla-PCE" w:date="2021-07-04T12:32:00Z">
            <w:rPr>
              <w:rFonts w:ascii="Book Antiqua"/>
              <w:sz w:val="20"/>
            </w:rPr>
          </w:rPrChange>
        </w:rPr>
        <w:t>Table</w:t>
      </w:r>
      <w:r>
        <w:rPr>
          <w:rFonts w:ascii="Book Antiqua"/>
          <w:sz w:val="20"/>
        </w:rPr>
        <w:t xml:space="preserve"> 2:</w:t>
      </w:r>
    </w:p>
    <w:p w14:paraId="36B3FCC2" w14:textId="6C375F8F" w:rsidR="00BF0E6B" w:rsidRPr="00DA6631" w:rsidRDefault="007F21B2">
      <w:pPr>
        <w:spacing w:before="94" w:line="242" w:lineRule="exact"/>
        <w:ind w:left="635" w:right="1409"/>
        <w:jc w:val="center"/>
        <w:rPr>
          <w:rFonts w:ascii="Book Antiqua"/>
          <w:caps/>
          <w:sz w:val="20"/>
        </w:rPr>
      </w:pPr>
      <w:r w:rsidRPr="00DA6631">
        <w:rPr>
          <w:rFonts w:ascii="Book Antiqua"/>
          <w:caps/>
          <w:sz w:val="20"/>
        </w:rPr>
        <w:t xml:space="preserve">Typical </w:t>
      </w:r>
      <w:r w:rsidR="00F01935" w:rsidRPr="00DA6631">
        <w:rPr>
          <w:rFonts w:ascii="Book Antiqua"/>
          <w:caps/>
          <w:sz w:val="20"/>
        </w:rPr>
        <w:t xml:space="preserve">cable parameters </w:t>
      </w:r>
      <w:r w:rsidRPr="00DA6631">
        <w:rPr>
          <w:rFonts w:ascii="Book Antiqua"/>
          <w:caps/>
          <w:sz w:val="20"/>
        </w:rPr>
        <w:t xml:space="preserve">in </w:t>
      </w:r>
      <w:r w:rsidR="00F01935" w:rsidRPr="00DA6631">
        <w:rPr>
          <w:rFonts w:ascii="Book Antiqua"/>
          <w:caps/>
          <w:sz w:val="20"/>
        </w:rPr>
        <w:t>a trefoil configuration</w:t>
      </w:r>
    </w:p>
    <w:p w14:paraId="36B3FCC3" w14:textId="1C47E8FF" w:rsidR="00BF0E6B" w:rsidRDefault="00357D8F">
      <w:pPr>
        <w:spacing w:line="275" w:lineRule="exact"/>
        <w:ind w:right="2763"/>
        <w:jc w:val="right"/>
        <w:rPr>
          <w:rFonts w:ascii="Bookman Old Style"/>
          <w:i/>
          <w:sz w:val="24"/>
        </w:rPr>
      </w:pPr>
      <w:r>
        <w:rPr>
          <w:noProof/>
        </w:rPr>
        <mc:AlternateContent>
          <mc:Choice Requires="wps">
            <w:drawing>
              <wp:anchor distT="0" distB="0" distL="114300" distR="114300" simplePos="0" relativeHeight="251657216" behindDoc="0" locked="0" layoutInCell="1" allowOverlap="1" wp14:anchorId="36B3FD0A" wp14:editId="7B99DF76">
                <wp:simplePos x="0" y="0"/>
                <wp:positionH relativeFrom="page">
                  <wp:posOffset>2548647</wp:posOffset>
                </wp:positionH>
                <wp:positionV relativeFrom="paragraph">
                  <wp:posOffset>6323</wp:posOffset>
                </wp:positionV>
                <wp:extent cx="2788596" cy="1666672"/>
                <wp:effectExtent l="0" t="0" r="12065" b="1016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596" cy="1666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7"/>
                              <w:gridCol w:w="814"/>
                              <w:gridCol w:w="814"/>
                              <w:gridCol w:w="1097"/>
                            </w:tblGrid>
                            <w:tr w:rsidR="00BF0E6B" w14:paraId="36B3FD1A" w14:textId="77777777">
                              <w:trPr>
                                <w:trHeight w:val="589"/>
                              </w:trPr>
                              <w:tc>
                                <w:tcPr>
                                  <w:tcW w:w="1437" w:type="dxa"/>
                                  <w:tcBorders>
                                    <w:bottom w:val="double" w:sz="1" w:space="0" w:color="000000"/>
                                  </w:tcBorders>
                                </w:tcPr>
                                <w:p w14:paraId="36B3FD13" w14:textId="77777777" w:rsidR="00BF0E6B" w:rsidRDefault="007F21B2">
                                  <w:pPr>
                                    <w:pStyle w:val="TableParagraph"/>
                                    <w:spacing w:before="125"/>
                                    <w:ind w:left="101" w:right="94"/>
                                    <w:jc w:val="center"/>
                                    <w:rPr>
                                      <w:sz w:val="24"/>
                                    </w:rPr>
                                  </w:pPr>
                                  <w:r>
                                    <w:rPr>
                                      <w:sz w:val="24"/>
                                    </w:rPr>
                                    <w:t>Cable Type</w:t>
                                  </w:r>
                                </w:p>
                              </w:tc>
                              <w:tc>
                                <w:tcPr>
                                  <w:tcW w:w="814" w:type="dxa"/>
                                  <w:tcBorders>
                                    <w:bottom w:val="double" w:sz="1" w:space="0" w:color="000000"/>
                                  </w:tcBorders>
                                </w:tcPr>
                                <w:p w14:paraId="36B3FD14" w14:textId="77777777" w:rsidR="00BF0E6B" w:rsidRDefault="007F21B2">
                                  <w:pPr>
                                    <w:pStyle w:val="TableParagraph"/>
                                    <w:spacing w:line="254" w:lineRule="exact"/>
                                    <w:ind w:left="7"/>
                                    <w:jc w:val="center"/>
                                    <w:rPr>
                                      <w:sz w:val="24"/>
                                    </w:rPr>
                                  </w:pPr>
                                  <w:r>
                                    <w:rPr>
                                      <w:w w:val="102"/>
                                      <w:sz w:val="24"/>
                                    </w:rPr>
                                    <w:t>R</w:t>
                                  </w:r>
                                </w:p>
                                <w:p w14:paraId="36B3FD15" w14:textId="77777777" w:rsidR="00BF0E6B" w:rsidRDefault="007F21B2">
                                  <w:pPr>
                                    <w:pStyle w:val="TableParagraph"/>
                                    <w:spacing w:before="10"/>
                                    <w:ind w:left="119"/>
                                    <w:jc w:val="center"/>
                                    <w:rPr>
                                      <w:sz w:val="24"/>
                                    </w:rPr>
                                  </w:pPr>
                                  <w:r>
                                    <w:rPr>
                                      <w:w w:val="95"/>
                                      <w:sz w:val="24"/>
                                    </w:rPr>
                                    <w:t>[</w:t>
                                  </w:r>
                                  <w:r>
                                    <w:rPr>
                                      <w:rFonts w:ascii="Bookman Old Style" w:hAnsi="Bookman Old Style"/>
                                      <w:i/>
                                      <w:w w:val="95"/>
                                      <w:sz w:val="24"/>
                                    </w:rPr>
                                    <w:t>µΩ</w:t>
                                  </w:r>
                                  <w:r>
                                    <w:rPr>
                                      <w:w w:val="95"/>
                                      <w:sz w:val="24"/>
                                    </w:rPr>
                                    <w:t>/ft</w:t>
                                  </w:r>
                                </w:p>
                              </w:tc>
                              <w:tc>
                                <w:tcPr>
                                  <w:tcW w:w="814" w:type="dxa"/>
                                  <w:tcBorders>
                                    <w:bottom w:val="double" w:sz="1" w:space="0" w:color="000000"/>
                                  </w:tcBorders>
                                </w:tcPr>
                                <w:p w14:paraId="36B3FD16" w14:textId="77777777" w:rsidR="00BF0E6B" w:rsidRDefault="007F21B2">
                                  <w:pPr>
                                    <w:pStyle w:val="TableParagraph"/>
                                    <w:spacing w:line="257" w:lineRule="exact"/>
                                    <w:jc w:val="center"/>
                                    <w:rPr>
                                      <w:rFonts w:ascii="Arial"/>
                                      <w:i/>
                                      <w:sz w:val="24"/>
                                    </w:rPr>
                                  </w:pPr>
                                  <w:r>
                                    <w:rPr>
                                      <w:rFonts w:ascii="Bookman Old Style"/>
                                      <w:i/>
                                      <w:w w:val="120"/>
                                      <w:sz w:val="24"/>
                                    </w:rPr>
                                    <w:t>X</w:t>
                                  </w:r>
                                  <w:r>
                                    <w:rPr>
                                      <w:rFonts w:ascii="Arial"/>
                                      <w:i/>
                                      <w:w w:val="120"/>
                                      <w:sz w:val="24"/>
                                      <w:vertAlign w:val="subscript"/>
                                    </w:rPr>
                                    <w:t>L</w:t>
                                  </w:r>
                                </w:p>
                                <w:p w14:paraId="36B3FD17" w14:textId="77777777" w:rsidR="00BF0E6B" w:rsidRDefault="007F21B2">
                                  <w:pPr>
                                    <w:pStyle w:val="TableParagraph"/>
                                    <w:spacing w:before="7"/>
                                    <w:ind w:left="-13"/>
                                    <w:jc w:val="center"/>
                                    <w:rPr>
                                      <w:sz w:val="24"/>
                                    </w:rPr>
                                  </w:pPr>
                                  <w:r>
                                    <w:rPr>
                                      <w:sz w:val="24"/>
                                    </w:rPr>
                                    <w:t>]</w:t>
                                  </w:r>
                                  <w:r>
                                    <w:rPr>
                                      <w:spacing w:val="-21"/>
                                      <w:sz w:val="24"/>
                                    </w:rPr>
                                    <w:t xml:space="preserve"> </w:t>
                                  </w:r>
                                  <w:r>
                                    <w:rPr>
                                      <w:sz w:val="24"/>
                                    </w:rPr>
                                    <w:t>[</w:t>
                                  </w:r>
                                  <w:r>
                                    <w:rPr>
                                      <w:rFonts w:ascii="Bookman Old Style" w:hAnsi="Bookman Old Style"/>
                                      <w:i/>
                                      <w:sz w:val="24"/>
                                    </w:rPr>
                                    <w:t>µΩ</w:t>
                                  </w:r>
                                  <w:r>
                                    <w:rPr>
                                      <w:sz w:val="24"/>
                                    </w:rPr>
                                    <w:t>/ft</w:t>
                                  </w:r>
                                </w:p>
                              </w:tc>
                              <w:tc>
                                <w:tcPr>
                                  <w:tcW w:w="1097" w:type="dxa"/>
                                  <w:tcBorders>
                                    <w:bottom w:val="double" w:sz="1" w:space="0" w:color="000000"/>
                                  </w:tcBorders>
                                </w:tcPr>
                                <w:p w14:paraId="36B3FD18" w14:textId="77777777" w:rsidR="00BF0E6B" w:rsidRDefault="007F21B2">
                                  <w:pPr>
                                    <w:pStyle w:val="TableParagraph"/>
                                    <w:spacing w:line="257" w:lineRule="exact"/>
                                    <w:ind w:left="122"/>
                                    <w:rPr>
                                      <w:rFonts w:ascii="Bookman Old Style"/>
                                      <w:i/>
                                      <w:sz w:val="24"/>
                                    </w:rPr>
                                  </w:pPr>
                                  <w:r>
                                    <w:rPr>
                                      <w:rFonts w:ascii="Bookman Old Style"/>
                                      <w:i/>
                                      <w:w w:val="90"/>
                                      <w:sz w:val="24"/>
                                    </w:rPr>
                                    <w:t>Capacita</w:t>
                                  </w:r>
                                </w:p>
                                <w:p w14:paraId="36B3FD19" w14:textId="77777777" w:rsidR="00BF0E6B" w:rsidRDefault="007F21B2">
                                  <w:pPr>
                                    <w:pStyle w:val="TableParagraph"/>
                                    <w:spacing w:before="7"/>
                                    <w:ind w:left="-13"/>
                                    <w:rPr>
                                      <w:sz w:val="24"/>
                                    </w:rPr>
                                  </w:pPr>
                                  <w:r>
                                    <w:rPr>
                                      <w:sz w:val="24"/>
                                    </w:rPr>
                                    <w:t>] [</w:t>
                                  </w:r>
                                  <w:r>
                                    <w:rPr>
                                      <w:rFonts w:ascii="Bookman Old Style" w:hAnsi="Bookman Old Style"/>
                                      <w:i/>
                                      <w:sz w:val="24"/>
                                    </w:rPr>
                                    <w:t>µF</w:t>
                                  </w:r>
                                  <w:r>
                                    <w:rPr>
                                      <w:rFonts w:ascii="Bookman Old Style" w:hAnsi="Bookman Old Style"/>
                                      <w:i/>
                                      <w:spacing w:val="-59"/>
                                      <w:sz w:val="24"/>
                                    </w:rPr>
                                    <w:t xml:space="preserve"> </w:t>
                                  </w:r>
                                  <w:r>
                                    <w:rPr>
                                      <w:sz w:val="24"/>
                                    </w:rPr>
                                    <w:t>/ft]</w:t>
                                  </w:r>
                                </w:p>
                              </w:tc>
                            </w:tr>
                            <w:tr w:rsidR="00BF0E6B" w14:paraId="36B3FD1F" w14:textId="77777777">
                              <w:trPr>
                                <w:trHeight w:val="300"/>
                              </w:trPr>
                              <w:tc>
                                <w:tcPr>
                                  <w:tcW w:w="1437" w:type="dxa"/>
                                  <w:tcBorders>
                                    <w:top w:val="double" w:sz="1" w:space="0" w:color="000000"/>
                                  </w:tcBorders>
                                </w:tcPr>
                                <w:p w14:paraId="36B3FD1B" w14:textId="77777777" w:rsidR="00BF0E6B" w:rsidRDefault="007F21B2">
                                  <w:pPr>
                                    <w:pStyle w:val="TableParagraph"/>
                                    <w:spacing w:line="268" w:lineRule="exact"/>
                                    <w:ind w:left="102" w:right="94"/>
                                    <w:jc w:val="center"/>
                                    <w:rPr>
                                      <w:sz w:val="24"/>
                                    </w:rPr>
                                  </w:pPr>
                                  <w:r>
                                    <w:rPr>
                                      <w:sz w:val="24"/>
                                    </w:rPr>
                                    <w:t>1250 kcmil</w:t>
                                  </w:r>
                                </w:p>
                              </w:tc>
                              <w:tc>
                                <w:tcPr>
                                  <w:tcW w:w="814" w:type="dxa"/>
                                  <w:tcBorders>
                                    <w:top w:val="double" w:sz="1" w:space="0" w:color="000000"/>
                                  </w:tcBorders>
                                </w:tcPr>
                                <w:p w14:paraId="36B3FD1C" w14:textId="77777777" w:rsidR="00BF0E6B" w:rsidRDefault="007F21B2">
                                  <w:pPr>
                                    <w:pStyle w:val="TableParagraph"/>
                                    <w:spacing w:line="268" w:lineRule="exact"/>
                                    <w:ind w:left="288"/>
                                    <w:rPr>
                                      <w:sz w:val="24"/>
                                    </w:rPr>
                                  </w:pPr>
                                  <w:r>
                                    <w:rPr>
                                      <w:w w:val="95"/>
                                      <w:sz w:val="24"/>
                                    </w:rPr>
                                    <w:t>20</w:t>
                                  </w:r>
                                </w:p>
                              </w:tc>
                              <w:tc>
                                <w:tcPr>
                                  <w:tcW w:w="814" w:type="dxa"/>
                                  <w:tcBorders>
                                    <w:top w:val="double" w:sz="1" w:space="0" w:color="000000"/>
                                  </w:tcBorders>
                                </w:tcPr>
                                <w:p w14:paraId="36B3FD1D" w14:textId="77777777" w:rsidR="00BF0E6B" w:rsidRDefault="007F21B2">
                                  <w:pPr>
                                    <w:pStyle w:val="TableParagraph"/>
                                    <w:spacing w:line="268" w:lineRule="exact"/>
                                    <w:ind w:left="7"/>
                                    <w:jc w:val="center"/>
                                    <w:rPr>
                                      <w:sz w:val="24"/>
                                    </w:rPr>
                                  </w:pPr>
                                  <w:r>
                                    <w:rPr>
                                      <w:sz w:val="24"/>
                                    </w:rPr>
                                    <w:t>37</w:t>
                                  </w:r>
                                </w:p>
                              </w:tc>
                              <w:tc>
                                <w:tcPr>
                                  <w:tcW w:w="1097" w:type="dxa"/>
                                  <w:tcBorders>
                                    <w:top w:val="double" w:sz="1" w:space="0" w:color="000000"/>
                                  </w:tcBorders>
                                </w:tcPr>
                                <w:p w14:paraId="36B3FD1E" w14:textId="77777777" w:rsidR="00BF0E6B" w:rsidRDefault="007F21B2">
                                  <w:pPr>
                                    <w:pStyle w:val="TableParagraph"/>
                                    <w:spacing w:line="268" w:lineRule="exact"/>
                                    <w:ind w:left="225" w:right="217"/>
                                    <w:jc w:val="center"/>
                                    <w:rPr>
                                      <w:sz w:val="24"/>
                                    </w:rPr>
                                  </w:pPr>
                                  <w:r>
                                    <w:rPr>
                                      <w:sz w:val="24"/>
                                    </w:rPr>
                                    <w:t>0.120</w:t>
                                  </w:r>
                                </w:p>
                              </w:tc>
                            </w:tr>
                            <w:tr w:rsidR="00BF0E6B" w14:paraId="36B3FD24" w14:textId="77777777">
                              <w:trPr>
                                <w:trHeight w:val="286"/>
                              </w:trPr>
                              <w:tc>
                                <w:tcPr>
                                  <w:tcW w:w="1437" w:type="dxa"/>
                                </w:tcPr>
                                <w:p w14:paraId="36B3FD20" w14:textId="77777777" w:rsidR="00BF0E6B" w:rsidRDefault="007F21B2">
                                  <w:pPr>
                                    <w:pStyle w:val="TableParagraph"/>
                                    <w:spacing w:line="254" w:lineRule="exact"/>
                                    <w:ind w:left="102" w:right="94"/>
                                    <w:jc w:val="center"/>
                                    <w:rPr>
                                      <w:sz w:val="24"/>
                                    </w:rPr>
                                  </w:pPr>
                                  <w:r>
                                    <w:rPr>
                                      <w:sz w:val="24"/>
                                    </w:rPr>
                                    <w:t>1000 kcmil</w:t>
                                  </w:r>
                                </w:p>
                              </w:tc>
                              <w:tc>
                                <w:tcPr>
                                  <w:tcW w:w="814" w:type="dxa"/>
                                </w:tcPr>
                                <w:p w14:paraId="36B3FD21" w14:textId="77777777" w:rsidR="00BF0E6B" w:rsidRDefault="007F21B2">
                                  <w:pPr>
                                    <w:pStyle w:val="TableParagraph"/>
                                    <w:spacing w:line="254" w:lineRule="exact"/>
                                    <w:ind w:left="288"/>
                                    <w:rPr>
                                      <w:sz w:val="24"/>
                                    </w:rPr>
                                  </w:pPr>
                                  <w:r>
                                    <w:rPr>
                                      <w:sz w:val="24"/>
                                    </w:rPr>
                                    <w:t>25</w:t>
                                  </w:r>
                                </w:p>
                              </w:tc>
                              <w:tc>
                                <w:tcPr>
                                  <w:tcW w:w="814" w:type="dxa"/>
                                </w:tcPr>
                                <w:p w14:paraId="36B3FD22" w14:textId="77777777" w:rsidR="00BF0E6B" w:rsidRDefault="007F21B2">
                                  <w:pPr>
                                    <w:pStyle w:val="TableParagraph"/>
                                    <w:spacing w:line="254" w:lineRule="exact"/>
                                    <w:ind w:left="7"/>
                                    <w:jc w:val="center"/>
                                    <w:rPr>
                                      <w:sz w:val="24"/>
                                    </w:rPr>
                                  </w:pPr>
                                  <w:r>
                                    <w:rPr>
                                      <w:w w:val="95"/>
                                      <w:sz w:val="24"/>
                                    </w:rPr>
                                    <w:t>39</w:t>
                                  </w:r>
                                </w:p>
                              </w:tc>
                              <w:tc>
                                <w:tcPr>
                                  <w:tcW w:w="1097" w:type="dxa"/>
                                </w:tcPr>
                                <w:p w14:paraId="36B3FD23" w14:textId="77777777" w:rsidR="00BF0E6B" w:rsidRDefault="007F21B2">
                                  <w:pPr>
                                    <w:pStyle w:val="TableParagraph"/>
                                    <w:spacing w:line="254" w:lineRule="exact"/>
                                    <w:ind w:left="225" w:right="217"/>
                                    <w:jc w:val="center"/>
                                    <w:rPr>
                                      <w:sz w:val="24"/>
                                    </w:rPr>
                                  </w:pPr>
                                  <w:r>
                                    <w:rPr>
                                      <w:w w:val="95"/>
                                      <w:sz w:val="24"/>
                                    </w:rPr>
                                    <w:t>0.092</w:t>
                                  </w:r>
                                </w:p>
                              </w:tc>
                            </w:tr>
                            <w:tr w:rsidR="00BF0E6B" w14:paraId="36B3FD29" w14:textId="77777777">
                              <w:trPr>
                                <w:trHeight w:val="286"/>
                              </w:trPr>
                              <w:tc>
                                <w:tcPr>
                                  <w:tcW w:w="1437" w:type="dxa"/>
                                </w:tcPr>
                                <w:p w14:paraId="36B3FD25" w14:textId="77777777" w:rsidR="00BF0E6B" w:rsidRDefault="007F21B2">
                                  <w:pPr>
                                    <w:pStyle w:val="TableParagraph"/>
                                    <w:spacing w:line="254" w:lineRule="exact"/>
                                    <w:ind w:left="102" w:right="94"/>
                                    <w:jc w:val="center"/>
                                    <w:rPr>
                                      <w:sz w:val="24"/>
                                    </w:rPr>
                                  </w:pPr>
                                  <w:r>
                                    <w:rPr>
                                      <w:sz w:val="24"/>
                                    </w:rPr>
                                    <w:t>750 kcmil</w:t>
                                  </w:r>
                                </w:p>
                              </w:tc>
                              <w:tc>
                                <w:tcPr>
                                  <w:tcW w:w="814" w:type="dxa"/>
                                </w:tcPr>
                                <w:p w14:paraId="36B3FD26" w14:textId="77777777" w:rsidR="00BF0E6B" w:rsidRDefault="007F21B2">
                                  <w:pPr>
                                    <w:pStyle w:val="TableParagraph"/>
                                    <w:spacing w:line="254" w:lineRule="exact"/>
                                    <w:ind w:left="288"/>
                                    <w:rPr>
                                      <w:sz w:val="24"/>
                                    </w:rPr>
                                  </w:pPr>
                                  <w:r>
                                    <w:rPr>
                                      <w:w w:val="95"/>
                                      <w:sz w:val="24"/>
                                    </w:rPr>
                                    <w:t>34</w:t>
                                  </w:r>
                                </w:p>
                              </w:tc>
                              <w:tc>
                                <w:tcPr>
                                  <w:tcW w:w="814" w:type="dxa"/>
                                </w:tcPr>
                                <w:p w14:paraId="36B3FD27" w14:textId="77777777" w:rsidR="00BF0E6B" w:rsidRDefault="007F21B2">
                                  <w:pPr>
                                    <w:pStyle w:val="TableParagraph"/>
                                    <w:spacing w:line="254" w:lineRule="exact"/>
                                    <w:ind w:left="7"/>
                                    <w:jc w:val="center"/>
                                    <w:rPr>
                                      <w:sz w:val="24"/>
                                    </w:rPr>
                                  </w:pPr>
                                  <w:r>
                                    <w:rPr>
                                      <w:w w:val="95"/>
                                      <w:sz w:val="24"/>
                                    </w:rPr>
                                    <w:t>40</w:t>
                                  </w:r>
                                </w:p>
                              </w:tc>
                              <w:tc>
                                <w:tcPr>
                                  <w:tcW w:w="1097" w:type="dxa"/>
                                </w:tcPr>
                                <w:p w14:paraId="36B3FD28" w14:textId="77777777" w:rsidR="00BF0E6B" w:rsidRDefault="007F21B2">
                                  <w:pPr>
                                    <w:pStyle w:val="TableParagraph"/>
                                    <w:spacing w:line="254" w:lineRule="exact"/>
                                    <w:ind w:left="225" w:right="217"/>
                                    <w:jc w:val="center"/>
                                    <w:rPr>
                                      <w:sz w:val="24"/>
                                    </w:rPr>
                                  </w:pPr>
                                  <w:r>
                                    <w:rPr>
                                      <w:w w:val="95"/>
                                      <w:sz w:val="24"/>
                                    </w:rPr>
                                    <w:t>0.082</w:t>
                                  </w:r>
                                </w:p>
                              </w:tc>
                            </w:tr>
                            <w:tr w:rsidR="00BF0E6B" w14:paraId="36B3FD2E" w14:textId="77777777">
                              <w:trPr>
                                <w:trHeight w:val="286"/>
                              </w:trPr>
                              <w:tc>
                                <w:tcPr>
                                  <w:tcW w:w="1437" w:type="dxa"/>
                                </w:tcPr>
                                <w:p w14:paraId="36B3FD2A" w14:textId="77777777" w:rsidR="00BF0E6B" w:rsidRDefault="007F21B2">
                                  <w:pPr>
                                    <w:pStyle w:val="TableParagraph"/>
                                    <w:spacing w:line="254" w:lineRule="exact"/>
                                    <w:ind w:left="102" w:right="94"/>
                                    <w:jc w:val="center"/>
                                    <w:rPr>
                                      <w:sz w:val="24"/>
                                    </w:rPr>
                                  </w:pPr>
                                  <w:r>
                                    <w:rPr>
                                      <w:sz w:val="24"/>
                                    </w:rPr>
                                    <w:t>500 kcmil</w:t>
                                  </w:r>
                                </w:p>
                              </w:tc>
                              <w:tc>
                                <w:tcPr>
                                  <w:tcW w:w="814" w:type="dxa"/>
                                </w:tcPr>
                                <w:p w14:paraId="36B3FD2B" w14:textId="77777777" w:rsidR="00BF0E6B" w:rsidRDefault="007F21B2">
                                  <w:pPr>
                                    <w:pStyle w:val="TableParagraph"/>
                                    <w:spacing w:line="254" w:lineRule="exact"/>
                                    <w:ind w:left="288"/>
                                    <w:rPr>
                                      <w:sz w:val="24"/>
                                    </w:rPr>
                                  </w:pPr>
                                  <w:r>
                                    <w:rPr>
                                      <w:w w:val="95"/>
                                      <w:sz w:val="24"/>
                                    </w:rPr>
                                    <w:t>49</w:t>
                                  </w:r>
                                </w:p>
                              </w:tc>
                              <w:tc>
                                <w:tcPr>
                                  <w:tcW w:w="814" w:type="dxa"/>
                                </w:tcPr>
                                <w:p w14:paraId="36B3FD2C" w14:textId="77777777" w:rsidR="00BF0E6B" w:rsidRDefault="007F21B2">
                                  <w:pPr>
                                    <w:pStyle w:val="TableParagraph"/>
                                    <w:spacing w:line="254" w:lineRule="exact"/>
                                    <w:ind w:left="7"/>
                                    <w:jc w:val="center"/>
                                    <w:rPr>
                                      <w:sz w:val="24"/>
                                    </w:rPr>
                                  </w:pPr>
                                  <w:r>
                                    <w:rPr>
                                      <w:w w:val="95"/>
                                      <w:sz w:val="24"/>
                                    </w:rPr>
                                    <w:t>43</w:t>
                                  </w:r>
                                </w:p>
                              </w:tc>
                              <w:tc>
                                <w:tcPr>
                                  <w:tcW w:w="1097" w:type="dxa"/>
                                </w:tcPr>
                                <w:p w14:paraId="36B3FD2D" w14:textId="77777777" w:rsidR="00BF0E6B" w:rsidRDefault="007F21B2">
                                  <w:pPr>
                                    <w:pStyle w:val="TableParagraph"/>
                                    <w:spacing w:line="254" w:lineRule="exact"/>
                                    <w:ind w:left="225" w:right="217"/>
                                    <w:jc w:val="center"/>
                                    <w:rPr>
                                      <w:sz w:val="24"/>
                                    </w:rPr>
                                  </w:pPr>
                                  <w:r>
                                    <w:rPr>
                                      <w:w w:val="95"/>
                                      <w:sz w:val="24"/>
                                    </w:rPr>
                                    <w:t>0.070</w:t>
                                  </w:r>
                                </w:p>
                              </w:tc>
                            </w:tr>
                            <w:tr w:rsidR="00BF0E6B" w14:paraId="36B3FD33" w14:textId="77777777">
                              <w:trPr>
                                <w:trHeight w:val="286"/>
                              </w:trPr>
                              <w:tc>
                                <w:tcPr>
                                  <w:tcW w:w="1437" w:type="dxa"/>
                                </w:tcPr>
                                <w:p w14:paraId="36B3FD2F" w14:textId="77777777" w:rsidR="00BF0E6B" w:rsidRDefault="007F21B2">
                                  <w:pPr>
                                    <w:pStyle w:val="TableParagraph"/>
                                    <w:spacing w:line="254" w:lineRule="exact"/>
                                    <w:ind w:left="101" w:right="94"/>
                                    <w:jc w:val="center"/>
                                    <w:rPr>
                                      <w:sz w:val="24"/>
                                    </w:rPr>
                                  </w:pPr>
                                  <w:r>
                                    <w:rPr>
                                      <w:sz w:val="24"/>
                                    </w:rPr>
                                    <w:t>4/0 AWG</w:t>
                                  </w:r>
                                </w:p>
                              </w:tc>
                              <w:tc>
                                <w:tcPr>
                                  <w:tcW w:w="814" w:type="dxa"/>
                                </w:tcPr>
                                <w:p w14:paraId="36B3FD30" w14:textId="77777777" w:rsidR="00BF0E6B" w:rsidRDefault="007F21B2">
                                  <w:pPr>
                                    <w:pStyle w:val="TableParagraph"/>
                                    <w:spacing w:line="254" w:lineRule="exact"/>
                                    <w:ind w:left="230"/>
                                    <w:rPr>
                                      <w:sz w:val="24"/>
                                    </w:rPr>
                                  </w:pPr>
                                  <w:r>
                                    <w:rPr>
                                      <w:w w:val="105"/>
                                      <w:sz w:val="24"/>
                                    </w:rPr>
                                    <w:t>117</w:t>
                                  </w:r>
                                </w:p>
                              </w:tc>
                              <w:tc>
                                <w:tcPr>
                                  <w:tcW w:w="814" w:type="dxa"/>
                                </w:tcPr>
                                <w:p w14:paraId="36B3FD31" w14:textId="77777777" w:rsidR="00BF0E6B" w:rsidRDefault="007F21B2">
                                  <w:pPr>
                                    <w:pStyle w:val="TableParagraph"/>
                                    <w:spacing w:line="254" w:lineRule="exact"/>
                                    <w:ind w:left="7"/>
                                    <w:jc w:val="center"/>
                                    <w:rPr>
                                      <w:sz w:val="24"/>
                                    </w:rPr>
                                  </w:pPr>
                                  <w:r>
                                    <w:rPr>
                                      <w:w w:val="95"/>
                                      <w:sz w:val="24"/>
                                    </w:rPr>
                                    <w:t>48</w:t>
                                  </w:r>
                                </w:p>
                              </w:tc>
                              <w:tc>
                                <w:tcPr>
                                  <w:tcW w:w="1097" w:type="dxa"/>
                                </w:tcPr>
                                <w:p w14:paraId="36B3FD32" w14:textId="77777777" w:rsidR="00BF0E6B" w:rsidRDefault="007F21B2">
                                  <w:pPr>
                                    <w:pStyle w:val="TableParagraph"/>
                                    <w:spacing w:line="254" w:lineRule="exact"/>
                                    <w:ind w:left="225" w:right="217"/>
                                    <w:jc w:val="center"/>
                                    <w:rPr>
                                      <w:sz w:val="24"/>
                                    </w:rPr>
                                  </w:pPr>
                                  <w:r>
                                    <w:rPr>
                                      <w:w w:val="95"/>
                                      <w:sz w:val="24"/>
                                    </w:rPr>
                                    <w:t>0.052</w:t>
                                  </w:r>
                                </w:p>
                              </w:tc>
                            </w:tr>
                            <w:tr w:rsidR="00BF0E6B" w14:paraId="36B3FD38" w14:textId="77777777">
                              <w:trPr>
                                <w:trHeight w:val="286"/>
                              </w:trPr>
                              <w:tc>
                                <w:tcPr>
                                  <w:tcW w:w="1437" w:type="dxa"/>
                                </w:tcPr>
                                <w:p w14:paraId="36B3FD34" w14:textId="77777777" w:rsidR="00BF0E6B" w:rsidRDefault="007F21B2">
                                  <w:pPr>
                                    <w:pStyle w:val="TableParagraph"/>
                                    <w:spacing w:line="254" w:lineRule="exact"/>
                                    <w:ind w:left="101" w:right="94"/>
                                    <w:jc w:val="center"/>
                                    <w:rPr>
                                      <w:sz w:val="24"/>
                                    </w:rPr>
                                  </w:pPr>
                                  <w:r>
                                    <w:rPr>
                                      <w:sz w:val="24"/>
                                    </w:rPr>
                                    <w:t>1/0 AWG</w:t>
                                  </w:r>
                                </w:p>
                              </w:tc>
                              <w:tc>
                                <w:tcPr>
                                  <w:tcW w:w="814" w:type="dxa"/>
                                </w:tcPr>
                                <w:p w14:paraId="36B3FD35" w14:textId="77777777" w:rsidR="00BF0E6B" w:rsidRDefault="007F21B2">
                                  <w:pPr>
                                    <w:pStyle w:val="TableParagraph"/>
                                    <w:spacing w:line="254" w:lineRule="exact"/>
                                    <w:ind w:left="230"/>
                                    <w:rPr>
                                      <w:sz w:val="24"/>
                                    </w:rPr>
                                  </w:pPr>
                                  <w:r>
                                    <w:rPr>
                                      <w:sz w:val="24"/>
                                    </w:rPr>
                                    <w:t>251</w:t>
                                  </w:r>
                                </w:p>
                              </w:tc>
                              <w:tc>
                                <w:tcPr>
                                  <w:tcW w:w="814" w:type="dxa"/>
                                </w:tcPr>
                                <w:p w14:paraId="36B3FD36" w14:textId="77777777" w:rsidR="00BF0E6B" w:rsidRDefault="007F21B2">
                                  <w:pPr>
                                    <w:pStyle w:val="TableParagraph"/>
                                    <w:spacing w:line="254" w:lineRule="exact"/>
                                    <w:ind w:left="7"/>
                                    <w:jc w:val="center"/>
                                    <w:rPr>
                                      <w:sz w:val="24"/>
                                    </w:rPr>
                                  </w:pPr>
                                  <w:r>
                                    <w:rPr>
                                      <w:sz w:val="24"/>
                                    </w:rPr>
                                    <w:t>52</w:t>
                                  </w:r>
                                </w:p>
                              </w:tc>
                              <w:tc>
                                <w:tcPr>
                                  <w:tcW w:w="1097" w:type="dxa"/>
                                </w:tcPr>
                                <w:p w14:paraId="36B3FD37" w14:textId="77777777" w:rsidR="00BF0E6B" w:rsidRDefault="007F21B2">
                                  <w:pPr>
                                    <w:pStyle w:val="TableParagraph"/>
                                    <w:spacing w:line="254" w:lineRule="exact"/>
                                    <w:ind w:left="225" w:right="217"/>
                                    <w:jc w:val="center"/>
                                    <w:rPr>
                                      <w:sz w:val="24"/>
                                    </w:rPr>
                                  </w:pPr>
                                  <w:r>
                                    <w:rPr>
                                      <w:w w:val="95"/>
                                      <w:sz w:val="24"/>
                                    </w:rPr>
                                    <w:t>0.042</w:t>
                                  </w:r>
                                </w:p>
                              </w:tc>
                            </w:tr>
                          </w:tbl>
                          <w:p w14:paraId="36B3FD39" w14:textId="77777777" w:rsidR="00BF0E6B" w:rsidRDefault="00BF0E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D0A" id="Text Box 3" o:spid="_x0000_s1028" type="#_x0000_t202" style="position:absolute;left:0;text-align:left;margin-left:200.7pt;margin-top:.5pt;width:219.55pt;height:13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7"/>
                        <w:gridCol w:w="814"/>
                        <w:gridCol w:w="814"/>
                        <w:gridCol w:w="1097"/>
                      </w:tblGrid>
                      <w:tr w:rsidR="00BF0E6B" w14:paraId="36B3FD1A" w14:textId="77777777">
                        <w:trPr>
                          <w:trHeight w:val="589"/>
                        </w:trPr>
                        <w:tc>
                          <w:tcPr>
                            <w:tcW w:w="1437" w:type="dxa"/>
                            <w:tcBorders>
                              <w:bottom w:val="double" w:sz="1" w:space="0" w:color="000000"/>
                            </w:tcBorders>
                          </w:tcPr>
                          <w:p w14:paraId="36B3FD13" w14:textId="77777777" w:rsidR="00BF0E6B" w:rsidRDefault="007F21B2">
                            <w:pPr>
                              <w:pStyle w:val="TableParagraph"/>
                              <w:spacing w:before="125"/>
                              <w:ind w:left="101" w:right="94"/>
                              <w:jc w:val="center"/>
                              <w:rPr>
                                <w:sz w:val="24"/>
                              </w:rPr>
                            </w:pPr>
                            <w:r>
                              <w:rPr>
                                <w:sz w:val="24"/>
                              </w:rPr>
                              <w:t>Cable Type</w:t>
                            </w:r>
                          </w:p>
                        </w:tc>
                        <w:tc>
                          <w:tcPr>
                            <w:tcW w:w="814" w:type="dxa"/>
                            <w:tcBorders>
                              <w:bottom w:val="double" w:sz="1" w:space="0" w:color="000000"/>
                            </w:tcBorders>
                          </w:tcPr>
                          <w:p w14:paraId="36B3FD14" w14:textId="77777777" w:rsidR="00BF0E6B" w:rsidRDefault="007F21B2">
                            <w:pPr>
                              <w:pStyle w:val="TableParagraph"/>
                              <w:spacing w:line="254" w:lineRule="exact"/>
                              <w:ind w:left="7"/>
                              <w:jc w:val="center"/>
                              <w:rPr>
                                <w:sz w:val="24"/>
                              </w:rPr>
                            </w:pPr>
                            <w:r>
                              <w:rPr>
                                <w:w w:val="102"/>
                                <w:sz w:val="24"/>
                              </w:rPr>
                              <w:t>R</w:t>
                            </w:r>
                          </w:p>
                          <w:p w14:paraId="36B3FD15" w14:textId="77777777" w:rsidR="00BF0E6B" w:rsidRDefault="007F21B2">
                            <w:pPr>
                              <w:pStyle w:val="TableParagraph"/>
                              <w:spacing w:before="10"/>
                              <w:ind w:left="119"/>
                              <w:jc w:val="center"/>
                              <w:rPr>
                                <w:sz w:val="24"/>
                              </w:rPr>
                            </w:pPr>
                            <w:r>
                              <w:rPr>
                                <w:w w:val="95"/>
                                <w:sz w:val="24"/>
                              </w:rPr>
                              <w:t>[</w:t>
                            </w:r>
                            <w:r>
                              <w:rPr>
                                <w:rFonts w:ascii="Bookman Old Style" w:hAnsi="Bookman Old Style"/>
                                <w:i/>
                                <w:w w:val="95"/>
                                <w:sz w:val="24"/>
                              </w:rPr>
                              <w:t>µΩ</w:t>
                            </w:r>
                            <w:r>
                              <w:rPr>
                                <w:w w:val="95"/>
                                <w:sz w:val="24"/>
                              </w:rPr>
                              <w:t>/ft</w:t>
                            </w:r>
                          </w:p>
                        </w:tc>
                        <w:tc>
                          <w:tcPr>
                            <w:tcW w:w="814" w:type="dxa"/>
                            <w:tcBorders>
                              <w:bottom w:val="double" w:sz="1" w:space="0" w:color="000000"/>
                            </w:tcBorders>
                          </w:tcPr>
                          <w:p w14:paraId="36B3FD16" w14:textId="77777777" w:rsidR="00BF0E6B" w:rsidRDefault="007F21B2">
                            <w:pPr>
                              <w:pStyle w:val="TableParagraph"/>
                              <w:spacing w:line="257" w:lineRule="exact"/>
                              <w:jc w:val="center"/>
                              <w:rPr>
                                <w:rFonts w:ascii="Arial"/>
                                <w:i/>
                                <w:sz w:val="24"/>
                              </w:rPr>
                            </w:pPr>
                            <w:r>
                              <w:rPr>
                                <w:rFonts w:ascii="Bookman Old Style"/>
                                <w:i/>
                                <w:w w:val="120"/>
                                <w:sz w:val="24"/>
                              </w:rPr>
                              <w:t>X</w:t>
                            </w:r>
                            <w:r>
                              <w:rPr>
                                <w:rFonts w:ascii="Arial"/>
                                <w:i/>
                                <w:w w:val="120"/>
                                <w:sz w:val="24"/>
                                <w:vertAlign w:val="subscript"/>
                              </w:rPr>
                              <w:t>L</w:t>
                            </w:r>
                          </w:p>
                          <w:p w14:paraId="36B3FD17" w14:textId="77777777" w:rsidR="00BF0E6B" w:rsidRDefault="007F21B2">
                            <w:pPr>
                              <w:pStyle w:val="TableParagraph"/>
                              <w:spacing w:before="7"/>
                              <w:ind w:left="-13"/>
                              <w:jc w:val="center"/>
                              <w:rPr>
                                <w:sz w:val="24"/>
                              </w:rPr>
                            </w:pPr>
                            <w:r>
                              <w:rPr>
                                <w:sz w:val="24"/>
                              </w:rPr>
                              <w:t>]</w:t>
                            </w:r>
                            <w:r>
                              <w:rPr>
                                <w:spacing w:val="-21"/>
                                <w:sz w:val="24"/>
                              </w:rPr>
                              <w:t xml:space="preserve"> </w:t>
                            </w:r>
                            <w:r>
                              <w:rPr>
                                <w:sz w:val="24"/>
                              </w:rPr>
                              <w:t>[</w:t>
                            </w:r>
                            <w:r>
                              <w:rPr>
                                <w:rFonts w:ascii="Bookman Old Style" w:hAnsi="Bookman Old Style"/>
                                <w:i/>
                                <w:sz w:val="24"/>
                              </w:rPr>
                              <w:t>µΩ</w:t>
                            </w:r>
                            <w:r>
                              <w:rPr>
                                <w:sz w:val="24"/>
                              </w:rPr>
                              <w:t>/ft</w:t>
                            </w:r>
                          </w:p>
                        </w:tc>
                        <w:tc>
                          <w:tcPr>
                            <w:tcW w:w="1097" w:type="dxa"/>
                            <w:tcBorders>
                              <w:bottom w:val="double" w:sz="1" w:space="0" w:color="000000"/>
                            </w:tcBorders>
                          </w:tcPr>
                          <w:p w14:paraId="36B3FD18" w14:textId="77777777" w:rsidR="00BF0E6B" w:rsidRDefault="007F21B2">
                            <w:pPr>
                              <w:pStyle w:val="TableParagraph"/>
                              <w:spacing w:line="257" w:lineRule="exact"/>
                              <w:ind w:left="122"/>
                              <w:rPr>
                                <w:rFonts w:ascii="Bookman Old Style"/>
                                <w:i/>
                                <w:sz w:val="24"/>
                              </w:rPr>
                            </w:pPr>
                            <w:r>
                              <w:rPr>
                                <w:rFonts w:ascii="Bookman Old Style"/>
                                <w:i/>
                                <w:w w:val="90"/>
                                <w:sz w:val="24"/>
                              </w:rPr>
                              <w:t>Capacita</w:t>
                            </w:r>
                          </w:p>
                          <w:p w14:paraId="36B3FD19" w14:textId="77777777" w:rsidR="00BF0E6B" w:rsidRDefault="007F21B2">
                            <w:pPr>
                              <w:pStyle w:val="TableParagraph"/>
                              <w:spacing w:before="7"/>
                              <w:ind w:left="-13"/>
                              <w:rPr>
                                <w:sz w:val="24"/>
                              </w:rPr>
                            </w:pPr>
                            <w:r>
                              <w:rPr>
                                <w:sz w:val="24"/>
                              </w:rPr>
                              <w:t>] [</w:t>
                            </w:r>
                            <w:r>
                              <w:rPr>
                                <w:rFonts w:ascii="Bookman Old Style" w:hAnsi="Bookman Old Style"/>
                                <w:i/>
                                <w:sz w:val="24"/>
                              </w:rPr>
                              <w:t>µF</w:t>
                            </w:r>
                            <w:r>
                              <w:rPr>
                                <w:rFonts w:ascii="Bookman Old Style" w:hAnsi="Bookman Old Style"/>
                                <w:i/>
                                <w:spacing w:val="-59"/>
                                <w:sz w:val="24"/>
                              </w:rPr>
                              <w:t xml:space="preserve"> </w:t>
                            </w:r>
                            <w:r>
                              <w:rPr>
                                <w:sz w:val="24"/>
                              </w:rPr>
                              <w:t>/ft]</w:t>
                            </w:r>
                          </w:p>
                        </w:tc>
                      </w:tr>
                      <w:tr w:rsidR="00BF0E6B" w14:paraId="36B3FD1F" w14:textId="77777777">
                        <w:trPr>
                          <w:trHeight w:val="300"/>
                        </w:trPr>
                        <w:tc>
                          <w:tcPr>
                            <w:tcW w:w="1437" w:type="dxa"/>
                            <w:tcBorders>
                              <w:top w:val="double" w:sz="1" w:space="0" w:color="000000"/>
                            </w:tcBorders>
                          </w:tcPr>
                          <w:p w14:paraId="36B3FD1B" w14:textId="77777777" w:rsidR="00BF0E6B" w:rsidRDefault="007F21B2">
                            <w:pPr>
                              <w:pStyle w:val="TableParagraph"/>
                              <w:spacing w:line="268" w:lineRule="exact"/>
                              <w:ind w:left="102" w:right="94"/>
                              <w:jc w:val="center"/>
                              <w:rPr>
                                <w:sz w:val="24"/>
                              </w:rPr>
                            </w:pPr>
                            <w:r>
                              <w:rPr>
                                <w:sz w:val="24"/>
                              </w:rPr>
                              <w:t>1250 kcmil</w:t>
                            </w:r>
                          </w:p>
                        </w:tc>
                        <w:tc>
                          <w:tcPr>
                            <w:tcW w:w="814" w:type="dxa"/>
                            <w:tcBorders>
                              <w:top w:val="double" w:sz="1" w:space="0" w:color="000000"/>
                            </w:tcBorders>
                          </w:tcPr>
                          <w:p w14:paraId="36B3FD1C" w14:textId="77777777" w:rsidR="00BF0E6B" w:rsidRDefault="007F21B2">
                            <w:pPr>
                              <w:pStyle w:val="TableParagraph"/>
                              <w:spacing w:line="268" w:lineRule="exact"/>
                              <w:ind w:left="288"/>
                              <w:rPr>
                                <w:sz w:val="24"/>
                              </w:rPr>
                            </w:pPr>
                            <w:r>
                              <w:rPr>
                                <w:w w:val="95"/>
                                <w:sz w:val="24"/>
                              </w:rPr>
                              <w:t>20</w:t>
                            </w:r>
                          </w:p>
                        </w:tc>
                        <w:tc>
                          <w:tcPr>
                            <w:tcW w:w="814" w:type="dxa"/>
                            <w:tcBorders>
                              <w:top w:val="double" w:sz="1" w:space="0" w:color="000000"/>
                            </w:tcBorders>
                          </w:tcPr>
                          <w:p w14:paraId="36B3FD1D" w14:textId="77777777" w:rsidR="00BF0E6B" w:rsidRDefault="007F21B2">
                            <w:pPr>
                              <w:pStyle w:val="TableParagraph"/>
                              <w:spacing w:line="268" w:lineRule="exact"/>
                              <w:ind w:left="7"/>
                              <w:jc w:val="center"/>
                              <w:rPr>
                                <w:sz w:val="24"/>
                              </w:rPr>
                            </w:pPr>
                            <w:r>
                              <w:rPr>
                                <w:sz w:val="24"/>
                              </w:rPr>
                              <w:t>37</w:t>
                            </w:r>
                          </w:p>
                        </w:tc>
                        <w:tc>
                          <w:tcPr>
                            <w:tcW w:w="1097" w:type="dxa"/>
                            <w:tcBorders>
                              <w:top w:val="double" w:sz="1" w:space="0" w:color="000000"/>
                            </w:tcBorders>
                          </w:tcPr>
                          <w:p w14:paraId="36B3FD1E" w14:textId="77777777" w:rsidR="00BF0E6B" w:rsidRDefault="007F21B2">
                            <w:pPr>
                              <w:pStyle w:val="TableParagraph"/>
                              <w:spacing w:line="268" w:lineRule="exact"/>
                              <w:ind w:left="225" w:right="217"/>
                              <w:jc w:val="center"/>
                              <w:rPr>
                                <w:sz w:val="24"/>
                              </w:rPr>
                            </w:pPr>
                            <w:r>
                              <w:rPr>
                                <w:sz w:val="24"/>
                              </w:rPr>
                              <w:t>0.120</w:t>
                            </w:r>
                          </w:p>
                        </w:tc>
                      </w:tr>
                      <w:tr w:rsidR="00BF0E6B" w14:paraId="36B3FD24" w14:textId="77777777">
                        <w:trPr>
                          <w:trHeight w:val="286"/>
                        </w:trPr>
                        <w:tc>
                          <w:tcPr>
                            <w:tcW w:w="1437" w:type="dxa"/>
                          </w:tcPr>
                          <w:p w14:paraId="36B3FD20" w14:textId="77777777" w:rsidR="00BF0E6B" w:rsidRDefault="007F21B2">
                            <w:pPr>
                              <w:pStyle w:val="TableParagraph"/>
                              <w:spacing w:line="254" w:lineRule="exact"/>
                              <w:ind w:left="102" w:right="94"/>
                              <w:jc w:val="center"/>
                              <w:rPr>
                                <w:sz w:val="24"/>
                              </w:rPr>
                            </w:pPr>
                            <w:r>
                              <w:rPr>
                                <w:sz w:val="24"/>
                              </w:rPr>
                              <w:t>1000 kcmil</w:t>
                            </w:r>
                          </w:p>
                        </w:tc>
                        <w:tc>
                          <w:tcPr>
                            <w:tcW w:w="814" w:type="dxa"/>
                          </w:tcPr>
                          <w:p w14:paraId="36B3FD21" w14:textId="77777777" w:rsidR="00BF0E6B" w:rsidRDefault="007F21B2">
                            <w:pPr>
                              <w:pStyle w:val="TableParagraph"/>
                              <w:spacing w:line="254" w:lineRule="exact"/>
                              <w:ind w:left="288"/>
                              <w:rPr>
                                <w:sz w:val="24"/>
                              </w:rPr>
                            </w:pPr>
                            <w:r>
                              <w:rPr>
                                <w:sz w:val="24"/>
                              </w:rPr>
                              <w:t>25</w:t>
                            </w:r>
                          </w:p>
                        </w:tc>
                        <w:tc>
                          <w:tcPr>
                            <w:tcW w:w="814" w:type="dxa"/>
                          </w:tcPr>
                          <w:p w14:paraId="36B3FD22" w14:textId="77777777" w:rsidR="00BF0E6B" w:rsidRDefault="007F21B2">
                            <w:pPr>
                              <w:pStyle w:val="TableParagraph"/>
                              <w:spacing w:line="254" w:lineRule="exact"/>
                              <w:ind w:left="7"/>
                              <w:jc w:val="center"/>
                              <w:rPr>
                                <w:sz w:val="24"/>
                              </w:rPr>
                            </w:pPr>
                            <w:r>
                              <w:rPr>
                                <w:w w:val="95"/>
                                <w:sz w:val="24"/>
                              </w:rPr>
                              <w:t>39</w:t>
                            </w:r>
                          </w:p>
                        </w:tc>
                        <w:tc>
                          <w:tcPr>
                            <w:tcW w:w="1097" w:type="dxa"/>
                          </w:tcPr>
                          <w:p w14:paraId="36B3FD23" w14:textId="77777777" w:rsidR="00BF0E6B" w:rsidRDefault="007F21B2">
                            <w:pPr>
                              <w:pStyle w:val="TableParagraph"/>
                              <w:spacing w:line="254" w:lineRule="exact"/>
                              <w:ind w:left="225" w:right="217"/>
                              <w:jc w:val="center"/>
                              <w:rPr>
                                <w:sz w:val="24"/>
                              </w:rPr>
                            </w:pPr>
                            <w:r>
                              <w:rPr>
                                <w:w w:val="95"/>
                                <w:sz w:val="24"/>
                              </w:rPr>
                              <w:t>0.092</w:t>
                            </w:r>
                          </w:p>
                        </w:tc>
                      </w:tr>
                      <w:tr w:rsidR="00BF0E6B" w14:paraId="36B3FD29" w14:textId="77777777">
                        <w:trPr>
                          <w:trHeight w:val="286"/>
                        </w:trPr>
                        <w:tc>
                          <w:tcPr>
                            <w:tcW w:w="1437" w:type="dxa"/>
                          </w:tcPr>
                          <w:p w14:paraId="36B3FD25" w14:textId="77777777" w:rsidR="00BF0E6B" w:rsidRDefault="007F21B2">
                            <w:pPr>
                              <w:pStyle w:val="TableParagraph"/>
                              <w:spacing w:line="254" w:lineRule="exact"/>
                              <w:ind w:left="102" w:right="94"/>
                              <w:jc w:val="center"/>
                              <w:rPr>
                                <w:sz w:val="24"/>
                              </w:rPr>
                            </w:pPr>
                            <w:r>
                              <w:rPr>
                                <w:sz w:val="24"/>
                              </w:rPr>
                              <w:t>750 kcmil</w:t>
                            </w:r>
                          </w:p>
                        </w:tc>
                        <w:tc>
                          <w:tcPr>
                            <w:tcW w:w="814" w:type="dxa"/>
                          </w:tcPr>
                          <w:p w14:paraId="36B3FD26" w14:textId="77777777" w:rsidR="00BF0E6B" w:rsidRDefault="007F21B2">
                            <w:pPr>
                              <w:pStyle w:val="TableParagraph"/>
                              <w:spacing w:line="254" w:lineRule="exact"/>
                              <w:ind w:left="288"/>
                              <w:rPr>
                                <w:sz w:val="24"/>
                              </w:rPr>
                            </w:pPr>
                            <w:r>
                              <w:rPr>
                                <w:w w:val="95"/>
                                <w:sz w:val="24"/>
                              </w:rPr>
                              <w:t>34</w:t>
                            </w:r>
                          </w:p>
                        </w:tc>
                        <w:tc>
                          <w:tcPr>
                            <w:tcW w:w="814" w:type="dxa"/>
                          </w:tcPr>
                          <w:p w14:paraId="36B3FD27" w14:textId="77777777" w:rsidR="00BF0E6B" w:rsidRDefault="007F21B2">
                            <w:pPr>
                              <w:pStyle w:val="TableParagraph"/>
                              <w:spacing w:line="254" w:lineRule="exact"/>
                              <w:ind w:left="7"/>
                              <w:jc w:val="center"/>
                              <w:rPr>
                                <w:sz w:val="24"/>
                              </w:rPr>
                            </w:pPr>
                            <w:r>
                              <w:rPr>
                                <w:w w:val="95"/>
                                <w:sz w:val="24"/>
                              </w:rPr>
                              <w:t>40</w:t>
                            </w:r>
                          </w:p>
                        </w:tc>
                        <w:tc>
                          <w:tcPr>
                            <w:tcW w:w="1097" w:type="dxa"/>
                          </w:tcPr>
                          <w:p w14:paraId="36B3FD28" w14:textId="77777777" w:rsidR="00BF0E6B" w:rsidRDefault="007F21B2">
                            <w:pPr>
                              <w:pStyle w:val="TableParagraph"/>
                              <w:spacing w:line="254" w:lineRule="exact"/>
                              <w:ind w:left="225" w:right="217"/>
                              <w:jc w:val="center"/>
                              <w:rPr>
                                <w:sz w:val="24"/>
                              </w:rPr>
                            </w:pPr>
                            <w:r>
                              <w:rPr>
                                <w:w w:val="95"/>
                                <w:sz w:val="24"/>
                              </w:rPr>
                              <w:t>0.082</w:t>
                            </w:r>
                          </w:p>
                        </w:tc>
                      </w:tr>
                      <w:tr w:rsidR="00BF0E6B" w14:paraId="36B3FD2E" w14:textId="77777777">
                        <w:trPr>
                          <w:trHeight w:val="286"/>
                        </w:trPr>
                        <w:tc>
                          <w:tcPr>
                            <w:tcW w:w="1437" w:type="dxa"/>
                          </w:tcPr>
                          <w:p w14:paraId="36B3FD2A" w14:textId="77777777" w:rsidR="00BF0E6B" w:rsidRDefault="007F21B2">
                            <w:pPr>
                              <w:pStyle w:val="TableParagraph"/>
                              <w:spacing w:line="254" w:lineRule="exact"/>
                              <w:ind w:left="102" w:right="94"/>
                              <w:jc w:val="center"/>
                              <w:rPr>
                                <w:sz w:val="24"/>
                              </w:rPr>
                            </w:pPr>
                            <w:r>
                              <w:rPr>
                                <w:sz w:val="24"/>
                              </w:rPr>
                              <w:t>500 kcmil</w:t>
                            </w:r>
                          </w:p>
                        </w:tc>
                        <w:tc>
                          <w:tcPr>
                            <w:tcW w:w="814" w:type="dxa"/>
                          </w:tcPr>
                          <w:p w14:paraId="36B3FD2B" w14:textId="77777777" w:rsidR="00BF0E6B" w:rsidRDefault="007F21B2">
                            <w:pPr>
                              <w:pStyle w:val="TableParagraph"/>
                              <w:spacing w:line="254" w:lineRule="exact"/>
                              <w:ind w:left="288"/>
                              <w:rPr>
                                <w:sz w:val="24"/>
                              </w:rPr>
                            </w:pPr>
                            <w:r>
                              <w:rPr>
                                <w:w w:val="95"/>
                                <w:sz w:val="24"/>
                              </w:rPr>
                              <w:t>49</w:t>
                            </w:r>
                          </w:p>
                        </w:tc>
                        <w:tc>
                          <w:tcPr>
                            <w:tcW w:w="814" w:type="dxa"/>
                          </w:tcPr>
                          <w:p w14:paraId="36B3FD2C" w14:textId="77777777" w:rsidR="00BF0E6B" w:rsidRDefault="007F21B2">
                            <w:pPr>
                              <w:pStyle w:val="TableParagraph"/>
                              <w:spacing w:line="254" w:lineRule="exact"/>
                              <w:ind w:left="7"/>
                              <w:jc w:val="center"/>
                              <w:rPr>
                                <w:sz w:val="24"/>
                              </w:rPr>
                            </w:pPr>
                            <w:r>
                              <w:rPr>
                                <w:w w:val="95"/>
                                <w:sz w:val="24"/>
                              </w:rPr>
                              <w:t>43</w:t>
                            </w:r>
                          </w:p>
                        </w:tc>
                        <w:tc>
                          <w:tcPr>
                            <w:tcW w:w="1097" w:type="dxa"/>
                          </w:tcPr>
                          <w:p w14:paraId="36B3FD2D" w14:textId="77777777" w:rsidR="00BF0E6B" w:rsidRDefault="007F21B2">
                            <w:pPr>
                              <w:pStyle w:val="TableParagraph"/>
                              <w:spacing w:line="254" w:lineRule="exact"/>
                              <w:ind w:left="225" w:right="217"/>
                              <w:jc w:val="center"/>
                              <w:rPr>
                                <w:sz w:val="24"/>
                              </w:rPr>
                            </w:pPr>
                            <w:r>
                              <w:rPr>
                                <w:w w:val="95"/>
                                <w:sz w:val="24"/>
                              </w:rPr>
                              <w:t>0.070</w:t>
                            </w:r>
                          </w:p>
                        </w:tc>
                      </w:tr>
                      <w:tr w:rsidR="00BF0E6B" w14:paraId="36B3FD33" w14:textId="77777777">
                        <w:trPr>
                          <w:trHeight w:val="286"/>
                        </w:trPr>
                        <w:tc>
                          <w:tcPr>
                            <w:tcW w:w="1437" w:type="dxa"/>
                          </w:tcPr>
                          <w:p w14:paraId="36B3FD2F" w14:textId="77777777" w:rsidR="00BF0E6B" w:rsidRDefault="007F21B2">
                            <w:pPr>
                              <w:pStyle w:val="TableParagraph"/>
                              <w:spacing w:line="254" w:lineRule="exact"/>
                              <w:ind w:left="101" w:right="94"/>
                              <w:jc w:val="center"/>
                              <w:rPr>
                                <w:sz w:val="24"/>
                              </w:rPr>
                            </w:pPr>
                            <w:r>
                              <w:rPr>
                                <w:sz w:val="24"/>
                              </w:rPr>
                              <w:t>4/0 AWG</w:t>
                            </w:r>
                          </w:p>
                        </w:tc>
                        <w:tc>
                          <w:tcPr>
                            <w:tcW w:w="814" w:type="dxa"/>
                          </w:tcPr>
                          <w:p w14:paraId="36B3FD30" w14:textId="77777777" w:rsidR="00BF0E6B" w:rsidRDefault="007F21B2">
                            <w:pPr>
                              <w:pStyle w:val="TableParagraph"/>
                              <w:spacing w:line="254" w:lineRule="exact"/>
                              <w:ind w:left="230"/>
                              <w:rPr>
                                <w:sz w:val="24"/>
                              </w:rPr>
                            </w:pPr>
                            <w:r>
                              <w:rPr>
                                <w:w w:val="105"/>
                                <w:sz w:val="24"/>
                              </w:rPr>
                              <w:t>117</w:t>
                            </w:r>
                          </w:p>
                        </w:tc>
                        <w:tc>
                          <w:tcPr>
                            <w:tcW w:w="814" w:type="dxa"/>
                          </w:tcPr>
                          <w:p w14:paraId="36B3FD31" w14:textId="77777777" w:rsidR="00BF0E6B" w:rsidRDefault="007F21B2">
                            <w:pPr>
                              <w:pStyle w:val="TableParagraph"/>
                              <w:spacing w:line="254" w:lineRule="exact"/>
                              <w:ind w:left="7"/>
                              <w:jc w:val="center"/>
                              <w:rPr>
                                <w:sz w:val="24"/>
                              </w:rPr>
                            </w:pPr>
                            <w:r>
                              <w:rPr>
                                <w:w w:val="95"/>
                                <w:sz w:val="24"/>
                              </w:rPr>
                              <w:t>48</w:t>
                            </w:r>
                          </w:p>
                        </w:tc>
                        <w:tc>
                          <w:tcPr>
                            <w:tcW w:w="1097" w:type="dxa"/>
                          </w:tcPr>
                          <w:p w14:paraId="36B3FD32" w14:textId="77777777" w:rsidR="00BF0E6B" w:rsidRDefault="007F21B2">
                            <w:pPr>
                              <w:pStyle w:val="TableParagraph"/>
                              <w:spacing w:line="254" w:lineRule="exact"/>
                              <w:ind w:left="225" w:right="217"/>
                              <w:jc w:val="center"/>
                              <w:rPr>
                                <w:sz w:val="24"/>
                              </w:rPr>
                            </w:pPr>
                            <w:r>
                              <w:rPr>
                                <w:w w:val="95"/>
                                <w:sz w:val="24"/>
                              </w:rPr>
                              <w:t>0.052</w:t>
                            </w:r>
                          </w:p>
                        </w:tc>
                      </w:tr>
                      <w:tr w:rsidR="00BF0E6B" w14:paraId="36B3FD38" w14:textId="77777777">
                        <w:trPr>
                          <w:trHeight w:val="286"/>
                        </w:trPr>
                        <w:tc>
                          <w:tcPr>
                            <w:tcW w:w="1437" w:type="dxa"/>
                          </w:tcPr>
                          <w:p w14:paraId="36B3FD34" w14:textId="77777777" w:rsidR="00BF0E6B" w:rsidRDefault="007F21B2">
                            <w:pPr>
                              <w:pStyle w:val="TableParagraph"/>
                              <w:spacing w:line="254" w:lineRule="exact"/>
                              <w:ind w:left="101" w:right="94"/>
                              <w:jc w:val="center"/>
                              <w:rPr>
                                <w:sz w:val="24"/>
                              </w:rPr>
                            </w:pPr>
                            <w:r>
                              <w:rPr>
                                <w:sz w:val="24"/>
                              </w:rPr>
                              <w:t>1/0 AWG</w:t>
                            </w:r>
                          </w:p>
                        </w:tc>
                        <w:tc>
                          <w:tcPr>
                            <w:tcW w:w="814" w:type="dxa"/>
                          </w:tcPr>
                          <w:p w14:paraId="36B3FD35" w14:textId="77777777" w:rsidR="00BF0E6B" w:rsidRDefault="007F21B2">
                            <w:pPr>
                              <w:pStyle w:val="TableParagraph"/>
                              <w:spacing w:line="254" w:lineRule="exact"/>
                              <w:ind w:left="230"/>
                              <w:rPr>
                                <w:sz w:val="24"/>
                              </w:rPr>
                            </w:pPr>
                            <w:r>
                              <w:rPr>
                                <w:sz w:val="24"/>
                              </w:rPr>
                              <w:t>251</w:t>
                            </w:r>
                          </w:p>
                        </w:tc>
                        <w:tc>
                          <w:tcPr>
                            <w:tcW w:w="814" w:type="dxa"/>
                          </w:tcPr>
                          <w:p w14:paraId="36B3FD36" w14:textId="77777777" w:rsidR="00BF0E6B" w:rsidRDefault="007F21B2">
                            <w:pPr>
                              <w:pStyle w:val="TableParagraph"/>
                              <w:spacing w:line="254" w:lineRule="exact"/>
                              <w:ind w:left="7"/>
                              <w:jc w:val="center"/>
                              <w:rPr>
                                <w:sz w:val="24"/>
                              </w:rPr>
                            </w:pPr>
                            <w:r>
                              <w:rPr>
                                <w:sz w:val="24"/>
                              </w:rPr>
                              <w:t>52</w:t>
                            </w:r>
                          </w:p>
                        </w:tc>
                        <w:tc>
                          <w:tcPr>
                            <w:tcW w:w="1097" w:type="dxa"/>
                          </w:tcPr>
                          <w:p w14:paraId="36B3FD37" w14:textId="77777777" w:rsidR="00BF0E6B" w:rsidRDefault="007F21B2">
                            <w:pPr>
                              <w:pStyle w:val="TableParagraph"/>
                              <w:spacing w:line="254" w:lineRule="exact"/>
                              <w:ind w:left="225" w:right="217"/>
                              <w:jc w:val="center"/>
                              <w:rPr>
                                <w:sz w:val="24"/>
                              </w:rPr>
                            </w:pPr>
                            <w:r>
                              <w:rPr>
                                <w:w w:val="95"/>
                                <w:sz w:val="24"/>
                              </w:rPr>
                              <w:t>0.042</w:t>
                            </w:r>
                          </w:p>
                        </w:tc>
                      </w:tr>
                    </w:tbl>
                    <w:p w14:paraId="36B3FD39" w14:textId="77777777" w:rsidR="00BF0E6B" w:rsidRDefault="00BF0E6B">
                      <w:pPr>
                        <w:pStyle w:val="BodyText"/>
                      </w:pPr>
                    </w:p>
                  </w:txbxContent>
                </v:textbox>
                <w10:wrap anchorx="page"/>
              </v:shape>
            </w:pict>
          </mc:Fallback>
        </mc:AlternateContent>
      </w:r>
      <w:proofErr w:type="spellStart"/>
      <w:r w:rsidR="007F21B2">
        <w:rPr>
          <w:rFonts w:ascii="Bookman Old Style"/>
          <w:i/>
          <w:w w:val="85"/>
          <w:sz w:val="24"/>
        </w:rPr>
        <w:t>nce</w:t>
      </w:r>
      <w:proofErr w:type="spellEnd"/>
    </w:p>
    <w:p w14:paraId="36B3FCC4" w14:textId="77777777" w:rsidR="00BF0E6B" w:rsidRDefault="00BF0E6B">
      <w:pPr>
        <w:pStyle w:val="BodyText"/>
        <w:rPr>
          <w:rFonts w:ascii="Bookman Old Style"/>
          <w:i/>
        </w:rPr>
      </w:pPr>
    </w:p>
    <w:p w14:paraId="36B3FCC5" w14:textId="77777777" w:rsidR="00BF0E6B" w:rsidRDefault="00BF0E6B">
      <w:pPr>
        <w:pStyle w:val="BodyText"/>
        <w:rPr>
          <w:rFonts w:ascii="Bookman Old Style"/>
          <w:i/>
        </w:rPr>
      </w:pPr>
    </w:p>
    <w:p w14:paraId="36B3FCC6" w14:textId="77777777" w:rsidR="00BF0E6B" w:rsidRDefault="00BF0E6B">
      <w:pPr>
        <w:pStyle w:val="BodyText"/>
        <w:rPr>
          <w:rFonts w:ascii="Bookman Old Style"/>
          <w:i/>
        </w:rPr>
      </w:pPr>
    </w:p>
    <w:p w14:paraId="36B3FCC7" w14:textId="77777777" w:rsidR="00BF0E6B" w:rsidRDefault="00BF0E6B">
      <w:pPr>
        <w:pStyle w:val="BodyText"/>
        <w:rPr>
          <w:rFonts w:ascii="Bookman Old Style"/>
          <w:i/>
        </w:rPr>
      </w:pPr>
    </w:p>
    <w:p w14:paraId="36B3FCC8" w14:textId="77777777" w:rsidR="00BF0E6B" w:rsidRDefault="00BF0E6B">
      <w:pPr>
        <w:pStyle w:val="BodyText"/>
        <w:rPr>
          <w:rFonts w:ascii="Bookman Old Style"/>
          <w:i/>
        </w:rPr>
      </w:pPr>
    </w:p>
    <w:p w14:paraId="36B3FCC9" w14:textId="77777777" w:rsidR="00BF0E6B" w:rsidRDefault="00BF0E6B">
      <w:pPr>
        <w:pStyle w:val="BodyText"/>
        <w:rPr>
          <w:rFonts w:ascii="Bookman Old Style"/>
          <w:i/>
        </w:rPr>
      </w:pPr>
    </w:p>
    <w:p w14:paraId="36B3FCCA" w14:textId="77777777" w:rsidR="00BF0E6B" w:rsidRDefault="00BF0E6B">
      <w:pPr>
        <w:pStyle w:val="BodyText"/>
        <w:rPr>
          <w:rFonts w:ascii="Bookman Old Style"/>
          <w:i/>
        </w:rPr>
      </w:pPr>
    </w:p>
    <w:p w14:paraId="36B3FCCB" w14:textId="77777777" w:rsidR="00BF0E6B" w:rsidRDefault="00BF0E6B">
      <w:pPr>
        <w:pStyle w:val="BodyText"/>
        <w:rPr>
          <w:rFonts w:ascii="Bookman Old Style"/>
          <w:i/>
        </w:rPr>
      </w:pPr>
    </w:p>
    <w:p w14:paraId="36B3FCCC" w14:textId="77777777" w:rsidR="00BF0E6B" w:rsidRDefault="00BF0E6B">
      <w:pPr>
        <w:pStyle w:val="BodyText"/>
        <w:rPr>
          <w:rFonts w:ascii="Bookman Old Style"/>
          <w:i/>
        </w:rPr>
      </w:pPr>
    </w:p>
    <w:p w14:paraId="36B3FCCD" w14:textId="77777777" w:rsidR="00BF0E6B" w:rsidRDefault="00BF0E6B">
      <w:pPr>
        <w:pStyle w:val="BodyText"/>
        <w:rPr>
          <w:rFonts w:ascii="Bookman Old Style"/>
          <w:i/>
        </w:rPr>
      </w:pPr>
    </w:p>
    <w:p w14:paraId="36B3FCCE" w14:textId="77777777" w:rsidR="00BF0E6B" w:rsidRDefault="00BF0E6B">
      <w:pPr>
        <w:pStyle w:val="BodyText"/>
        <w:rPr>
          <w:rFonts w:ascii="Bookman Old Style"/>
          <w:i/>
        </w:rPr>
      </w:pPr>
    </w:p>
    <w:p w14:paraId="36B3FCCF" w14:textId="530C5EDA" w:rsidR="00BF0E6B" w:rsidRDefault="00357D8F">
      <w:pPr>
        <w:spacing w:before="198"/>
        <w:ind w:left="636" w:right="1409"/>
        <w:jc w:val="center"/>
        <w:rPr>
          <w:rFonts w:ascii="Book Antiqua"/>
          <w:sz w:val="20"/>
        </w:rPr>
      </w:pPr>
      <w:r>
        <w:rPr>
          <w:noProof/>
        </w:rPr>
        <mc:AlternateContent>
          <mc:Choice Requires="wps">
            <w:drawing>
              <wp:anchor distT="0" distB="0" distL="114300" distR="114300" simplePos="0" relativeHeight="251658240" behindDoc="0" locked="0" layoutInCell="1" allowOverlap="1" wp14:anchorId="36B3FD0B" wp14:editId="27D4F363">
                <wp:simplePos x="0" y="0"/>
                <wp:positionH relativeFrom="page">
                  <wp:posOffset>2273935</wp:posOffset>
                </wp:positionH>
                <wp:positionV relativeFrom="paragraph">
                  <wp:posOffset>285115</wp:posOffset>
                </wp:positionV>
                <wp:extent cx="3204845" cy="246634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2466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381"/>
                              <w:gridCol w:w="1381"/>
                            </w:tblGrid>
                            <w:tr w:rsidR="00BF0E6B" w14:paraId="36B3FD40" w14:textId="77777777">
                              <w:trPr>
                                <w:trHeight w:val="1167"/>
                              </w:trPr>
                              <w:tc>
                                <w:tcPr>
                                  <w:tcW w:w="2273" w:type="dxa"/>
                                  <w:tcBorders>
                                    <w:bottom w:val="double" w:sz="1" w:space="0" w:color="000000"/>
                                  </w:tcBorders>
                                </w:tcPr>
                                <w:p w14:paraId="36B3FD3A" w14:textId="77777777" w:rsidR="00BF0E6B" w:rsidRDefault="00BF0E6B">
                                  <w:pPr>
                                    <w:pStyle w:val="TableParagraph"/>
                                    <w:spacing w:before="4"/>
                                    <w:rPr>
                                      <w:rFonts w:ascii="Book Antiqua"/>
                                      <w:sz w:val="33"/>
                                    </w:rPr>
                                  </w:pPr>
                                </w:p>
                                <w:p w14:paraId="36B3FD3B" w14:textId="77777777" w:rsidR="00BF0E6B" w:rsidRDefault="007F21B2">
                                  <w:pPr>
                                    <w:pStyle w:val="TableParagraph"/>
                                    <w:ind w:left="72" w:right="65"/>
                                    <w:jc w:val="center"/>
                                    <w:rPr>
                                      <w:sz w:val="24"/>
                                    </w:rPr>
                                  </w:pPr>
                                  <w:r>
                                    <w:rPr>
                                      <w:sz w:val="24"/>
                                    </w:rPr>
                                    <w:t>Data</w:t>
                                  </w:r>
                                </w:p>
                              </w:tc>
                              <w:tc>
                                <w:tcPr>
                                  <w:tcW w:w="1381" w:type="dxa"/>
                                  <w:tcBorders>
                                    <w:bottom w:val="double" w:sz="1" w:space="0" w:color="000000"/>
                                  </w:tcBorders>
                                </w:tcPr>
                                <w:p w14:paraId="36B3FD3C" w14:textId="77777777" w:rsidR="00BF0E6B" w:rsidRDefault="007F21B2">
                                  <w:pPr>
                                    <w:pStyle w:val="TableParagraph"/>
                                    <w:spacing w:line="254" w:lineRule="exact"/>
                                    <w:ind w:left="265" w:right="258"/>
                                    <w:jc w:val="center"/>
                                    <w:rPr>
                                      <w:sz w:val="24"/>
                                    </w:rPr>
                                  </w:pPr>
                                  <w:r>
                                    <w:rPr>
                                      <w:w w:val="95"/>
                                      <w:sz w:val="24"/>
                                    </w:rPr>
                                    <w:t>2.0</w:t>
                                  </w:r>
                                </w:p>
                                <w:p w14:paraId="36B3FD3D"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c>
                                <w:tcPr>
                                  <w:tcW w:w="1381" w:type="dxa"/>
                                  <w:tcBorders>
                                    <w:bottom w:val="double" w:sz="1" w:space="0" w:color="000000"/>
                                  </w:tcBorders>
                                </w:tcPr>
                                <w:p w14:paraId="36B3FD3E" w14:textId="77777777" w:rsidR="00BF0E6B" w:rsidRDefault="007F21B2">
                                  <w:pPr>
                                    <w:pStyle w:val="TableParagraph"/>
                                    <w:spacing w:line="254" w:lineRule="exact"/>
                                    <w:ind w:left="265" w:right="258"/>
                                    <w:jc w:val="center"/>
                                    <w:rPr>
                                      <w:sz w:val="24"/>
                                    </w:rPr>
                                  </w:pPr>
                                  <w:r>
                                    <w:rPr>
                                      <w:sz w:val="24"/>
                                    </w:rPr>
                                    <w:t>4.32</w:t>
                                  </w:r>
                                </w:p>
                                <w:p w14:paraId="36B3FD3F"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r>
                            <w:tr w:rsidR="00BF0E6B" w14:paraId="36B3FD44" w14:textId="77777777">
                              <w:trPr>
                                <w:trHeight w:val="300"/>
                              </w:trPr>
                              <w:tc>
                                <w:tcPr>
                                  <w:tcW w:w="2273" w:type="dxa"/>
                                  <w:tcBorders>
                                    <w:top w:val="double" w:sz="1" w:space="0" w:color="000000"/>
                                  </w:tcBorders>
                                </w:tcPr>
                                <w:p w14:paraId="36B3FD41" w14:textId="77777777" w:rsidR="00BF0E6B" w:rsidRDefault="007F21B2">
                                  <w:pPr>
                                    <w:pStyle w:val="TableParagraph"/>
                                    <w:spacing w:line="268" w:lineRule="exact"/>
                                    <w:ind w:left="72" w:right="64"/>
                                    <w:jc w:val="center"/>
                                    <w:rPr>
                                      <w:sz w:val="24"/>
                                    </w:rPr>
                                  </w:pPr>
                                  <w:r>
                                    <w:rPr>
                                      <w:sz w:val="24"/>
                                    </w:rPr>
                                    <w:t>Vector Group</w:t>
                                  </w:r>
                                </w:p>
                              </w:tc>
                              <w:tc>
                                <w:tcPr>
                                  <w:tcW w:w="1381" w:type="dxa"/>
                                  <w:tcBorders>
                                    <w:top w:val="double" w:sz="1" w:space="0" w:color="000000"/>
                                  </w:tcBorders>
                                </w:tcPr>
                                <w:p w14:paraId="36B3FD42" w14:textId="77777777" w:rsidR="00BF0E6B" w:rsidRDefault="007F21B2">
                                  <w:pPr>
                                    <w:pStyle w:val="TableParagraph"/>
                                    <w:spacing w:line="268" w:lineRule="exact"/>
                                    <w:ind w:left="265" w:right="258"/>
                                    <w:jc w:val="center"/>
                                    <w:rPr>
                                      <w:sz w:val="24"/>
                                    </w:rPr>
                                  </w:pPr>
                                  <w:r>
                                    <w:rPr>
                                      <w:sz w:val="24"/>
                                    </w:rPr>
                                    <w:t>Dyn5</w:t>
                                  </w:r>
                                </w:p>
                              </w:tc>
                              <w:tc>
                                <w:tcPr>
                                  <w:tcW w:w="1381" w:type="dxa"/>
                                  <w:tcBorders>
                                    <w:top w:val="double" w:sz="1" w:space="0" w:color="000000"/>
                                  </w:tcBorders>
                                </w:tcPr>
                                <w:p w14:paraId="36B3FD43" w14:textId="77777777" w:rsidR="00BF0E6B" w:rsidRDefault="007F21B2">
                                  <w:pPr>
                                    <w:pStyle w:val="TableParagraph"/>
                                    <w:spacing w:line="268" w:lineRule="exact"/>
                                    <w:ind w:left="265" w:right="258"/>
                                    <w:jc w:val="center"/>
                                    <w:rPr>
                                      <w:sz w:val="24"/>
                                    </w:rPr>
                                  </w:pPr>
                                  <w:r>
                                    <w:rPr>
                                      <w:sz w:val="24"/>
                                    </w:rPr>
                                    <w:t>Dyn5</w:t>
                                  </w:r>
                                </w:p>
                              </w:tc>
                            </w:tr>
                            <w:tr w:rsidR="00BF0E6B" w14:paraId="36B3FD48" w14:textId="77777777">
                              <w:trPr>
                                <w:trHeight w:val="286"/>
                              </w:trPr>
                              <w:tc>
                                <w:tcPr>
                                  <w:tcW w:w="2273" w:type="dxa"/>
                                </w:tcPr>
                                <w:p w14:paraId="36B3FD45" w14:textId="77777777" w:rsidR="00BF0E6B" w:rsidRDefault="007F21B2">
                                  <w:pPr>
                                    <w:pStyle w:val="TableParagraph"/>
                                    <w:spacing w:line="254" w:lineRule="exact"/>
                                    <w:ind w:left="72" w:right="66"/>
                                    <w:jc w:val="center"/>
                                    <w:rPr>
                                      <w:sz w:val="24"/>
                                    </w:rPr>
                                  </w:pPr>
                                  <w:r>
                                    <w:rPr>
                                      <w:sz w:val="24"/>
                                    </w:rPr>
                                    <w:t>No Load kW Losses</w:t>
                                  </w:r>
                                </w:p>
                              </w:tc>
                              <w:tc>
                                <w:tcPr>
                                  <w:tcW w:w="1381" w:type="dxa"/>
                                </w:tcPr>
                                <w:p w14:paraId="36B3FD46" w14:textId="77777777" w:rsidR="00BF0E6B" w:rsidRDefault="007F21B2">
                                  <w:pPr>
                                    <w:pStyle w:val="TableParagraph"/>
                                    <w:spacing w:line="254" w:lineRule="exact"/>
                                    <w:ind w:left="265" w:right="258"/>
                                    <w:jc w:val="center"/>
                                    <w:rPr>
                                      <w:sz w:val="24"/>
                                    </w:rPr>
                                  </w:pPr>
                                  <w:r>
                                    <w:rPr>
                                      <w:sz w:val="24"/>
                                    </w:rPr>
                                    <w:t>7.5</w:t>
                                  </w:r>
                                </w:p>
                              </w:tc>
                              <w:tc>
                                <w:tcPr>
                                  <w:tcW w:w="1381" w:type="dxa"/>
                                </w:tcPr>
                                <w:p w14:paraId="36B3FD47" w14:textId="77777777" w:rsidR="00BF0E6B" w:rsidRDefault="007F21B2">
                                  <w:pPr>
                                    <w:pStyle w:val="TableParagraph"/>
                                    <w:spacing w:line="254" w:lineRule="exact"/>
                                    <w:ind w:left="265" w:right="258"/>
                                    <w:jc w:val="center"/>
                                    <w:rPr>
                                      <w:sz w:val="24"/>
                                    </w:rPr>
                                  </w:pPr>
                                  <w:r>
                                    <w:rPr>
                                      <w:sz w:val="24"/>
                                    </w:rPr>
                                    <w:t>10.2</w:t>
                                  </w:r>
                                </w:p>
                              </w:tc>
                            </w:tr>
                            <w:tr w:rsidR="00BF0E6B" w14:paraId="36B3FD4C" w14:textId="77777777">
                              <w:trPr>
                                <w:trHeight w:val="286"/>
                              </w:trPr>
                              <w:tc>
                                <w:tcPr>
                                  <w:tcW w:w="2273" w:type="dxa"/>
                                </w:tcPr>
                                <w:p w14:paraId="36B3FD49" w14:textId="77777777" w:rsidR="00BF0E6B" w:rsidRDefault="007F21B2">
                                  <w:pPr>
                                    <w:pStyle w:val="TableParagraph"/>
                                    <w:spacing w:line="254" w:lineRule="exact"/>
                                    <w:ind w:left="72" w:right="65"/>
                                    <w:jc w:val="center"/>
                                    <w:rPr>
                                      <w:sz w:val="24"/>
                                    </w:rPr>
                                  </w:pPr>
                                  <w:r>
                                    <w:rPr>
                                      <w:w w:val="105"/>
                                      <w:sz w:val="24"/>
                                    </w:rPr>
                                    <w:t>MVA</w:t>
                                  </w:r>
                                </w:p>
                              </w:tc>
                              <w:tc>
                                <w:tcPr>
                                  <w:tcW w:w="1381" w:type="dxa"/>
                                </w:tcPr>
                                <w:p w14:paraId="36B3FD4A" w14:textId="77777777" w:rsidR="00BF0E6B" w:rsidRDefault="007F21B2">
                                  <w:pPr>
                                    <w:pStyle w:val="TableParagraph"/>
                                    <w:spacing w:line="254" w:lineRule="exact"/>
                                    <w:ind w:left="265" w:right="258"/>
                                    <w:jc w:val="center"/>
                                    <w:rPr>
                                      <w:sz w:val="24"/>
                                    </w:rPr>
                                  </w:pPr>
                                  <w:r>
                                    <w:rPr>
                                      <w:w w:val="95"/>
                                      <w:sz w:val="24"/>
                                    </w:rPr>
                                    <w:t>2.08</w:t>
                                  </w:r>
                                </w:p>
                              </w:tc>
                              <w:tc>
                                <w:tcPr>
                                  <w:tcW w:w="1381" w:type="dxa"/>
                                </w:tcPr>
                                <w:p w14:paraId="36B3FD4B" w14:textId="77777777" w:rsidR="00BF0E6B" w:rsidRDefault="007F21B2">
                                  <w:pPr>
                                    <w:pStyle w:val="TableParagraph"/>
                                    <w:spacing w:line="254" w:lineRule="exact"/>
                                    <w:ind w:left="265" w:right="258"/>
                                    <w:jc w:val="center"/>
                                    <w:rPr>
                                      <w:sz w:val="24"/>
                                    </w:rPr>
                                  </w:pPr>
                                  <w:r>
                                    <w:rPr>
                                      <w:sz w:val="24"/>
                                    </w:rPr>
                                    <w:t>5.15</w:t>
                                  </w:r>
                                </w:p>
                              </w:tc>
                            </w:tr>
                            <w:tr w:rsidR="00BF0E6B" w14:paraId="36B3FD50" w14:textId="77777777">
                              <w:trPr>
                                <w:trHeight w:val="286"/>
                              </w:trPr>
                              <w:tc>
                                <w:tcPr>
                                  <w:tcW w:w="2273" w:type="dxa"/>
                                </w:tcPr>
                                <w:p w14:paraId="36B3FD4D" w14:textId="77777777" w:rsidR="00BF0E6B" w:rsidRDefault="007F21B2">
                                  <w:pPr>
                                    <w:pStyle w:val="TableParagraph"/>
                                    <w:spacing w:line="254" w:lineRule="exact"/>
                                    <w:ind w:left="72" w:right="65"/>
                                    <w:jc w:val="center"/>
                                    <w:rPr>
                                      <w:sz w:val="24"/>
                                    </w:rPr>
                                  </w:pPr>
                                  <w:r>
                                    <w:rPr>
                                      <w:sz w:val="24"/>
                                    </w:rPr>
                                    <w:t>% Impedance</w:t>
                                  </w:r>
                                </w:p>
                              </w:tc>
                              <w:tc>
                                <w:tcPr>
                                  <w:tcW w:w="1381" w:type="dxa"/>
                                </w:tcPr>
                                <w:p w14:paraId="36B3FD4E" w14:textId="77777777" w:rsidR="00BF0E6B" w:rsidRDefault="007F21B2">
                                  <w:pPr>
                                    <w:pStyle w:val="TableParagraph"/>
                                    <w:spacing w:line="254" w:lineRule="exact"/>
                                    <w:ind w:left="265" w:right="258"/>
                                    <w:jc w:val="center"/>
                                    <w:rPr>
                                      <w:sz w:val="24"/>
                                    </w:rPr>
                                  </w:pPr>
                                  <w:r>
                                    <w:rPr>
                                      <w:sz w:val="24"/>
                                    </w:rPr>
                                    <w:t>11.66</w:t>
                                  </w:r>
                                </w:p>
                              </w:tc>
                              <w:tc>
                                <w:tcPr>
                                  <w:tcW w:w="1381" w:type="dxa"/>
                                </w:tcPr>
                                <w:p w14:paraId="36B3FD4F" w14:textId="77777777" w:rsidR="00BF0E6B" w:rsidRDefault="007F21B2">
                                  <w:pPr>
                                    <w:pStyle w:val="TableParagraph"/>
                                    <w:spacing w:line="254" w:lineRule="exact"/>
                                    <w:ind w:left="265" w:right="258"/>
                                    <w:jc w:val="center"/>
                                    <w:rPr>
                                      <w:sz w:val="24"/>
                                    </w:rPr>
                                  </w:pPr>
                                  <w:r>
                                    <w:rPr>
                                      <w:sz w:val="24"/>
                                    </w:rPr>
                                    <w:t>9.54</w:t>
                                  </w:r>
                                </w:p>
                              </w:tc>
                            </w:tr>
                            <w:tr w:rsidR="00BF0E6B" w14:paraId="36B3FD54" w14:textId="77777777">
                              <w:trPr>
                                <w:trHeight w:val="286"/>
                              </w:trPr>
                              <w:tc>
                                <w:tcPr>
                                  <w:tcW w:w="2273" w:type="dxa"/>
                                </w:tcPr>
                                <w:p w14:paraId="36B3FD51" w14:textId="77777777" w:rsidR="00BF0E6B" w:rsidRDefault="007F21B2">
                                  <w:pPr>
                                    <w:pStyle w:val="TableParagraph"/>
                                    <w:spacing w:line="254" w:lineRule="exact"/>
                                    <w:ind w:left="72" w:right="65"/>
                                    <w:jc w:val="center"/>
                                    <w:rPr>
                                      <w:sz w:val="24"/>
                                    </w:rPr>
                                  </w:pPr>
                                  <w:r>
                                    <w:rPr>
                                      <w:w w:val="105"/>
                                      <w:sz w:val="24"/>
                                    </w:rPr>
                                    <w:t>X/R</w:t>
                                  </w:r>
                                </w:p>
                              </w:tc>
                              <w:tc>
                                <w:tcPr>
                                  <w:tcW w:w="1381" w:type="dxa"/>
                                </w:tcPr>
                                <w:p w14:paraId="36B3FD52" w14:textId="77777777" w:rsidR="00BF0E6B" w:rsidRDefault="007F21B2">
                                  <w:pPr>
                                    <w:pStyle w:val="TableParagraph"/>
                                    <w:spacing w:line="254" w:lineRule="exact"/>
                                    <w:ind w:left="265" w:right="258"/>
                                    <w:jc w:val="center"/>
                                    <w:rPr>
                                      <w:sz w:val="24"/>
                                    </w:rPr>
                                  </w:pPr>
                                  <w:r>
                                    <w:rPr>
                                      <w:sz w:val="24"/>
                                    </w:rPr>
                                    <w:t>14.47</w:t>
                                  </w:r>
                                </w:p>
                              </w:tc>
                              <w:tc>
                                <w:tcPr>
                                  <w:tcW w:w="1381" w:type="dxa"/>
                                </w:tcPr>
                                <w:p w14:paraId="36B3FD53" w14:textId="77777777" w:rsidR="00BF0E6B" w:rsidRDefault="007F21B2">
                                  <w:pPr>
                                    <w:pStyle w:val="TableParagraph"/>
                                    <w:spacing w:line="254" w:lineRule="exact"/>
                                    <w:ind w:left="265" w:right="258"/>
                                    <w:jc w:val="center"/>
                                    <w:rPr>
                                      <w:sz w:val="24"/>
                                    </w:rPr>
                                  </w:pPr>
                                  <w:r>
                                    <w:rPr>
                                      <w:sz w:val="24"/>
                                    </w:rPr>
                                    <w:t>15.4</w:t>
                                  </w:r>
                                </w:p>
                              </w:tc>
                            </w:tr>
                            <w:tr w:rsidR="00BF0E6B" w14:paraId="36B3FD59" w14:textId="77777777">
                              <w:trPr>
                                <w:trHeight w:val="575"/>
                              </w:trPr>
                              <w:tc>
                                <w:tcPr>
                                  <w:tcW w:w="2273" w:type="dxa"/>
                                </w:tcPr>
                                <w:p w14:paraId="36B3FD55" w14:textId="77777777" w:rsidR="00BF0E6B" w:rsidRDefault="007F21B2">
                                  <w:pPr>
                                    <w:pStyle w:val="TableParagraph"/>
                                    <w:spacing w:before="125"/>
                                    <w:ind w:left="72" w:right="65"/>
                                    <w:jc w:val="center"/>
                                    <w:rPr>
                                      <w:sz w:val="24"/>
                                    </w:rPr>
                                  </w:pPr>
                                  <w:r>
                                    <w:rPr>
                                      <w:sz w:val="24"/>
                                    </w:rPr>
                                    <w:t>Tap Changer</w:t>
                                  </w:r>
                                </w:p>
                              </w:tc>
                              <w:tc>
                                <w:tcPr>
                                  <w:tcW w:w="1381" w:type="dxa"/>
                                </w:tcPr>
                                <w:p w14:paraId="36B3FD56" w14:textId="77777777" w:rsidR="00BF0E6B" w:rsidRDefault="007F21B2">
                                  <w:pPr>
                                    <w:pStyle w:val="TableParagraph"/>
                                    <w:spacing w:line="235" w:lineRule="auto"/>
                                    <w:ind w:left="122" w:right="47" w:firstLine="228"/>
                                    <w:rPr>
                                      <w:rFonts w:ascii="Arial" w:hAnsi="Arial"/>
                                      <w:sz w:val="24"/>
                                    </w:rPr>
                                  </w:pPr>
                                  <w:r>
                                    <w:rPr>
                                      <w:sz w:val="24"/>
                                    </w:rPr>
                                    <w:t xml:space="preserve">DETC </w:t>
                                  </w:r>
                                  <w:r>
                                    <w:rPr>
                                      <w:w w:val="90"/>
                                      <w:sz w:val="24"/>
                                    </w:rPr>
                                    <w:t>(</w:t>
                                  </w:r>
                                  <w:r>
                                    <w:rPr>
                                      <w:rFonts w:ascii="Verdana" w:hAnsi="Verdana"/>
                                      <w:i/>
                                      <w:w w:val="90"/>
                                      <w:sz w:val="24"/>
                                    </w:rPr>
                                    <w:t>±</w:t>
                                  </w:r>
                                  <w:r>
                                    <w:rPr>
                                      <w:rFonts w:ascii="Arial" w:hAnsi="Arial"/>
                                      <w:w w:val="90"/>
                                      <w:sz w:val="24"/>
                                    </w:rPr>
                                    <w:t>5%</w:t>
                                  </w:r>
                                  <w:r>
                                    <w:rPr>
                                      <w:rFonts w:ascii="Bookman Old Style" w:hAnsi="Bookman Old Style"/>
                                      <w:i/>
                                      <w:w w:val="90"/>
                                      <w:sz w:val="24"/>
                                    </w:rPr>
                                    <w:t xml:space="preserve">, </w:t>
                                  </w:r>
                                  <w:r>
                                    <w:rPr>
                                      <w:rFonts w:ascii="Verdana" w:hAnsi="Verdana"/>
                                      <w:i/>
                                      <w:w w:val="90"/>
                                      <w:sz w:val="24"/>
                                    </w:rPr>
                                    <w:t>±</w:t>
                                  </w:r>
                                  <w:r>
                                    <w:rPr>
                                      <w:rFonts w:ascii="Arial" w:hAnsi="Arial"/>
                                      <w:w w:val="90"/>
                                      <w:sz w:val="24"/>
                                    </w:rPr>
                                    <w:t>2</w:t>
                                  </w:r>
                                  <w:r>
                                    <w:rPr>
                                      <w:rFonts w:ascii="Bookman Old Style" w:hAnsi="Bookman Old Style"/>
                                      <w:i/>
                                      <w:w w:val="90"/>
                                      <w:sz w:val="24"/>
                                    </w:rPr>
                                    <w:t>.</w:t>
                                  </w:r>
                                  <w:r>
                                    <w:rPr>
                                      <w:rFonts w:ascii="Arial" w:hAnsi="Arial"/>
                                      <w:w w:val="90"/>
                                      <w:sz w:val="24"/>
                                    </w:rPr>
                                    <w:t>5</w:t>
                                  </w:r>
                                </w:p>
                              </w:tc>
                              <w:tc>
                                <w:tcPr>
                                  <w:tcW w:w="1381" w:type="dxa"/>
                                </w:tcPr>
                                <w:p w14:paraId="36B3FD57" w14:textId="77777777" w:rsidR="00BF0E6B" w:rsidRDefault="007F21B2">
                                  <w:pPr>
                                    <w:pStyle w:val="TableParagraph"/>
                                    <w:spacing w:line="251" w:lineRule="exact"/>
                                    <w:ind w:left="265" w:right="258"/>
                                    <w:jc w:val="center"/>
                                    <w:rPr>
                                      <w:sz w:val="24"/>
                                    </w:rPr>
                                  </w:pPr>
                                  <w:r>
                                    <w:rPr>
                                      <w:w w:val="105"/>
                                      <w:sz w:val="24"/>
                                    </w:rPr>
                                    <w:t>DETC</w:t>
                                  </w:r>
                                </w:p>
                                <w:p w14:paraId="36B3FD58" w14:textId="77777777" w:rsidR="00BF0E6B" w:rsidRDefault="007F21B2">
                                  <w:pPr>
                                    <w:pStyle w:val="TableParagraph"/>
                                    <w:spacing w:line="294" w:lineRule="exact"/>
                                    <w:ind w:left="-80" w:right="67"/>
                                    <w:jc w:val="center"/>
                                    <w:rPr>
                                      <w:rFonts w:ascii="Arial" w:hAnsi="Arial"/>
                                      <w:sz w:val="24"/>
                                    </w:rPr>
                                  </w:pPr>
                                  <w:r>
                                    <w:rPr>
                                      <w:rFonts w:ascii="Arial" w:hAnsi="Arial"/>
                                      <w:spacing w:val="-13"/>
                                      <w:w w:val="95"/>
                                      <w:sz w:val="24"/>
                                    </w:rPr>
                                    <w:t>%)</w:t>
                                  </w:r>
                                  <w:r>
                                    <w:rPr>
                                      <w:spacing w:val="-13"/>
                                      <w:w w:val="95"/>
                                      <w:sz w:val="24"/>
                                    </w:rPr>
                                    <w:t>(</w:t>
                                  </w:r>
                                  <w:r>
                                    <w:rPr>
                                      <w:rFonts w:ascii="Verdana" w:hAnsi="Verdana"/>
                                      <w:i/>
                                      <w:spacing w:val="-13"/>
                                      <w:w w:val="95"/>
                                      <w:sz w:val="24"/>
                                    </w:rPr>
                                    <w:t>±</w:t>
                                  </w:r>
                                  <w:r>
                                    <w:rPr>
                                      <w:rFonts w:ascii="Arial" w:hAnsi="Arial"/>
                                      <w:spacing w:val="-13"/>
                                      <w:w w:val="95"/>
                                      <w:sz w:val="24"/>
                                    </w:rPr>
                                    <w:t>5%</w:t>
                                  </w:r>
                                  <w:r>
                                    <w:rPr>
                                      <w:rFonts w:ascii="Bookman Old Style" w:hAnsi="Bookman Old Style"/>
                                      <w:i/>
                                      <w:spacing w:val="-13"/>
                                      <w:w w:val="95"/>
                                      <w:sz w:val="24"/>
                                    </w:rPr>
                                    <w:t>,</w:t>
                                  </w:r>
                                  <w:r>
                                    <w:rPr>
                                      <w:rFonts w:ascii="Bookman Old Style" w:hAnsi="Bookman Old Style"/>
                                      <w:i/>
                                      <w:spacing w:val="-55"/>
                                      <w:w w:val="95"/>
                                      <w:sz w:val="24"/>
                                    </w:rPr>
                                    <w:t xml:space="preserve"> </w:t>
                                  </w:r>
                                  <w:r>
                                    <w:rPr>
                                      <w:rFonts w:ascii="Verdana" w:hAnsi="Verdana"/>
                                      <w:i/>
                                      <w:w w:val="95"/>
                                      <w:sz w:val="24"/>
                                    </w:rPr>
                                    <w:t>±</w:t>
                                  </w:r>
                                  <w:r>
                                    <w:rPr>
                                      <w:rFonts w:ascii="Arial" w:hAnsi="Arial"/>
                                      <w:w w:val="95"/>
                                      <w:sz w:val="24"/>
                                    </w:rPr>
                                    <w:t>2</w:t>
                                  </w:r>
                                  <w:r>
                                    <w:rPr>
                                      <w:rFonts w:ascii="Bookman Old Style" w:hAnsi="Bookman Old Style"/>
                                      <w:i/>
                                      <w:w w:val="95"/>
                                      <w:sz w:val="24"/>
                                    </w:rPr>
                                    <w:t>.</w:t>
                                  </w:r>
                                  <w:r>
                                    <w:rPr>
                                      <w:rFonts w:ascii="Arial" w:hAnsi="Arial"/>
                                      <w:w w:val="95"/>
                                      <w:sz w:val="24"/>
                                    </w:rPr>
                                    <w:t>5</w:t>
                                  </w:r>
                                </w:p>
                              </w:tc>
                            </w:tr>
                            <w:tr w:rsidR="00BF0E6B" w14:paraId="36B3FD5D" w14:textId="77777777">
                              <w:trPr>
                                <w:trHeight w:val="286"/>
                              </w:trPr>
                              <w:tc>
                                <w:tcPr>
                                  <w:tcW w:w="2273" w:type="dxa"/>
                                </w:tcPr>
                                <w:p w14:paraId="36B3FD5A" w14:textId="77777777" w:rsidR="00BF0E6B" w:rsidRDefault="007F21B2">
                                  <w:pPr>
                                    <w:pStyle w:val="TableParagraph"/>
                                    <w:spacing w:line="254" w:lineRule="exact"/>
                                    <w:ind w:left="72" w:right="65"/>
                                    <w:jc w:val="center"/>
                                    <w:rPr>
                                      <w:sz w:val="24"/>
                                    </w:rPr>
                                  </w:pPr>
                                  <w:r>
                                    <w:rPr>
                                      <w:sz w:val="24"/>
                                    </w:rPr>
                                    <w:t>Downtower Cable</w:t>
                                  </w:r>
                                </w:p>
                              </w:tc>
                              <w:tc>
                                <w:tcPr>
                                  <w:tcW w:w="1381" w:type="dxa"/>
                                </w:tcPr>
                                <w:p w14:paraId="36B3FD5B" w14:textId="77777777" w:rsidR="00BF0E6B" w:rsidRDefault="007F21B2">
                                  <w:pPr>
                                    <w:pStyle w:val="TableParagraph"/>
                                    <w:spacing w:line="254" w:lineRule="exact"/>
                                    <w:ind w:left="74" w:right="67"/>
                                    <w:jc w:val="center"/>
                                    <w:rPr>
                                      <w:sz w:val="24"/>
                                    </w:rPr>
                                  </w:pPr>
                                  <w:r>
                                    <w:rPr>
                                      <w:sz w:val="24"/>
                                    </w:rPr>
                                    <w:t>1/0 AWG</w:t>
                                  </w:r>
                                </w:p>
                              </w:tc>
                              <w:tc>
                                <w:tcPr>
                                  <w:tcW w:w="1381" w:type="dxa"/>
                                </w:tcPr>
                                <w:p w14:paraId="36B3FD5C" w14:textId="77777777" w:rsidR="00BF0E6B" w:rsidRDefault="007F21B2">
                                  <w:pPr>
                                    <w:pStyle w:val="TableParagraph"/>
                                    <w:spacing w:line="254" w:lineRule="exact"/>
                                    <w:ind w:left="74" w:right="67"/>
                                    <w:jc w:val="center"/>
                                    <w:rPr>
                                      <w:sz w:val="24"/>
                                    </w:rPr>
                                  </w:pPr>
                                  <w:r>
                                    <w:rPr>
                                      <w:sz w:val="24"/>
                                    </w:rPr>
                                    <w:t>4/0 AWG</w:t>
                                  </w:r>
                                </w:p>
                              </w:tc>
                            </w:tr>
                            <w:tr w:rsidR="00BF0E6B" w14:paraId="36B3FD61" w14:textId="77777777">
                              <w:trPr>
                                <w:trHeight w:val="286"/>
                              </w:trPr>
                              <w:tc>
                                <w:tcPr>
                                  <w:tcW w:w="2273" w:type="dxa"/>
                                </w:tcPr>
                                <w:p w14:paraId="36B3FD5E" w14:textId="77777777" w:rsidR="00BF0E6B" w:rsidRDefault="007F21B2">
                                  <w:pPr>
                                    <w:pStyle w:val="TableParagraph"/>
                                    <w:spacing w:line="254" w:lineRule="exact"/>
                                    <w:ind w:left="72" w:right="65"/>
                                    <w:jc w:val="center"/>
                                    <w:rPr>
                                      <w:sz w:val="24"/>
                                    </w:rPr>
                                  </w:pPr>
                                  <w:r>
                                    <w:rPr>
                                      <w:sz w:val="24"/>
                                    </w:rPr>
                                    <w:t>Cable Length (m)</w:t>
                                  </w:r>
                                </w:p>
                              </w:tc>
                              <w:tc>
                                <w:tcPr>
                                  <w:tcW w:w="1381" w:type="dxa"/>
                                </w:tcPr>
                                <w:p w14:paraId="36B3FD5F" w14:textId="77777777" w:rsidR="00BF0E6B" w:rsidRDefault="007F21B2">
                                  <w:pPr>
                                    <w:pStyle w:val="TableParagraph"/>
                                    <w:spacing w:line="254" w:lineRule="exact"/>
                                    <w:ind w:left="265" w:right="258"/>
                                    <w:jc w:val="center"/>
                                    <w:rPr>
                                      <w:sz w:val="24"/>
                                    </w:rPr>
                                  </w:pPr>
                                  <w:r>
                                    <w:rPr>
                                      <w:w w:val="90"/>
                                      <w:sz w:val="24"/>
                                    </w:rPr>
                                    <w:t>80</w:t>
                                  </w:r>
                                </w:p>
                              </w:tc>
                              <w:tc>
                                <w:tcPr>
                                  <w:tcW w:w="1381" w:type="dxa"/>
                                </w:tcPr>
                                <w:p w14:paraId="36B3FD60" w14:textId="77777777" w:rsidR="00BF0E6B" w:rsidRDefault="007F21B2">
                                  <w:pPr>
                                    <w:pStyle w:val="TableParagraph"/>
                                    <w:spacing w:line="254" w:lineRule="exact"/>
                                    <w:ind w:left="265" w:right="258"/>
                                    <w:jc w:val="center"/>
                                    <w:rPr>
                                      <w:sz w:val="24"/>
                                    </w:rPr>
                                  </w:pPr>
                                  <w:r>
                                    <w:rPr>
                                      <w:w w:val="95"/>
                                      <w:sz w:val="24"/>
                                    </w:rPr>
                                    <w:t>90</w:t>
                                  </w:r>
                                </w:p>
                              </w:tc>
                            </w:tr>
                          </w:tbl>
                          <w:p w14:paraId="36B3FD62" w14:textId="77777777" w:rsidR="00BF0E6B" w:rsidRDefault="00BF0E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3FD0B" id="Text Box 2" o:spid="_x0000_s1029" type="#_x0000_t202" style="position:absolute;left:0;text-align:left;margin-left:179.05pt;margin-top:22.45pt;width:252.35pt;height:19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3"/>
                        <w:gridCol w:w="1381"/>
                        <w:gridCol w:w="1381"/>
                      </w:tblGrid>
                      <w:tr w:rsidR="00BF0E6B" w14:paraId="36B3FD40" w14:textId="77777777">
                        <w:trPr>
                          <w:trHeight w:val="1167"/>
                        </w:trPr>
                        <w:tc>
                          <w:tcPr>
                            <w:tcW w:w="2273" w:type="dxa"/>
                            <w:tcBorders>
                              <w:bottom w:val="double" w:sz="1" w:space="0" w:color="000000"/>
                            </w:tcBorders>
                          </w:tcPr>
                          <w:p w14:paraId="36B3FD3A" w14:textId="77777777" w:rsidR="00BF0E6B" w:rsidRDefault="00BF0E6B">
                            <w:pPr>
                              <w:pStyle w:val="TableParagraph"/>
                              <w:spacing w:before="4"/>
                              <w:rPr>
                                <w:rFonts w:ascii="Book Antiqua"/>
                                <w:sz w:val="33"/>
                              </w:rPr>
                            </w:pPr>
                          </w:p>
                          <w:p w14:paraId="36B3FD3B" w14:textId="77777777" w:rsidR="00BF0E6B" w:rsidRDefault="007F21B2">
                            <w:pPr>
                              <w:pStyle w:val="TableParagraph"/>
                              <w:ind w:left="72" w:right="65"/>
                              <w:jc w:val="center"/>
                              <w:rPr>
                                <w:sz w:val="24"/>
                              </w:rPr>
                            </w:pPr>
                            <w:r>
                              <w:rPr>
                                <w:sz w:val="24"/>
                              </w:rPr>
                              <w:t>Data</w:t>
                            </w:r>
                          </w:p>
                        </w:tc>
                        <w:tc>
                          <w:tcPr>
                            <w:tcW w:w="1381" w:type="dxa"/>
                            <w:tcBorders>
                              <w:bottom w:val="double" w:sz="1" w:space="0" w:color="000000"/>
                            </w:tcBorders>
                          </w:tcPr>
                          <w:p w14:paraId="36B3FD3C" w14:textId="77777777" w:rsidR="00BF0E6B" w:rsidRDefault="007F21B2">
                            <w:pPr>
                              <w:pStyle w:val="TableParagraph"/>
                              <w:spacing w:line="254" w:lineRule="exact"/>
                              <w:ind w:left="265" w:right="258"/>
                              <w:jc w:val="center"/>
                              <w:rPr>
                                <w:sz w:val="24"/>
                              </w:rPr>
                            </w:pPr>
                            <w:r>
                              <w:rPr>
                                <w:w w:val="95"/>
                                <w:sz w:val="24"/>
                              </w:rPr>
                              <w:t>2.0</w:t>
                            </w:r>
                          </w:p>
                          <w:p w14:paraId="36B3FD3D"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c>
                          <w:tcPr>
                            <w:tcW w:w="1381" w:type="dxa"/>
                            <w:tcBorders>
                              <w:bottom w:val="double" w:sz="1" w:space="0" w:color="000000"/>
                            </w:tcBorders>
                          </w:tcPr>
                          <w:p w14:paraId="36B3FD3E" w14:textId="77777777" w:rsidR="00BF0E6B" w:rsidRDefault="007F21B2">
                            <w:pPr>
                              <w:pStyle w:val="TableParagraph"/>
                              <w:spacing w:line="254" w:lineRule="exact"/>
                              <w:ind w:left="265" w:right="258"/>
                              <w:jc w:val="center"/>
                              <w:rPr>
                                <w:sz w:val="24"/>
                              </w:rPr>
                            </w:pPr>
                            <w:r>
                              <w:rPr>
                                <w:sz w:val="24"/>
                              </w:rPr>
                              <w:t>4.32</w:t>
                            </w:r>
                          </w:p>
                          <w:p w14:paraId="36B3FD3F" w14:textId="77777777" w:rsidR="00BF0E6B" w:rsidRDefault="007F21B2">
                            <w:pPr>
                              <w:pStyle w:val="TableParagraph"/>
                              <w:spacing w:before="16" w:line="254" w:lineRule="auto"/>
                              <w:ind w:left="268" w:right="258"/>
                              <w:jc w:val="center"/>
                              <w:rPr>
                                <w:sz w:val="24"/>
                              </w:rPr>
                            </w:pPr>
                            <w:r>
                              <w:rPr>
                                <w:w w:val="95"/>
                                <w:sz w:val="24"/>
                              </w:rPr>
                              <w:t xml:space="preserve">Turbine </w:t>
                            </w:r>
                            <w:r>
                              <w:rPr>
                                <w:sz w:val="24"/>
                              </w:rPr>
                              <w:t xml:space="preserve">Trans- </w:t>
                            </w:r>
                            <w:r>
                              <w:rPr>
                                <w:w w:val="95"/>
                                <w:sz w:val="24"/>
                              </w:rPr>
                              <w:t>former</w:t>
                            </w:r>
                          </w:p>
                        </w:tc>
                      </w:tr>
                      <w:tr w:rsidR="00BF0E6B" w14:paraId="36B3FD44" w14:textId="77777777">
                        <w:trPr>
                          <w:trHeight w:val="300"/>
                        </w:trPr>
                        <w:tc>
                          <w:tcPr>
                            <w:tcW w:w="2273" w:type="dxa"/>
                            <w:tcBorders>
                              <w:top w:val="double" w:sz="1" w:space="0" w:color="000000"/>
                            </w:tcBorders>
                          </w:tcPr>
                          <w:p w14:paraId="36B3FD41" w14:textId="77777777" w:rsidR="00BF0E6B" w:rsidRDefault="007F21B2">
                            <w:pPr>
                              <w:pStyle w:val="TableParagraph"/>
                              <w:spacing w:line="268" w:lineRule="exact"/>
                              <w:ind w:left="72" w:right="64"/>
                              <w:jc w:val="center"/>
                              <w:rPr>
                                <w:sz w:val="24"/>
                              </w:rPr>
                            </w:pPr>
                            <w:r>
                              <w:rPr>
                                <w:sz w:val="24"/>
                              </w:rPr>
                              <w:t>Vector Group</w:t>
                            </w:r>
                          </w:p>
                        </w:tc>
                        <w:tc>
                          <w:tcPr>
                            <w:tcW w:w="1381" w:type="dxa"/>
                            <w:tcBorders>
                              <w:top w:val="double" w:sz="1" w:space="0" w:color="000000"/>
                            </w:tcBorders>
                          </w:tcPr>
                          <w:p w14:paraId="36B3FD42" w14:textId="77777777" w:rsidR="00BF0E6B" w:rsidRDefault="007F21B2">
                            <w:pPr>
                              <w:pStyle w:val="TableParagraph"/>
                              <w:spacing w:line="268" w:lineRule="exact"/>
                              <w:ind w:left="265" w:right="258"/>
                              <w:jc w:val="center"/>
                              <w:rPr>
                                <w:sz w:val="24"/>
                              </w:rPr>
                            </w:pPr>
                            <w:r>
                              <w:rPr>
                                <w:sz w:val="24"/>
                              </w:rPr>
                              <w:t>Dyn5</w:t>
                            </w:r>
                          </w:p>
                        </w:tc>
                        <w:tc>
                          <w:tcPr>
                            <w:tcW w:w="1381" w:type="dxa"/>
                            <w:tcBorders>
                              <w:top w:val="double" w:sz="1" w:space="0" w:color="000000"/>
                            </w:tcBorders>
                          </w:tcPr>
                          <w:p w14:paraId="36B3FD43" w14:textId="77777777" w:rsidR="00BF0E6B" w:rsidRDefault="007F21B2">
                            <w:pPr>
                              <w:pStyle w:val="TableParagraph"/>
                              <w:spacing w:line="268" w:lineRule="exact"/>
                              <w:ind w:left="265" w:right="258"/>
                              <w:jc w:val="center"/>
                              <w:rPr>
                                <w:sz w:val="24"/>
                              </w:rPr>
                            </w:pPr>
                            <w:r>
                              <w:rPr>
                                <w:sz w:val="24"/>
                              </w:rPr>
                              <w:t>Dyn5</w:t>
                            </w:r>
                          </w:p>
                        </w:tc>
                      </w:tr>
                      <w:tr w:rsidR="00BF0E6B" w14:paraId="36B3FD48" w14:textId="77777777">
                        <w:trPr>
                          <w:trHeight w:val="286"/>
                        </w:trPr>
                        <w:tc>
                          <w:tcPr>
                            <w:tcW w:w="2273" w:type="dxa"/>
                          </w:tcPr>
                          <w:p w14:paraId="36B3FD45" w14:textId="77777777" w:rsidR="00BF0E6B" w:rsidRDefault="007F21B2">
                            <w:pPr>
                              <w:pStyle w:val="TableParagraph"/>
                              <w:spacing w:line="254" w:lineRule="exact"/>
                              <w:ind w:left="72" w:right="66"/>
                              <w:jc w:val="center"/>
                              <w:rPr>
                                <w:sz w:val="24"/>
                              </w:rPr>
                            </w:pPr>
                            <w:r>
                              <w:rPr>
                                <w:sz w:val="24"/>
                              </w:rPr>
                              <w:t>No Load kW Losses</w:t>
                            </w:r>
                          </w:p>
                        </w:tc>
                        <w:tc>
                          <w:tcPr>
                            <w:tcW w:w="1381" w:type="dxa"/>
                          </w:tcPr>
                          <w:p w14:paraId="36B3FD46" w14:textId="77777777" w:rsidR="00BF0E6B" w:rsidRDefault="007F21B2">
                            <w:pPr>
                              <w:pStyle w:val="TableParagraph"/>
                              <w:spacing w:line="254" w:lineRule="exact"/>
                              <w:ind w:left="265" w:right="258"/>
                              <w:jc w:val="center"/>
                              <w:rPr>
                                <w:sz w:val="24"/>
                              </w:rPr>
                            </w:pPr>
                            <w:r>
                              <w:rPr>
                                <w:sz w:val="24"/>
                              </w:rPr>
                              <w:t>7.5</w:t>
                            </w:r>
                          </w:p>
                        </w:tc>
                        <w:tc>
                          <w:tcPr>
                            <w:tcW w:w="1381" w:type="dxa"/>
                          </w:tcPr>
                          <w:p w14:paraId="36B3FD47" w14:textId="77777777" w:rsidR="00BF0E6B" w:rsidRDefault="007F21B2">
                            <w:pPr>
                              <w:pStyle w:val="TableParagraph"/>
                              <w:spacing w:line="254" w:lineRule="exact"/>
                              <w:ind w:left="265" w:right="258"/>
                              <w:jc w:val="center"/>
                              <w:rPr>
                                <w:sz w:val="24"/>
                              </w:rPr>
                            </w:pPr>
                            <w:r>
                              <w:rPr>
                                <w:sz w:val="24"/>
                              </w:rPr>
                              <w:t>10.2</w:t>
                            </w:r>
                          </w:p>
                        </w:tc>
                      </w:tr>
                      <w:tr w:rsidR="00BF0E6B" w14:paraId="36B3FD4C" w14:textId="77777777">
                        <w:trPr>
                          <w:trHeight w:val="286"/>
                        </w:trPr>
                        <w:tc>
                          <w:tcPr>
                            <w:tcW w:w="2273" w:type="dxa"/>
                          </w:tcPr>
                          <w:p w14:paraId="36B3FD49" w14:textId="77777777" w:rsidR="00BF0E6B" w:rsidRDefault="007F21B2">
                            <w:pPr>
                              <w:pStyle w:val="TableParagraph"/>
                              <w:spacing w:line="254" w:lineRule="exact"/>
                              <w:ind w:left="72" w:right="65"/>
                              <w:jc w:val="center"/>
                              <w:rPr>
                                <w:sz w:val="24"/>
                              </w:rPr>
                            </w:pPr>
                            <w:r>
                              <w:rPr>
                                <w:w w:val="105"/>
                                <w:sz w:val="24"/>
                              </w:rPr>
                              <w:t>MVA</w:t>
                            </w:r>
                          </w:p>
                        </w:tc>
                        <w:tc>
                          <w:tcPr>
                            <w:tcW w:w="1381" w:type="dxa"/>
                          </w:tcPr>
                          <w:p w14:paraId="36B3FD4A" w14:textId="77777777" w:rsidR="00BF0E6B" w:rsidRDefault="007F21B2">
                            <w:pPr>
                              <w:pStyle w:val="TableParagraph"/>
                              <w:spacing w:line="254" w:lineRule="exact"/>
                              <w:ind w:left="265" w:right="258"/>
                              <w:jc w:val="center"/>
                              <w:rPr>
                                <w:sz w:val="24"/>
                              </w:rPr>
                            </w:pPr>
                            <w:r>
                              <w:rPr>
                                <w:w w:val="95"/>
                                <w:sz w:val="24"/>
                              </w:rPr>
                              <w:t>2.08</w:t>
                            </w:r>
                          </w:p>
                        </w:tc>
                        <w:tc>
                          <w:tcPr>
                            <w:tcW w:w="1381" w:type="dxa"/>
                          </w:tcPr>
                          <w:p w14:paraId="36B3FD4B" w14:textId="77777777" w:rsidR="00BF0E6B" w:rsidRDefault="007F21B2">
                            <w:pPr>
                              <w:pStyle w:val="TableParagraph"/>
                              <w:spacing w:line="254" w:lineRule="exact"/>
                              <w:ind w:left="265" w:right="258"/>
                              <w:jc w:val="center"/>
                              <w:rPr>
                                <w:sz w:val="24"/>
                              </w:rPr>
                            </w:pPr>
                            <w:r>
                              <w:rPr>
                                <w:sz w:val="24"/>
                              </w:rPr>
                              <w:t>5.15</w:t>
                            </w:r>
                          </w:p>
                        </w:tc>
                      </w:tr>
                      <w:tr w:rsidR="00BF0E6B" w14:paraId="36B3FD50" w14:textId="77777777">
                        <w:trPr>
                          <w:trHeight w:val="286"/>
                        </w:trPr>
                        <w:tc>
                          <w:tcPr>
                            <w:tcW w:w="2273" w:type="dxa"/>
                          </w:tcPr>
                          <w:p w14:paraId="36B3FD4D" w14:textId="77777777" w:rsidR="00BF0E6B" w:rsidRDefault="007F21B2">
                            <w:pPr>
                              <w:pStyle w:val="TableParagraph"/>
                              <w:spacing w:line="254" w:lineRule="exact"/>
                              <w:ind w:left="72" w:right="65"/>
                              <w:jc w:val="center"/>
                              <w:rPr>
                                <w:sz w:val="24"/>
                              </w:rPr>
                            </w:pPr>
                            <w:r>
                              <w:rPr>
                                <w:sz w:val="24"/>
                              </w:rPr>
                              <w:t>% Impedance</w:t>
                            </w:r>
                          </w:p>
                        </w:tc>
                        <w:tc>
                          <w:tcPr>
                            <w:tcW w:w="1381" w:type="dxa"/>
                          </w:tcPr>
                          <w:p w14:paraId="36B3FD4E" w14:textId="77777777" w:rsidR="00BF0E6B" w:rsidRDefault="007F21B2">
                            <w:pPr>
                              <w:pStyle w:val="TableParagraph"/>
                              <w:spacing w:line="254" w:lineRule="exact"/>
                              <w:ind w:left="265" w:right="258"/>
                              <w:jc w:val="center"/>
                              <w:rPr>
                                <w:sz w:val="24"/>
                              </w:rPr>
                            </w:pPr>
                            <w:r>
                              <w:rPr>
                                <w:sz w:val="24"/>
                              </w:rPr>
                              <w:t>11.66</w:t>
                            </w:r>
                          </w:p>
                        </w:tc>
                        <w:tc>
                          <w:tcPr>
                            <w:tcW w:w="1381" w:type="dxa"/>
                          </w:tcPr>
                          <w:p w14:paraId="36B3FD4F" w14:textId="77777777" w:rsidR="00BF0E6B" w:rsidRDefault="007F21B2">
                            <w:pPr>
                              <w:pStyle w:val="TableParagraph"/>
                              <w:spacing w:line="254" w:lineRule="exact"/>
                              <w:ind w:left="265" w:right="258"/>
                              <w:jc w:val="center"/>
                              <w:rPr>
                                <w:sz w:val="24"/>
                              </w:rPr>
                            </w:pPr>
                            <w:r>
                              <w:rPr>
                                <w:sz w:val="24"/>
                              </w:rPr>
                              <w:t>9.54</w:t>
                            </w:r>
                          </w:p>
                        </w:tc>
                      </w:tr>
                      <w:tr w:rsidR="00BF0E6B" w14:paraId="36B3FD54" w14:textId="77777777">
                        <w:trPr>
                          <w:trHeight w:val="286"/>
                        </w:trPr>
                        <w:tc>
                          <w:tcPr>
                            <w:tcW w:w="2273" w:type="dxa"/>
                          </w:tcPr>
                          <w:p w14:paraId="36B3FD51" w14:textId="77777777" w:rsidR="00BF0E6B" w:rsidRDefault="007F21B2">
                            <w:pPr>
                              <w:pStyle w:val="TableParagraph"/>
                              <w:spacing w:line="254" w:lineRule="exact"/>
                              <w:ind w:left="72" w:right="65"/>
                              <w:jc w:val="center"/>
                              <w:rPr>
                                <w:sz w:val="24"/>
                              </w:rPr>
                            </w:pPr>
                            <w:r>
                              <w:rPr>
                                <w:w w:val="105"/>
                                <w:sz w:val="24"/>
                              </w:rPr>
                              <w:t>X/R</w:t>
                            </w:r>
                          </w:p>
                        </w:tc>
                        <w:tc>
                          <w:tcPr>
                            <w:tcW w:w="1381" w:type="dxa"/>
                          </w:tcPr>
                          <w:p w14:paraId="36B3FD52" w14:textId="77777777" w:rsidR="00BF0E6B" w:rsidRDefault="007F21B2">
                            <w:pPr>
                              <w:pStyle w:val="TableParagraph"/>
                              <w:spacing w:line="254" w:lineRule="exact"/>
                              <w:ind w:left="265" w:right="258"/>
                              <w:jc w:val="center"/>
                              <w:rPr>
                                <w:sz w:val="24"/>
                              </w:rPr>
                            </w:pPr>
                            <w:r>
                              <w:rPr>
                                <w:sz w:val="24"/>
                              </w:rPr>
                              <w:t>14.47</w:t>
                            </w:r>
                          </w:p>
                        </w:tc>
                        <w:tc>
                          <w:tcPr>
                            <w:tcW w:w="1381" w:type="dxa"/>
                          </w:tcPr>
                          <w:p w14:paraId="36B3FD53" w14:textId="77777777" w:rsidR="00BF0E6B" w:rsidRDefault="007F21B2">
                            <w:pPr>
                              <w:pStyle w:val="TableParagraph"/>
                              <w:spacing w:line="254" w:lineRule="exact"/>
                              <w:ind w:left="265" w:right="258"/>
                              <w:jc w:val="center"/>
                              <w:rPr>
                                <w:sz w:val="24"/>
                              </w:rPr>
                            </w:pPr>
                            <w:r>
                              <w:rPr>
                                <w:sz w:val="24"/>
                              </w:rPr>
                              <w:t>15.4</w:t>
                            </w:r>
                          </w:p>
                        </w:tc>
                      </w:tr>
                      <w:tr w:rsidR="00BF0E6B" w14:paraId="36B3FD59" w14:textId="77777777">
                        <w:trPr>
                          <w:trHeight w:val="575"/>
                        </w:trPr>
                        <w:tc>
                          <w:tcPr>
                            <w:tcW w:w="2273" w:type="dxa"/>
                          </w:tcPr>
                          <w:p w14:paraId="36B3FD55" w14:textId="77777777" w:rsidR="00BF0E6B" w:rsidRDefault="007F21B2">
                            <w:pPr>
                              <w:pStyle w:val="TableParagraph"/>
                              <w:spacing w:before="125"/>
                              <w:ind w:left="72" w:right="65"/>
                              <w:jc w:val="center"/>
                              <w:rPr>
                                <w:sz w:val="24"/>
                              </w:rPr>
                            </w:pPr>
                            <w:r>
                              <w:rPr>
                                <w:sz w:val="24"/>
                              </w:rPr>
                              <w:t>Tap Changer</w:t>
                            </w:r>
                          </w:p>
                        </w:tc>
                        <w:tc>
                          <w:tcPr>
                            <w:tcW w:w="1381" w:type="dxa"/>
                          </w:tcPr>
                          <w:p w14:paraId="36B3FD56" w14:textId="77777777" w:rsidR="00BF0E6B" w:rsidRDefault="007F21B2">
                            <w:pPr>
                              <w:pStyle w:val="TableParagraph"/>
                              <w:spacing w:line="235" w:lineRule="auto"/>
                              <w:ind w:left="122" w:right="47" w:firstLine="228"/>
                              <w:rPr>
                                <w:rFonts w:ascii="Arial" w:hAnsi="Arial"/>
                                <w:sz w:val="24"/>
                              </w:rPr>
                            </w:pPr>
                            <w:r>
                              <w:rPr>
                                <w:sz w:val="24"/>
                              </w:rPr>
                              <w:t xml:space="preserve">DETC </w:t>
                            </w:r>
                            <w:r>
                              <w:rPr>
                                <w:w w:val="90"/>
                                <w:sz w:val="24"/>
                              </w:rPr>
                              <w:t>(</w:t>
                            </w:r>
                            <w:r>
                              <w:rPr>
                                <w:rFonts w:ascii="Verdana" w:hAnsi="Verdana"/>
                                <w:i/>
                                <w:w w:val="90"/>
                                <w:sz w:val="24"/>
                              </w:rPr>
                              <w:t>±</w:t>
                            </w:r>
                            <w:r>
                              <w:rPr>
                                <w:rFonts w:ascii="Arial" w:hAnsi="Arial"/>
                                <w:w w:val="90"/>
                                <w:sz w:val="24"/>
                              </w:rPr>
                              <w:t>5%</w:t>
                            </w:r>
                            <w:r>
                              <w:rPr>
                                <w:rFonts w:ascii="Bookman Old Style" w:hAnsi="Bookman Old Style"/>
                                <w:i/>
                                <w:w w:val="90"/>
                                <w:sz w:val="24"/>
                              </w:rPr>
                              <w:t xml:space="preserve">, </w:t>
                            </w:r>
                            <w:r>
                              <w:rPr>
                                <w:rFonts w:ascii="Verdana" w:hAnsi="Verdana"/>
                                <w:i/>
                                <w:w w:val="90"/>
                                <w:sz w:val="24"/>
                              </w:rPr>
                              <w:t>±</w:t>
                            </w:r>
                            <w:r>
                              <w:rPr>
                                <w:rFonts w:ascii="Arial" w:hAnsi="Arial"/>
                                <w:w w:val="90"/>
                                <w:sz w:val="24"/>
                              </w:rPr>
                              <w:t>2</w:t>
                            </w:r>
                            <w:r>
                              <w:rPr>
                                <w:rFonts w:ascii="Bookman Old Style" w:hAnsi="Bookman Old Style"/>
                                <w:i/>
                                <w:w w:val="90"/>
                                <w:sz w:val="24"/>
                              </w:rPr>
                              <w:t>.</w:t>
                            </w:r>
                            <w:r>
                              <w:rPr>
                                <w:rFonts w:ascii="Arial" w:hAnsi="Arial"/>
                                <w:w w:val="90"/>
                                <w:sz w:val="24"/>
                              </w:rPr>
                              <w:t>5</w:t>
                            </w:r>
                          </w:p>
                        </w:tc>
                        <w:tc>
                          <w:tcPr>
                            <w:tcW w:w="1381" w:type="dxa"/>
                          </w:tcPr>
                          <w:p w14:paraId="36B3FD57" w14:textId="77777777" w:rsidR="00BF0E6B" w:rsidRDefault="007F21B2">
                            <w:pPr>
                              <w:pStyle w:val="TableParagraph"/>
                              <w:spacing w:line="251" w:lineRule="exact"/>
                              <w:ind w:left="265" w:right="258"/>
                              <w:jc w:val="center"/>
                              <w:rPr>
                                <w:sz w:val="24"/>
                              </w:rPr>
                            </w:pPr>
                            <w:r>
                              <w:rPr>
                                <w:w w:val="105"/>
                                <w:sz w:val="24"/>
                              </w:rPr>
                              <w:t>DETC</w:t>
                            </w:r>
                          </w:p>
                          <w:p w14:paraId="36B3FD58" w14:textId="77777777" w:rsidR="00BF0E6B" w:rsidRDefault="007F21B2">
                            <w:pPr>
                              <w:pStyle w:val="TableParagraph"/>
                              <w:spacing w:line="294" w:lineRule="exact"/>
                              <w:ind w:left="-80" w:right="67"/>
                              <w:jc w:val="center"/>
                              <w:rPr>
                                <w:rFonts w:ascii="Arial" w:hAnsi="Arial"/>
                                <w:sz w:val="24"/>
                              </w:rPr>
                            </w:pPr>
                            <w:r>
                              <w:rPr>
                                <w:rFonts w:ascii="Arial" w:hAnsi="Arial"/>
                                <w:spacing w:val="-13"/>
                                <w:w w:val="95"/>
                                <w:sz w:val="24"/>
                              </w:rPr>
                              <w:t>%)</w:t>
                            </w:r>
                            <w:r>
                              <w:rPr>
                                <w:spacing w:val="-13"/>
                                <w:w w:val="95"/>
                                <w:sz w:val="24"/>
                              </w:rPr>
                              <w:t>(</w:t>
                            </w:r>
                            <w:r>
                              <w:rPr>
                                <w:rFonts w:ascii="Verdana" w:hAnsi="Verdana"/>
                                <w:i/>
                                <w:spacing w:val="-13"/>
                                <w:w w:val="95"/>
                                <w:sz w:val="24"/>
                              </w:rPr>
                              <w:t>±</w:t>
                            </w:r>
                            <w:r>
                              <w:rPr>
                                <w:rFonts w:ascii="Arial" w:hAnsi="Arial"/>
                                <w:spacing w:val="-13"/>
                                <w:w w:val="95"/>
                                <w:sz w:val="24"/>
                              </w:rPr>
                              <w:t>5%</w:t>
                            </w:r>
                            <w:r>
                              <w:rPr>
                                <w:rFonts w:ascii="Bookman Old Style" w:hAnsi="Bookman Old Style"/>
                                <w:i/>
                                <w:spacing w:val="-13"/>
                                <w:w w:val="95"/>
                                <w:sz w:val="24"/>
                              </w:rPr>
                              <w:t>,</w:t>
                            </w:r>
                            <w:r>
                              <w:rPr>
                                <w:rFonts w:ascii="Bookman Old Style" w:hAnsi="Bookman Old Style"/>
                                <w:i/>
                                <w:spacing w:val="-55"/>
                                <w:w w:val="95"/>
                                <w:sz w:val="24"/>
                              </w:rPr>
                              <w:t xml:space="preserve"> </w:t>
                            </w:r>
                            <w:r>
                              <w:rPr>
                                <w:rFonts w:ascii="Verdana" w:hAnsi="Verdana"/>
                                <w:i/>
                                <w:w w:val="95"/>
                                <w:sz w:val="24"/>
                              </w:rPr>
                              <w:t>±</w:t>
                            </w:r>
                            <w:r>
                              <w:rPr>
                                <w:rFonts w:ascii="Arial" w:hAnsi="Arial"/>
                                <w:w w:val="95"/>
                                <w:sz w:val="24"/>
                              </w:rPr>
                              <w:t>2</w:t>
                            </w:r>
                            <w:r>
                              <w:rPr>
                                <w:rFonts w:ascii="Bookman Old Style" w:hAnsi="Bookman Old Style"/>
                                <w:i/>
                                <w:w w:val="95"/>
                                <w:sz w:val="24"/>
                              </w:rPr>
                              <w:t>.</w:t>
                            </w:r>
                            <w:r>
                              <w:rPr>
                                <w:rFonts w:ascii="Arial" w:hAnsi="Arial"/>
                                <w:w w:val="95"/>
                                <w:sz w:val="24"/>
                              </w:rPr>
                              <w:t>5</w:t>
                            </w:r>
                          </w:p>
                        </w:tc>
                      </w:tr>
                      <w:tr w:rsidR="00BF0E6B" w14:paraId="36B3FD5D" w14:textId="77777777">
                        <w:trPr>
                          <w:trHeight w:val="286"/>
                        </w:trPr>
                        <w:tc>
                          <w:tcPr>
                            <w:tcW w:w="2273" w:type="dxa"/>
                          </w:tcPr>
                          <w:p w14:paraId="36B3FD5A" w14:textId="77777777" w:rsidR="00BF0E6B" w:rsidRDefault="007F21B2">
                            <w:pPr>
                              <w:pStyle w:val="TableParagraph"/>
                              <w:spacing w:line="254" w:lineRule="exact"/>
                              <w:ind w:left="72" w:right="65"/>
                              <w:jc w:val="center"/>
                              <w:rPr>
                                <w:sz w:val="24"/>
                              </w:rPr>
                            </w:pPr>
                            <w:r>
                              <w:rPr>
                                <w:sz w:val="24"/>
                              </w:rPr>
                              <w:t>Downtower Cable</w:t>
                            </w:r>
                          </w:p>
                        </w:tc>
                        <w:tc>
                          <w:tcPr>
                            <w:tcW w:w="1381" w:type="dxa"/>
                          </w:tcPr>
                          <w:p w14:paraId="36B3FD5B" w14:textId="77777777" w:rsidR="00BF0E6B" w:rsidRDefault="007F21B2">
                            <w:pPr>
                              <w:pStyle w:val="TableParagraph"/>
                              <w:spacing w:line="254" w:lineRule="exact"/>
                              <w:ind w:left="74" w:right="67"/>
                              <w:jc w:val="center"/>
                              <w:rPr>
                                <w:sz w:val="24"/>
                              </w:rPr>
                            </w:pPr>
                            <w:r>
                              <w:rPr>
                                <w:sz w:val="24"/>
                              </w:rPr>
                              <w:t>1/0 AWG</w:t>
                            </w:r>
                          </w:p>
                        </w:tc>
                        <w:tc>
                          <w:tcPr>
                            <w:tcW w:w="1381" w:type="dxa"/>
                          </w:tcPr>
                          <w:p w14:paraId="36B3FD5C" w14:textId="77777777" w:rsidR="00BF0E6B" w:rsidRDefault="007F21B2">
                            <w:pPr>
                              <w:pStyle w:val="TableParagraph"/>
                              <w:spacing w:line="254" w:lineRule="exact"/>
                              <w:ind w:left="74" w:right="67"/>
                              <w:jc w:val="center"/>
                              <w:rPr>
                                <w:sz w:val="24"/>
                              </w:rPr>
                            </w:pPr>
                            <w:r>
                              <w:rPr>
                                <w:sz w:val="24"/>
                              </w:rPr>
                              <w:t>4/0 AWG</w:t>
                            </w:r>
                          </w:p>
                        </w:tc>
                      </w:tr>
                      <w:tr w:rsidR="00BF0E6B" w14:paraId="36B3FD61" w14:textId="77777777">
                        <w:trPr>
                          <w:trHeight w:val="286"/>
                        </w:trPr>
                        <w:tc>
                          <w:tcPr>
                            <w:tcW w:w="2273" w:type="dxa"/>
                          </w:tcPr>
                          <w:p w14:paraId="36B3FD5E" w14:textId="77777777" w:rsidR="00BF0E6B" w:rsidRDefault="007F21B2">
                            <w:pPr>
                              <w:pStyle w:val="TableParagraph"/>
                              <w:spacing w:line="254" w:lineRule="exact"/>
                              <w:ind w:left="72" w:right="65"/>
                              <w:jc w:val="center"/>
                              <w:rPr>
                                <w:sz w:val="24"/>
                              </w:rPr>
                            </w:pPr>
                            <w:r>
                              <w:rPr>
                                <w:sz w:val="24"/>
                              </w:rPr>
                              <w:t>Cable Length (m)</w:t>
                            </w:r>
                          </w:p>
                        </w:tc>
                        <w:tc>
                          <w:tcPr>
                            <w:tcW w:w="1381" w:type="dxa"/>
                          </w:tcPr>
                          <w:p w14:paraId="36B3FD5F" w14:textId="77777777" w:rsidR="00BF0E6B" w:rsidRDefault="007F21B2">
                            <w:pPr>
                              <w:pStyle w:val="TableParagraph"/>
                              <w:spacing w:line="254" w:lineRule="exact"/>
                              <w:ind w:left="265" w:right="258"/>
                              <w:jc w:val="center"/>
                              <w:rPr>
                                <w:sz w:val="24"/>
                              </w:rPr>
                            </w:pPr>
                            <w:r>
                              <w:rPr>
                                <w:w w:val="90"/>
                                <w:sz w:val="24"/>
                              </w:rPr>
                              <w:t>80</w:t>
                            </w:r>
                          </w:p>
                        </w:tc>
                        <w:tc>
                          <w:tcPr>
                            <w:tcW w:w="1381" w:type="dxa"/>
                          </w:tcPr>
                          <w:p w14:paraId="36B3FD60" w14:textId="77777777" w:rsidR="00BF0E6B" w:rsidRDefault="007F21B2">
                            <w:pPr>
                              <w:pStyle w:val="TableParagraph"/>
                              <w:spacing w:line="254" w:lineRule="exact"/>
                              <w:ind w:left="265" w:right="258"/>
                              <w:jc w:val="center"/>
                              <w:rPr>
                                <w:sz w:val="24"/>
                              </w:rPr>
                            </w:pPr>
                            <w:r>
                              <w:rPr>
                                <w:w w:val="95"/>
                                <w:sz w:val="24"/>
                              </w:rPr>
                              <w:t>90</w:t>
                            </w:r>
                          </w:p>
                        </w:tc>
                      </w:tr>
                    </w:tbl>
                    <w:p w14:paraId="36B3FD62" w14:textId="77777777" w:rsidR="00BF0E6B" w:rsidRDefault="00BF0E6B">
                      <w:pPr>
                        <w:pStyle w:val="BodyText"/>
                      </w:pPr>
                    </w:p>
                  </w:txbxContent>
                </v:textbox>
                <w10:wrap anchorx="page"/>
              </v:shape>
            </w:pict>
          </mc:Fallback>
        </mc:AlternateContent>
      </w:r>
      <w:r w:rsidR="007F21B2">
        <w:rPr>
          <w:rFonts w:ascii="Book Antiqua"/>
          <w:sz w:val="20"/>
        </w:rPr>
        <w:t xml:space="preserve">Table  3:  Typical WTT </w:t>
      </w:r>
      <w:del w:id="648" w:author="Carla-PCE" w:date="2021-07-04T08:51:00Z">
        <w:r w:rsidR="007F21B2" w:rsidDel="00F01935">
          <w:rPr>
            <w:rFonts w:ascii="Book Antiqua"/>
            <w:sz w:val="20"/>
          </w:rPr>
          <w:delText>Data</w:delText>
        </w:r>
      </w:del>
      <w:ins w:id="649" w:author="Carla-PCE" w:date="2021-07-04T08:51:00Z">
        <w:r w:rsidR="00F01935">
          <w:rPr>
            <w:rFonts w:ascii="Book Antiqua"/>
            <w:sz w:val="20"/>
          </w:rPr>
          <w:t>data</w:t>
        </w:r>
      </w:ins>
    </w:p>
    <w:p w14:paraId="36B3FCD0" w14:textId="77777777" w:rsidR="00BF0E6B" w:rsidRDefault="00BF0E6B">
      <w:pPr>
        <w:pStyle w:val="BodyText"/>
        <w:rPr>
          <w:rFonts w:ascii="Book Antiqua"/>
        </w:rPr>
      </w:pPr>
    </w:p>
    <w:p w14:paraId="36B3FCD1" w14:textId="77777777" w:rsidR="00BF0E6B" w:rsidRDefault="00BF0E6B">
      <w:pPr>
        <w:pStyle w:val="BodyText"/>
        <w:rPr>
          <w:rFonts w:ascii="Book Antiqua"/>
        </w:rPr>
      </w:pPr>
    </w:p>
    <w:p w14:paraId="36B3FCD2" w14:textId="77777777" w:rsidR="00BF0E6B" w:rsidRDefault="00BF0E6B">
      <w:pPr>
        <w:pStyle w:val="BodyText"/>
        <w:rPr>
          <w:rFonts w:ascii="Book Antiqua"/>
        </w:rPr>
      </w:pPr>
    </w:p>
    <w:p w14:paraId="36B3FCD3" w14:textId="77777777" w:rsidR="00BF0E6B" w:rsidRDefault="00BF0E6B">
      <w:pPr>
        <w:pStyle w:val="BodyText"/>
        <w:rPr>
          <w:rFonts w:ascii="Book Antiqua"/>
        </w:rPr>
      </w:pPr>
    </w:p>
    <w:p w14:paraId="36B3FCD4" w14:textId="77777777" w:rsidR="00BF0E6B" w:rsidRDefault="00BF0E6B">
      <w:pPr>
        <w:pStyle w:val="BodyText"/>
        <w:rPr>
          <w:rFonts w:ascii="Book Antiqua"/>
        </w:rPr>
      </w:pPr>
    </w:p>
    <w:p w14:paraId="36B3FCD5" w14:textId="77777777" w:rsidR="00BF0E6B" w:rsidRDefault="00BF0E6B">
      <w:pPr>
        <w:pStyle w:val="BodyText"/>
        <w:rPr>
          <w:rFonts w:ascii="Book Antiqua"/>
        </w:rPr>
      </w:pPr>
    </w:p>
    <w:p w14:paraId="36B3FCD6" w14:textId="77777777" w:rsidR="00BF0E6B" w:rsidRDefault="00BF0E6B">
      <w:pPr>
        <w:pStyle w:val="BodyText"/>
        <w:rPr>
          <w:rFonts w:ascii="Book Antiqua"/>
        </w:rPr>
      </w:pPr>
    </w:p>
    <w:p w14:paraId="36B3FCD7" w14:textId="77777777" w:rsidR="00BF0E6B" w:rsidRDefault="00BF0E6B">
      <w:pPr>
        <w:pStyle w:val="BodyText"/>
        <w:rPr>
          <w:rFonts w:ascii="Book Antiqua"/>
        </w:rPr>
      </w:pPr>
    </w:p>
    <w:p w14:paraId="36B3FCD8" w14:textId="77777777" w:rsidR="00BF0E6B" w:rsidRDefault="00BF0E6B">
      <w:pPr>
        <w:pStyle w:val="BodyText"/>
        <w:rPr>
          <w:rFonts w:ascii="Book Antiqua"/>
        </w:rPr>
      </w:pPr>
    </w:p>
    <w:p w14:paraId="36B3FCD9" w14:textId="77777777" w:rsidR="00BF0E6B" w:rsidRDefault="00BF0E6B">
      <w:pPr>
        <w:pStyle w:val="BodyText"/>
        <w:spacing w:before="2"/>
        <w:rPr>
          <w:rFonts w:ascii="Book Antiqua"/>
          <w:sz w:val="23"/>
        </w:rPr>
      </w:pPr>
    </w:p>
    <w:p w14:paraId="36B3FCDA" w14:textId="77777777" w:rsidR="00BF0E6B" w:rsidRDefault="007F21B2">
      <w:pPr>
        <w:pStyle w:val="BodyText"/>
        <w:spacing w:before="1"/>
        <w:ind w:right="2430"/>
        <w:jc w:val="right"/>
        <w:rPr>
          <w:rFonts w:ascii="Arial"/>
        </w:rPr>
      </w:pPr>
      <w:r>
        <w:rPr>
          <w:rFonts w:ascii="Arial"/>
          <w:w w:val="95"/>
        </w:rPr>
        <w:t>%)</w:t>
      </w:r>
    </w:p>
    <w:p w14:paraId="36B3FCDB" w14:textId="77777777" w:rsidR="00BF0E6B" w:rsidRDefault="00BF0E6B">
      <w:pPr>
        <w:pStyle w:val="BodyText"/>
        <w:rPr>
          <w:rFonts w:ascii="Arial"/>
        </w:rPr>
      </w:pPr>
    </w:p>
    <w:p w14:paraId="36B3FCDC" w14:textId="77777777" w:rsidR="00BF0E6B" w:rsidRDefault="00BF0E6B">
      <w:pPr>
        <w:pStyle w:val="BodyText"/>
        <w:rPr>
          <w:rFonts w:ascii="Arial"/>
        </w:rPr>
      </w:pPr>
    </w:p>
    <w:p w14:paraId="36B3FCDD" w14:textId="77777777" w:rsidR="00BF0E6B" w:rsidRDefault="00BF0E6B">
      <w:pPr>
        <w:pStyle w:val="BodyText"/>
        <w:rPr>
          <w:rFonts w:ascii="Arial"/>
        </w:rPr>
      </w:pPr>
    </w:p>
    <w:p w14:paraId="36B3FCDE" w14:textId="77777777" w:rsidR="00BF0E6B" w:rsidRDefault="00BF0E6B">
      <w:pPr>
        <w:pStyle w:val="BodyText"/>
        <w:rPr>
          <w:rFonts w:ascii="Arial"/>
        </w:rPr>
      </w:pPr>
    </w:p>
    <w:p w14:paraId="36B3FCDF" w14:textId="77777777" w:rsidR="00BF0E6B" w:rsidRDefault="00BF0E6B">
      <w:pPr>
        <w:pStyle w:val="BodyText"/>
        <w:rPr>
          <w:rFonts w:ascii="Arial"/>
        </w:rPr>
      </w:pPr>
    </w:p>
    <w:p w14:paraId="36B3FCE0" w14:textId="77777777" w:rsidR="00BF0E6B" w:rsidRDefault="00BF0E6B">
      <w:pPr>
        <w:pStyle w:val="BodyText"/>
        <w:spacing w:before="6"/>
        <w:rPr>
          <w:rFonts w:ascii="Arial"/>
          <w:sz w:val="34"/>
        </w:rPr>
      </w:pPr>
    </w:p>
    <w:p w14:paraId="36B3FCE1" w14:textId="3DC08EDF" w:rsidR="00BF0E6B" w:rsidRDefault="007F21B2">
      <w:pPr>
        <w:spacing w:after="3"/>
        <w:ind w:left="636" w:right="1409"/>
        <w:jc w:val="center"/>
        <w:rPr>
          <w:rFonts w:ascii="Book Antiqua"/>
          <w:sz w:val="20"/>
        </w:rPr>
      </w:pPr>
      <w:r>
        <w:rPr>
          <w:rFonts w:ascii="Book Antiqua"/>
          <w:sz w:val="20"/>
        </w:rPr>
        <w:t xml:space="preserve">Table 4: Typical 138 kV 10-mile </w:t>
      </w:r>
      <w:del w:id="650" w:author="Carla-PCE" w:date="2021-07-04T08:51:00Z">
        <w:r w:rsidDel="00F01935">
          <w:rPr>
            <w:rFonts w:ascii="Book Antiqua"/>
            <w:sz w:val="20"/>
          </w:rPr>
          <w:delText xml:space="preserve">Tie </w:delText>
        </w:r>
      </w:del>
      <w:ins w:id="651" w:author="Carla-PCE" w:date="2021-07-04T08:51:00Z">
        <w:r w:rsidR="00F01935">
          <w:rPr>
            <w:rFonts w:ascii="Book Antiqua"/>
            <w:sz w:val="20"/>
          </w:rPr>
          <w:t xml:space="preserve">tie </w:t>
        </w:r>
      </w:ins>
      <w:del w:id="652" w:author="Carla-PCE" w:date="2021-07-04T08:51:00Z">
        <w:r w:rsidDel="00F01935">
          <w:rPr>
            <w:rFonts w:ascii="Book Antiqua"/>
            <w:sz w:val="20"/>
          </w:rPr>
          <w:delText xml:space="preserve">Line </w:delText>
        </w:r>
      </w:del>
      <w:ins w:id="653" w:author="Carla-PCE" w:date="2021-07-04T08:51:00Z">
        <w:r w:rsidR="00F01935">
          <w:rPr>
            <w:rFonts w:ascii="Book Antiqua"/>
            <w:sz w:val="20"/>
          </w:rPr>
          <w:t xml:space="preserve">line </w:t>
        </w:r>
      </w:ins>
      <w:del w:id="654" w:author="Carla-PCE" w:date="2021-07-04T08:51:00Z">
        <w:r w:rsidDel="00F01935">
          <w:rPr>
            <w:rFonts w:ascii="Book Antiqua"/>
            <w:sz w:val="20"/>
          </w:rPr>
          <w:delText>Data</w:delText>
        </w:r>
      </w:del>
      <w:ins w:id="655" w:author="Carla-PCE" w:date="2021-07-04T08:52:00Z">
        <w:r w:rsidR="00F01935">
          <w:rPr>
            <w:rFonts w:ascii="Book Antiqua"/>
            <w:sz w:val="20"/>
          </w:rPr>
          <w:t>d</w:t>
        </w:r>
      </w:ins>
      <w:ins w:id="656" w:author="Carla-PCE" w:date="2021-07-04T08:51:00Z">
        <w:r w:rsidR="00F01935">
          <w:rPr>
            <w:rFonts w:ascii="Book Antiqua"/>
            <w:sz w:val="20"/>
          </w:rPr>
          <w:t>ata</w:t>
        </w:r>
      </w:ins>
    </w:p>
    <w:tbl>
      <w:tblPr>
        <w:tblW w:w="0" w:type="auto"/>
        <w:tblInd w:w="2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968"/>
        <w:gridCol w:w="2074"/>
      </w:tblGrid>
      <w:tr w:rsidR="00BF0E6B" w14:paraId="36B3FCE5" w14:textId="77777777">
        <w:trPr>
          <w:trHeight w:val="300"/>
        </w:trPr>
        <w:tc>
          <w:tcPr>
            <w:tcW w:w="821" w:type="dxa"/>
            <w:tcBorders>
              <w:bottom w:val="double" w:sz="1" w:space="0" w:color="000000"/>
            </w:tcBorders>
          </w:tcPr>
          <w:p w14:paraId="36B3FCE2" w14:textId="77777777" w:rsidR="00BF0E6B" w:rsidRDefault="007F21B2">
            <w:pPr>
              <w:pStyle w:val="TableParagraph"/>
              <w:spacing w:line="257" w:lineRule="exact"/>
              <w:ind w:left="122"/>
              <w:rPr>
                <w:sz w:val="24"/>
              </w:rPr>
            </w:pPr>
            <w:r>
              <w:rPr>
                <w:sz w:val="24"/>
              </w:rPr>
              <w:t>R [</w:t>
            </w:r>
            <w:r>
              <w:rPr>
                <w:rFonts w:ascii="Bookman Old Style" w:hAnsi="Bookman Old Style"/>
                <w:i/>
                <w:sz w:val="24"/>
              </w:rPr>
              <w:t>Ω</w:t>
            </w:r>
            <w:r>
              <w:rPr>
                <w:sz w:val="24"/>
              </w:rPr>
              <w:t>]</w:t>
            </w:r>
          </w:p>
        </w:tc>
        <w:tc>
          <w:tcPr>
            <w:tcW w:w="968" w:type="dxa"/>
            <w:tcBorders>
              <w:bottom w:val="double" w:sz="1" w:space="0" w:color="000000"/>
            </w:tcBorders>
          </w:tcPr>
          <w:p w14:paraId="36B3FCE3" w14:textId="77777777" w:rsidR="00BF0E6B" w:rsidRDefault="007F21B2">
            <w:pPr>
              <w:pStyle w:val="TableParagraph"/>
              <w:spacing w:line="257" w:lineRule="exact"/>
              <w:ind w:left="110" w:right="104"/>
              <w:jc w:val="center"/>
              <w:rPr>
                <w:sz w:val="24"/>
              </w:rPr>
            </w:pPr>
            <w:r>
              <w:rPr>
                <w:rFonts w:ascii="Bookman Old Style" w:hAnsi="Bookman Old Style"/>
                <w:i/>
                <w:w w:val="105"/>
                <w:sz w:val="24"/>
              </w:rPr>
              <w:t>X</w:t>
            </w:r>
            <w:r>
              <w:rPr>
                <w:rFonts w:ascii="Arial" w:hAnsi="Arial"/>
                <w:i/>
                <w:w w:val="105"/>
                <w:sz w:val="24"/>
                <w:vertAlign w:val="subscript"/>
              </w:rPr>
              <w:t>L</w:t>
            </w:r>
            <w:r>
              <w:rPr>
                <w:rFonts w:ascii="Arial" w:hAnsi="Arial"/>
                <w:i/>
                <w:w w:val="105"/>
                <w:sz w:val="24"/>
              </w:rPr>
              <w:t xml:space="preserve"> </w:t>
            </w:r>
            <w:r>
              <w:rPr>
                <w:sz w:val="24"/>
              </w:rPr>
              <w:t>[</w:t>
            </w:r>
            <w:r>
              <w:rPr>
                <w:rFonts w:ascii="Bookman Old Style" w:hAnsi="Bookman Old Style"/>
                <w:i/>
                <w:sz w:val="24"/>
              </w:rPr>
              <w:t>Ω</w:t>
            </w:r>
            <w:r>
              <w:rPr>
                <w:sz w:val="24"/>
              </w:rPr>
              <w:t>]</w:t>
            </w:r>
          </w:p>
        </w:tc>
        <w:tc>
          <w:tcPr>
            <w:tcW w:w="2074" w:type="dxa"/>
            <w:tcBorders>
              <w:bottom w:val="double" w:sz="1" w:space="0" w:color="000000"/>
            </w:tcBorders>
          </w:tcPr>
          <w:p w14:paraId="36B3FCE4" w14:textId="77777777" w:rsidR="00BF0E6B" w:rsidRDefault="007F21B2">
            <w:pPr>
              <w:pStyle w:val="TableParagraph"/>
              <w:spacing w:line="257" w:lineRule="exact"/>
              <w:ind w:left="55" w:right="49"/>
              <w:jc w:val="center"/>
              <w:rPr>
                <w:sz w:val="24"/>
              </w:rPr>
            </w:pPr>
            <w:r>
              <w:rPr>
                <w:rFonts w:ascii="Bookman Old Style" w:hAnsi="Bookman Old Style"/>
                <w:i/>
                <w:w w:val="95"/>
                <w:sz w:val="24"/>
              </w:rPr>
              <w:t xml:space="preserve">Susceptance </w:t>
            </w:r>
            <w:r>
              <w:rPr>
                <w:w w:val="95"/>
                <w:sz w:val="24"/>
              </w:rPr>
              <w:t>[</w:t>
            </w:r>
            <w:r>
              <w:rPr>
                <w:rFonts w:ascii="Bookman Old Style" w:hAnsi="Bookman Old Style"/>
                <w:i/>
                <w:w w:val="95"/>
                <w:sz w:val="24"/>
              </w:rPr>
              <w:t>µΩ</w:t>
            </w:r>
            <w:r>
              <w:rPr>
                <w:w w:val="95"/>
                <w:sz w:val="24"/>
              </w:rPr>
              <w:t>]</w:t>
            </w:r>
          </w:p>
        </w:tc>
      </w:tr>
      <w:tr w:rsidR="00BF0E6B" w14:paraId="36B3FCE9" w14:textId="77777777">
        <w:trPr>
          <w:trHeight w:val="300"/>
        </w:trPr>
        <w:tc>
          <w:tcPr>
            <w:tcW w:w="821" w:type="dxa"/>
            <w:tcBorders>
              <w:top w:val="double" w:sz="1" w:space="0" w:color="000000"/>
            </w:tcBorders>
          </w:tcPr>
          <w:p w14:paraId="36B3FCE6" w14:textId="77777777" w:rsidR="00BF0E6B" w:rsidRDefault="007F21B2">
            <w:pPr>
              <w:pStyle w:val="TableParagraph"/>
              <w:spacing w:line="268" w:lineRule="exact"/>
              <w:ind w:left="142"/>
              <w:rPr>
                <w:sz w:val="24"/>
              </w:rPr>
            </w:pPr>
            <w:r>
              <w:rPr>
                <w:w w:val="95"/>
                <w:sz w:val="24"/>
              </w:rPr>
              <w:t>0.599</w:t>
            </w:r>
          </w:p>
        </w:tc>
        <w:tc>
          <w:tcPr>
            <w:tcW w:w="968" w:type="dxa"/>
            <w:tcBorders>
              <w:top w:val="double" w:sz="1" w:space="0" w:color="000000"/>
            </w:tcBorders>
          </w:tcPr>
          <w:p w14:paraId="36B3FCE7" w14:textId="77777777" w:rsidR="00BF0E6B" w:rsidRDefault="007F21B2">
            <w:pPr>
              <w:pStyle w:val="TableParagraph"/>
              <w:spacing w:line="268" w:lineRule="exact"/>
              <w:ind w:left="110" w:right="103"/>
              <w:jc w:val="center"/>
              <w:rPr>
                <w:sz w:val="24"/>
              </w:rPr>
            </w:pPr>
            <w:r>
              <w:rPr>
                <w:sz w:val="24"/>
              </w:rPr>
              <w:t>5.666</w:t>
            </w:r>
          </w:p>
        </w:tc>
        <w:tc>
          <w:tcPr>
            <w:tcW w:w="2074" w:type="dxa"/>
            <w:tcBorders>
              <w:top w:val="double" w:sz="1" w:space="0" w:color="000000"/>
            </w:tcBorders>
          </w:tcPr>
          <w:p w14:paraId="36B3FCE8" w14:textId="77777777" w:rsidR="00BF0E6B" w:rsidRDefault="007F21B2">
            <w:pPr>
              <w:pStyle w:val="TableParagraph"/>
              <w:spacing w:line="268" w:lineRule="exact"/>
              <w:ind w:left="55" w:right="49"/>
              <w:jc w:val="center"/>
              <w:rPr>
                <w:sz w:val="24"/>
              </w:rPr>
            </w:pPr>
            <w:r>
              <w:rPr>
                <w:sz w:val="24"/>
              </w:rPr>
              <w:t>75.168</w:t>
            </w:r>
          </w:p>
        </w:tc>
      </w:tr>
    </w:tbl>
    <w:p w14:paraId="36B3FCEA" w14:textId="77777777" w:rsidR="00BF0E6B" w:rsidRDefault="00BF0E6B">
      <w:pPr>
        <w:spacing w:line="268" w:lineRule="exact"/>
        <w:jc w:val="center"/>
        <w:rPr>
          <w:sz w:val="24"/>
        </w:rPr>
        <w:sectPr w:rsidR="00BF0E6B">
          <w:footerReference w:type="default" r:id="rId22"/>
          <w:pgSz w:w="12240" w:h="15840"/>
          <w:pgMar w:top="1500" w:right="980" w:bottom="2020" w:left="1720" w:header="0" w:footer="1822" w:gutter="0"/>
          <w:pgNumType w:start="16"/>
          <w:cols w:space="720"/>
        </w:sectPr>
      </w:pPr>
    </w:p>
    <w:p w14:paraId="36B3FCEB" w14:textId="77777777" w:rsidR="00BF0E6B" w:rsidRDefault="00BF0E6B">
      <w:pPr>
        <w:pStyle w:val="BodyText"/>
        <w:rPr>
          <w:rFonts w:ascii="Book Antiqua"/>
          <w:sz w:val="20"/>
        </w:rPr>
      </w:pPr>
    </w:p>
    <w:p w14:paraId="36B3FCEC" w14:textId="77777777" w:rsidR="00BF0E6B" w:rsidRDefault="00BF0E6B">
      <w:pPr>
        <w:pStyle w:val="BodyText"/>
        <w:rPr>
          <w:rFonts w:ascii="Book Antiqua"/>
          <w:sz w:val="20"/>
        </w:rPr>
      </w:pPr>
    </w:p>
    <w:p w14:paraId="36B3FCED" w14:textId="77777777" w:rsidR="00BF0E6B" w:rsidRDefault="00BF0E6B">
      <w:pPr>
        <w:pStyle w:val="BodyText"/>
        <w:rPr>
          <w:rFonts w:ascii="Book Antiqua"/>
          <w:sz w:val="20"/>
        </w:rPr>
      </w:pPr>
    </w:p>
    <w:p w14:paraId="36B3FCEE" w14:textId="77777777" w:rsidR="00BF0E6B" w:rsidRDefault="00BF0E6B">
      <w:pPr>
        <w:pStyle w:val="BodyText"/>
        <w:spacing w:before="1"/>
        <w:rPr>
          <w:rFonts w:ascii="Book Antiqua"/>
          <w:sz w:val="15"/>
        </w:rPr>
      </w:pPr>
    </w:p>
    <w:p w14:paraId="36B3FCF3" w14:textId="6F9AEE4B" w:rsidR="00BF0E6B" w:rsidRDefault="00BF0E6B" w:rsidP="00F22DB9">
      <w:pPr>
        <w:pStyle w:val="ListParagraph"/>
        <w:spacing w:before="102"/>
        <w:ind w:left="497" w:firstLine="0"/>
        <w:outlineLvl w:val="0"/>
        <w:rPr>
          <w:sz w:val="24"/>
        </w:rPr>
      </w:pPr>
      <w:bookmarkStart w:id="657" w:name="_bookmark11"/>
      <w:bookmarkStart w:id="658" w:name="_bookmark12"/>
      <w:bookmarkStart w:id="659" w:name="_bookmark13"/>
      <w:bookmarkStart w:id="660" w:name="_bookmark14"/>
      <w:bookmarkEnd w:id="657"/>
      <w:bookmarkEnd w:id="658"/>
      <w:bookmarkEnd w:id="659"/>
      <w:bookmarkEnd w:id="660"/>
    </w:p>
    <w:sectPr w:rsidR="00BF0E6B">
      <w:pgSz w:w="12240" w:h="15840"/>
      <w:pgMar w:top="1500" w:right="980" w:bottom="2020" w:left="1720" w:header="0" w:footer="182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Carla-PCE" w:date="2021-07-04T18:34:00Z" w:initials="PCE">
    <w:p w14:paraId="3C901F91" w14:textId="6FD4DBEB" w:rsidR="002442B8" w:rsidRDefault="002442B8">
      <w:pPr>
        <w:pStyle w:val="CommentText"/>
      </w:pPr>
      <w:r>
        <w:rPr>
          <w:rStyle w:val="CommentReference"/>
        </w:rPr>
        <w:annotationRef/>
      </w:r>
      <w:r w:rsidR="00431B39">
        <w:t xml:space="preserve">Bracketed numbers indicate that you are using the Vancouver System. In this case, the numbered references must appear in the reference section in the same order they appear in the text. Thus, since this is your first reference, </w:t>
      </w:r>
      <w:r w:rsidR="005428C7">
        <w:t>it should be [1]. I made that correction for you. I also moved the references up to where they appear</w:t>
      </w:r>
    </w:p>
  </w:comment>
  <w:comment w:id="72" w:author="Carla-PCE" w:date="2021-07-04T18:42:00Z" w:initials="PCE">
    <w:p w14:paraId="1244AC69" w14:textId="62E1A2BD" w:rsidR="00A22137" w:rsidRDefault="00A22137">
      <w:pPr>
        <w:pStyle w:val="CommentText"/>
      </w:pPr>
      <w:r>
        <w:rPr>
          <w:rStyle w:val="CommentReference"/>
        </w:rPr>
        <w:annotationRef/>
      </w:r>
      <w:r>
        <w:t xml:space="preserve">Please check the 2021 EROT Operating Guide and see if this still holds true. </w:t>
      </w:r>
    </w:p>
    <w:p w14:paraId="6F48EC59" w14:textId="700255FC" w:rsidR="00A22137" w:rsidRDefault="001E16B8">
      <w:pPr>
        <w:pStyle w:val="CommentText"/>
      </w:pPr>
      <w:hyperlink r:id="rId1" w:history="1">
        <w:r w:rsidR="00663E2D" w:rsidRPr="00FA6FF9">
          <w:rPr>
            <w:rStyle w:val="Hyperlink"/>
          </w:rPr>
          <w:t>http://www.ercot.com/content/wcm/libraries/219747/January_1_2021_Nodal_Operating_Guide.pdf</w:t>
        </w:r>
      </w:hyperlink>
      <w:r w:rsidR="00663E2D">
        <w:t>.</w:t>
      </w:r>
    </w:p>
    <w:p w14:paraId="457B144F" w14:textId="77777777" w:rsidR="00663E2D" w:rsidRDefault="00663E2D">
      <w:pPr>
        <w:pStyle w:val="CommentText"/>
      </w:pPr>
      <w:r>
        <w:t xml:space="preserve">You might also check their website at </w:t>
      </w:r>
      <w:hyperlink r:id="rId2" w:history="1">
        <w:r w:rsidRPr="00FA6FF9">
          <w:rPr>
            <w:rStyle w:val="Hyperlink"/>
          </w:rPr>
          <w:t>http://www.ercot.com/gridinfo</w:t>
        </w:r>
      </w:hyperlink>
      <w:r>
        <w:t xml:space="preserve"> </w:t>
      </w:r>
    </w:p>
    <w:p w14:paraId="7852AEA5" w14:textId="7BD06C08" w:rsidR="00663E2D" w:rsidRDefault="00CD3673">
      <w:pPr>
        <w:pStyle w:val="CommentText"/>
      </w:pPr>
      <w:r w:rsidRPr="00000403">
        <w:rPr>
          <w:shd w:val="clear" w:color="auto" w:fill="FFFFCC"/>
        </w:rPr>
        <w:t>This information should be cited as [2] and have a proper reference in the back.</w:t>
      </w:r>
      <w:r>
        <w:t xml:space="preserve"> If you want to find out how </w:t>
      </w:r>
      <w:r w:rsidR="005F0D48">
        <w:t xml:space="preserve">the IEEE citations are handled, go to </w:t>
      </w:r>
      <w:hyperlink r:id="rId3" w:history="1">
        <w:r w:rsidR="00946D03" w:rsidRPr="00FA6FF9">
          <w:rPr>
            <w:rStyle w:val="Hyperlink"/>
          </w:rPr>
          <w:t>https://www.bath.ac.uk/publications/library-guides-to-citing-referencing/attachments/ieee-style-guide.pdf</w:t>
        </w:r>
      </w:hyperlink>
      <w:r w:rsidR="00946D03">
        <w:t xml:space="preserve"> </w:t>
      </w:r>
    </w:p>
  </w:comment>
  <w:comment w:id="94" w:author="Carla-PCE" w:date="2021-07-04T02:38:00Z" w:initials="PCE">
    <w:p w14:paraId="035AC365" w14:textId="3D6E969E" w:rsidR="000E0124" w:rsidRDefault="000E0124">
      <w:pPr>
        <w:pStyle w:val="CommentText"/>
      </w:pPr>
      <w:r>
        <w:rPr>
          <w:rStyle w:val="CommentReference"/>
        </w:rPr>
        <w:annotationRef/>
      </w:r>
      <w:r>
        <w:t xml:space="preserve">You seem to be contradicting yourself by saying in one sentence that the high-side requirement for MPT </w:t>
      </w:r>
      <w:r w:rsidRPr="00D94B3B">
        <w:rPr>
          <w:b/>
          <w:bCs/>
        </w:rPr>
        <w:t xml:space="preserve">does not make any difference </w:t>
      </w:r>
      <w:r>
        <w:t xml:space="preserve">and that all  PF  requirements can be studied (approached?) in a similar manner.  </w:t>
      </w:r>
      <w:r w:rsidR="005E5032">
        <w:t>However,</w:t>
      </w:r>
      <w:r w:rsidR="00D94B3B">
        <w:t xml:space="preserve"> the next sentence states that the purpose of any reactive study is to make sure that the PF requirement are met. This tells me that all PF requirements are important and that a basic understanding of what these requirements are and how to comply is essential to the effective operation and maintenance of any power plant. </w:t>
      </w:r>
      <w:r w:rsidR="005E5032">
        <w:t>The second sentence justifies the importance of this paper. The sentence  preceding it does just the opposite. Why would we want to study something the doesn’t make any difference?</w:t>
      </w:r>
    </w:p>
  </w:comment>
  <w:comment w:id="282" w:author="Carla-PCE" w:date="2021-07-04T16:31:00Z" w:initials="PCE">
    <w:p w14:paraId="4A644331" w14:textId="77777777" w:rsidR="001C2F0A" w:rsidRDefault="00BB6BB3" w:rsidP="001C2F0A">
      <w:pPr>
        <w:pStyle w:val="Default"/>
      </w:pPr>
      <w:r>
        <w:rPr>
          <w:rStyle w:val="CommentReference"/>
        </w:rPr>
        <w:annotationRef/>
      </w:r>
      <w:r>
        <w:t xml:space="preserve">We need a more descriptive way of describing the “collection.” I add “the AC power” collection based on article entitled </w:t>
      </w:r>
    </w:p>
    <w:p w14:paraId="3A8E9A6B" w14:textId="3C99A08B" w:rsidR="00BB6BB3" w:rsidRDefault="001C2F0A" w:rsidP="001C2F0A">
      <w:pPr>
        <w:pStyle w:val="CommentText"/>
      </w:pPr>
      <w:r>
        <w:t xml:space="preserve"> </w:t>
      </w:r>
      <w:hyperlink r:id="rId4" w:history="1">
        <w:r w:rsidRPr="001C2F0A">
          <w:rPr>
            <w:rStyle w:val="Hyperlink"/>
            <w:sz w:val="48"/>
            <w:szCs w:val="48"/>
          </w:rPr>
          <w:t>Technical and economical evaluation of distributed AC power collection for Off-shore Wind Power Plants</w:t>
        </w:r>
      </w:hyperlink>
      <w:r w:rsidR="00BB6BB3">
        <w:t xml:space="preserve"> </w:t>
      </w:r>
      <w:r>
        <w:t xml:space="preserve">by </w:t>
      </w:r>
      <w:r>
        <w:rPr>
          <w:sz w:val="22"/>
        </w:rPr>
        <w:t xml:space="preserve">de la Fuente, F., Martin, J., </w:t>
      </w:r>
      <w:proofErr w:type="spellStart"/>
      <w:r>
        <w:rPr>
          <w:sz w:val="22"/>
        </w:rPr>
        <w:t>Skarby</w:t>
      </w:r>
      <w:proofErr w:type="spellEnd"/>
      <w:r>
        <w:rPr>
          <w:sz w:val="22"/>
        </w:rPr>
        <w:t xml:space="preserve">, P., and </w:t>
      </w:r>
      <w:proofErr w:type="spellStart"/>
      <w:r>
        <w:rPr>
          <w:sz w:val="22"/>
        </w:rPr>
        <w:t>Sandeberg</w:t>
      </w:r>
      <w:proofErr w:type="spellEnd"/>
      <w:r>
        <w:rPr>
          <w:sz w:val="22"/>
        </w:rPr>
        <w:t>, P.</w:t>
      </w:r>
    </w:p>
  </w:comment>
  <w:comment w:id="556" w:author="Carla-PCE" w:date="2021-07-04T08:33:00Z" w:initials="PCE">
    <w:p w14:paraId="1E51A9ED" w14:textId="648BE1F1" w:rsidR="00AA2CDA" w:rsidRDefault="00AA2CDA" w:rsidP="00AA2CDA">
      <w:pPr>
        <w:rPr>
          <w:rFonts w:ascii="Times New Roman" w:eastAsia="Times New Roman" w:hAnsi="Times New Roman" w:cs="Times New Roman"/>
          <w:sz w:val="24"/>
          <w:szCs w:val="24"/>
          <w:lang w:eastAsia="zh-CN"/>
        </w:rPr>
      </w:pPr>
      <w:r>
        <w:rPr>
          <w:rStyle w:val="CommentReference"/>
        </w:rPr>
        <w:annotationRef/>
      </w:r>
      <w:r>
        <w:t>A conclusion or conclusions should not repeat what has already been stated. Publishers are now asking for takeaways</w:t>
      </w:r>
      <w:r w:rsidR="00D00511">
        <w:t xml:space="preserve"> in the conclusions. Takeaways </w:t>
      </w:r>
      <w:r w:rsidR="0070329B">
        <w:rPr>
          <w:rFonts w:ascii="Times New Roman" w:eastAsia="Times New Roman" w:hAnsi="Times New Roman" w:cs="Times New Roman"/>
          <w:sz w:val="24"/>
          <w:szCs w:val="24"/>
          <w:lang w:eastAsia="zh-CN"/>
        </w:rPr>
        <w:t>are</w:t>
      </w:r>
      <w:r w:rsidRPr="00AA2CDA">
        <w:rPr>
          <w:rFonts w:ascii="Times New Roman" w:eastAsia="Times New Roman" w:hAnsi="Times New Roman" w:cs="Times New Roman"/>
          <w:sz w:val="24"/>
          <w:szCs w:val="24"/>
          <w:lang w:eastAsia="zh-CN"/>
        </w:rPr>
        <w:t xml:space="preserve"> key fact</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point</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or idea</w:t>
      </w:r>
      <w:r w:rsidR="0070329B">
        <w:rPr>
          <w:rFonts w:ascii="Times New Roman" w:eastAsia="Times New Roman" w:hAnsi="Times New Roman" w:cs="Times New Roman"/>
          <w:sz w:val="24"/>
          <w:szCs w:val="24"/>
          <w:lang w:eastAsia="zh-CN"/>
        </w:rPr>
        <w:t>s</w:t>
      </w:r>
      <w:r w:rsidRPr="00AA2CDA">
        <w:rPr>
          <w:rFonts w:ascii="Times New Roman" w:eastAsia="Times New Roman" w:hAnsi="Times New Roman" w:cs="Times New Roman"/>
          <w:sz w:val="24"/>
          <w:szCs w:val="24"/>
          <w:lang w:eastAsia="zh-CN"/>
        </w:rPr>
        <w:t xml:space="preserve"> to be remembered</w:t>
      </w:r>
      <w:r w:rsidR="0070329B">
        <w:rPr>
          <w:rFonts w:ascii="Times New Roman" w:eastAsia="Times New Roman" w:hAnsi="Times New Roman" w:cs="Times New Roman"/>
          <w:sz w:val="24"/>
          <w:szCs w:val="24"/>
          <w:lang w:eastAsia="zh-CN"/>
        </w:rPr>
        <w:t xml:space="preserve">—facts that stand out as not previously considered or </w:t>
      </w:r>
      <w:r w:rsidR="00986A86">
        <w:rPr>
          <w:rFonts w:ascii="Times New Roman" w:eastAsia="Times New Roman" w:hAnsi="Times New Roman" w:cs="Times New Roman"/>
          <w:sz w:val="24"/>
          <w:szCs w:val="24"/>
          <w:lang w:eastAsia="zh-CN"/>
        </w:rPr>
        <w:t xml:space="preserve">which </w:t>
      </w:r>
      <w:r w:rsidR="004F62E3">
        <w:rPr>
          <w:rFonts w:ascii="Times New Roman" w:eastAsia="Times New Roman" w:hAnsi="Times New Roman" w:cs="Times New Roman"/>
          <w:sz w:val="24"/>
          <w:szCs w:val="24"/>
          <w:lang w:eastAsia="zh-CN"/>
        </w:rPr>
        <w:t xml:space="preserve">are </w:t>
      </w:r>
      <w:r w:rsidR="0070329B">
        <w:rPr>
          <w:rFonts w:ascii="Times New Roman" w:eastAsia="Times New Roman" w:hAnsi="Times New Roman" w:cs="Times New Roman"/>
          <w:sz w:val="24"/>
          <w:szCs w:val="24"/>
          <w:lang w:eastAsia="zh-CN"/>
        </w:rPr>
        <w:t xml:space="preserve">not common knowledge. Some samples of unfinished sentences are  provided below to help you create this section. If you can do that, it will strengthen your  paper and increase the possibility of getting published. </w:t>
      </w:r>
    </w:p>
    <w:p w14:paraId="6FAA3176" w14:textId="77777777" w:rsidR="0070329B" w:rsidRPr="00AA2CDA" w:rsidRDefault="0070329B" w:rsidP="00AA2CDA">
      <w:pPr>
        <w:rPr>
          <w:rFonts w:ascii="Times New Roman" w:eastAsia="Times New Roman" w:hAnsi="Times New Roman" w:cs="Times New Roman"/>
          <w:sz w:val="24"/>
          <w:szCs w:val="24"/>
          <w:lang w:eastAsia="zh-CN"/>
        </w:rPr>
      </w:pPr>
    </w:p>
    <w:p w14:paraId="3DF0B107" w14:textId="4B89A231" w:rsidR="00AA2CDA" w:rsidRDefault="00AA2CDA" w:rsidP="00AA2CDA">
      <w:pPr>
        <w:widowControl/>
        <w:autoSpaceDE/>
        <w:autoSpaceDN/>
        <w:rPr>
          <w:rFonts w:ascii="Times New Roman" w:eastAsia="Times New Roman" w:hAnsi="Times New Roman" w:cs="Times New Roman"/>
          <w:sz w:val="24"/>
          <w:szCs w:val="24"/>
          <w:lang w:eastAsia="zh-CN"/>
        </w:rPr>
      </w:pPr>
      <w:r w:rsidRPr="00AA2CDA">
        <w:rPr>
          <w:rFonts w:ascii="Times New Roman" w:eastAsia="Times New Roman" w:hAnsi="Times New Roman" w:cs="Times New Roman"/>
          <w:sz w:val="24"/>
          <w:szCs w:val="24"/>
          <w:lang w:eastAsia="zh-CN"/>
        </w:rPr>
        <w:t>"</w:t>
      </w:r>
      <w:r w:rsidR="0070329B">
        <w:rPr>
          <w:rFonts w:ascii="Times New Roman" w:eastAsia="Times New Roman" w:hAnsi="Times New Roman" w:cs="Times New Roman"/>
          <w:sz w:val="24"/>
          <w:szCs w:val="24"/>
          <w:lang w:eastAsia="zh-CN"/>
        </w:rPr>
        <w:t>T</w:t>
      </w:r>
      <w:r w:rsidRPr="00AA2CDA">
        <w:rPr>
          <w:rFonts w:ascii="Times New Roman" w:eastAsia="Times New Roman" w:hAnsi="Times New Roman" w:cs="Times New Roman"/>
          <w:sz w:val="24"/>
          <w:szCs w:val="24"/>
          <w:lang w:eastAsia="zh-CN"/>
        </w:rPr>
        <w:t>he main takeaway</w:t>
      </w:r>
      <w:r>
        <w:rPr>
          <w:rFonts w:ascii="Times New Roman" w:eastAsia="Times New Roman" w:hAnsi="Times New Roman" w:cs="Times New Roman"/>
          <w:sz w:val="24"/>
          <w:szCs w:val="24"/>
          <w:lang w:eastAsia="zh-CN"/>
        </w:rPr>
        <w:t xml:space="preserve"> </w:t>
      </w:r>
      <w:r w:rsidR="0018000C">
        <w:rPr>
          <w:rFonts w:ascii="Times New Roman" w:eastAsia="Times New Roman" w:hAnsi="Times New Roman" w:cs="Times New Roman"/>
          <w:sz w:val="24"/>
          <w:szCs w:val="24"/>
          <w:lang w:eastAsia="zh-CN"/>
        </w:rPr>
        <w:t xml:space="preserve">of this </w:t>
      </w:r>
      <w:r w:rsidR="00BC6418">
        <w:rPr>
          <w:rFonts w:ascii="Times New Roman" w:eastAsia="Times New Roman" w:hAnsi="Times New Roman" w:cs="Times New Roman"/>
          <w:sz w:val="24"/>
          <w:szCs w:val="24"/>
          <w:lang w:eastAsia="zh-CN"/>
        </w:rPr>
        <w:t xml:space="preserve">article </w:t>
      </w:r>
      <w:r w:rsidR="00184D5A">
        <w:rPr>
          <w:rFonts w:ascii="Times New Roman" w:eastAsia="Times New Roman" w:hAnsi="Times New Roman" w:cs="Times New Roman"/>
          <w:sz w:val="24"/>
          <w:szCs w:val="24"/>
          <w:lang w:eastAsia="zh-CN"/>
        </w:rPr>
        <w:t xml:space="preserve">is </w:t>
      </w:r>
      <w:r>
        <w:rPr>
          <w:rFonts w:ascii="Times New Roman" w:eastAsia="Times New Roman" w:hAnsi="Times New Roman" w:cs="Times New Roman"/>
          <w:sz w:val="24"/>
          <w:szCs w:val="24"/>
          <w:lang w:eastAsia="zh-CN"/>
        </w:rPr>
        <w:t xml:space="preserve">based on key findings </w:t>
      </w:r>
      <w:r w:rsidR="00184D5A">
        <w:rPr>
          <w:rFonts w:ascii="Times New Roman" w:eastAsia="Times New Roman" w:hAnsi="Times New Roman" w:cs="Times New Roman"/>
          <w:sz w:val="24"/>
          <w:szCs w:val="24"/>
          <w:lang w:eastAsia="zh-CN"/>
        </w:rPr>
        <w:t xml:space="preserve">informing us of the </w:t>
      </w:r>
      <w:r w:rsidRPr="00AA2CDA">
        <w:rPr>
          <w:rFonts w:ascii="Times New Roman" w:eastAsia="Times New Roman" w:hAnsi="Times New Roman" w:cs="Times New Roman"/>
          <w:sz w:val="24"/>
          <w:szCs w:val="24"/>
          <w:lang w:eastAsia="zh-CN"/>
        </w:rPr>
        <w:t xml:space="preserve">need </w:t>
      </w:r>
      <w:r>
        <w:rPr>
          <w:rFonts w:ascii="Times New Roman" w:eastAsia="Times New Roman" w:hAnsi="Times New Roman" w:cs="Times New Roman"/>
          <w:sz w:val="24"/>
          <w:szCs w:val="24"/>
          <w:lang w:eastAsia="zh-CN"/>
        </w:rPr>
        <w:t xml:space="preserve">to …”  The key findings are . . . </w:t>
      </w:r>
    </w:p>
    <w:p w14:paraId="2A2F3425" w14:textId="77777777" w:rsidR="008E1D2A" w:rsidRDefault="008E1D2A" w:rsidP="00AA2CDA">
      <w:pPr>
        <w:widowControl/>
        <w:autoSpaceDE/>
        <w:autoSpaceDN/>
        <w:rPr>
          <w:rFonts w:ascii="Times New Roman" w:eastAsia="Times New Roman" w:hAnsi="Times New Roman" w:cs="Times New Roman"/>
          <w:sz w:val="24"/>
          <w:szCs w:val="24"/>
          <w:lang w:eastAsia="zh-CN"/>
        </w:rPr>
      </w:pPr>
    </w:p>
    <w:p w14:paraId="4DA45E9E" w14:textId="1D1B9318" w:rsidR="00AA2CDA" w:rsidRPr="00AA2CDA" w:rsidRDefault="00AA2CDA" w:rsidP="00AA2CDA">
      <w:pPr>
        <w:widowControl/>
        <w:autoSpaceDE/>
        <w:autoSpaceDN/>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The conclusions section should also let the reader know what the most important contribution your paper makes to</w:t>
      </w:r>
      <w:r w:rsidR="00E316B7">
        <w:rPr>
          <w:rFonts w:ascii="Times New Roman" w:eastAsia="Times New Roman" w:hAnsi="Times New Roman" w:cs="Times New Roman"/>
          <w:sz w:val="24"/>
          <w:szCs w:val="24"/>
          <w:lang w:eastAsia="zh-CN"/>
        </w:rPr>
        <w:t xml:space="preserve"> industry,</w:t>
      </w:r>
      <w:r>
        <w:rPr>
          <w:rFonts w:ascii="Times New Roman" w:eastAsia="Times New Roman" w:hAnsi="Times New Roman" w:cs="Times New Roman"/>
          <w:sz w:val="24"/>
          <w:szCs w:val="24"/>
          <w:lang w:eastAsia="zh-CN"/>
        </w:rPr>
        <w:t xml:space="preserve"> the research community</w:t>
      </w:r>
      <w:r w:rsidR="009807EB">
        <w:rPr>
          <w:rFonts w:ascii="Times New Roman" w:eastAsia="Times New Roman" w:hAnsi="Times New Roman" w:cs="Times New Roman"/>
          <w:sz w:val="24"/>
          <w:szCs w:val="24"/>
          <w:lang w:eastAsia="zh-CN"/>
        </w:rPr>
        <w:t xml:space="preserve">, or </w:t>
      </w:r>
      <w:r>
        <w:rPr>
          <w:rFonts w:ascii="Times New Roman" w:eastAsia="Times New Roman" w:hAnsi="Times New Roman" w:cs="Times New Roman"/>
          <w:sz w:val="24"/>
          <w:szCs w:val="24"/>
          <w:lang w:eastAsia="zh-CN"/>
        </w:rPr>
        <w:t>to the general public. In other words</w:t>
      </w:r>
      <w:r w:rsidR="008D1FA3">
        <w:rPr>
          <w:rFonts w:ascii="Times New Roman" w:eastAsia="Times New Roman" w:hAnsi="Times New Roman" w:cs="Times New Roman"/>
          <w:sz w:val="24"/>
          <w:szCs w:val="24"/>
          <w:lang w:eastAsia="zh-CN"/>
        </w:rPr>
        <w:t xml:space="preserve">, </w:t>
      </w:r>
      <w:r w:rsidR="008E1D2A">
        <w:rPr>
          <w:rFonts w:ascii="Times New Roman" w:eastAsia="Times New Roman" w:hAnsi="Times New Roman" w:cs="Times New Roman"/>
          <w:sz w:val="24"/>
          <w:szCs w:val="24"/>
          <w:lang w:eastAsia="zh-CN"/>
        </w:rPr>
        <w:t xml:space="preserve">what is the major contribution of this paper? </w:t>
      </w:r>
      <w:r>
        <w:rPr>
          <w:rFonts w:ascii="Times New Roman" w:eastAsia="Times New Roman" w:hAnsi="Times New Roman" w:cs="Times New Roman"/>
          <w:sz w:val="24"/>
          <w:szCs w:val="24"/>
          <w:lang w:eastAsia="zh-CN"/>
        </w:rPr>
        <w:t xml:space="preserve"> </w:t>
      </w:r>
    </w:p>
    <w:p w14:paraId="37923BFB" w14:textId="77777777" w:rsidR="00AA2CDA" w:rsidRDefault="00AA2CDA">
      <w:pPr>
        <w:pStyle w:val="CommentText"/>
      </w:pPr>
    </w:p>
    <w:p w14:paraId="63F0083E" w14:textId="70F5E98B" w:rsidR="0070329B" w:rsidRDefault="0070329B">
      <w:pPr>
        <w:pStyle w:val="CommentText"/>
      </w:pPr>
      <w:r>
        <w:t>All of the sentences</w:t>
      </w:r>
      <w:r w:rsidR="00513391">
        <w:t xml:space="preserve"> in this conclusion</w:t>
      </w:r>
      <w:r>
        <w:t xml:space="preserve"> were written with a passive verb at the end.  Please try not to do that in the future if at all possible. The passive tense is not a bad thing</w:t>
      </w:r>
      <w:r w:rsidR="00D00511">
        <w:t xml:space="preserve">; however, </w:t>
      </w:r>
      <w:r>
        <w:t xml:space="preserve">putting it at the end of the sentence is not good. </w:t>
      </w:r>
    </w:p>
  </w:comment>
  <w:comment w:id="588" w:author="Carla-PCE" w:date="2021-07-05T06:43:00Z" w:initials="PCE">
    <w:p w14:paraId="11500FBF" w14:textId="33592BA8" w:rsidR="00DA4C9D" w:rsidRDefault="00DA4C9D">
      <w:pPr>
        <w:pStyle w:val="CommentText"/>
        <w:rPr>
          <w:sz w:val="26"/>
        </w:rPr>
      </w:pPr>
      <w:r>
        <w:rPr>
          <w:rStyle w:val="CommentReference"/>
        </w:rPr>
        <w:annotationRef/>
      </w:r>
      <w:r w:rsidR="00EE5B0E">
        <w:t>Your original FERC Order No. 827 reference was</w:t>
      </w:r>
      <w:r w:rsidR="00611B8F">
        <w:t xml:space="preserve"> a response to </w:t>
      </w:r>
      <w:r w:rsidR="00EE5B0E">
        <w:t xml:space="preserve"> </w:t>
      </w:r>
      <w:r w:rsidR="00611B8F">
        <w:rPr>
          <w:sz w:val="26"/>
        </w:rPr>
        <w:t>California Independent System Operator Corp.’s</w:t>
      </w:r>
      <w:r w:rsidR="00611B8F">
        <w:rPr>
          <w:spacing w:val="1"/>
          <w:sz w:val="26"/>
        </w:rPr>
        <w:t xml:space="preserve"> </w:t>
      </w:r>
      <w:r w:rsidR="00611B8F">
        <w:rPr>
          <w:sz w:val="26"/>
        </w:rPr>
        <w:t>(CAISO) request for clarification</w:t>
      </w:r>
      <w:r w:rsidR="00F119C2">
        <w:rPr>
          <w:sz w:val="26"/>
        </w:rPr>
        <w:t>.</w:t>
      </w:r>
    </w:p>
    <w:p w14:paraId="7EECA27F" w14:textId="77777777" w:rsidR="00F119C2" w:rsidRDefault="00F119C2">
      <w:pPr>
        <w:pStyle w:val="CommentText"/>
      </w:pPr>
    </w:p>
    <w:p w14:paraId="7280CE07" w14:textId="636CDBEA" w:rsidR="00DE1896" w:rsidRDefault="00DE1896" w:rsidP="00DE1896">
      <w:pPr>
        <w:pStyle w:val="ListParagraph"/>
        <w:numPr>
          <w:ilvl w:val="0"/>
          <w:numId w:val="11"/>
        </w:numPr>
        <w:tabs>
          <w:tab w:val="left" w:pos="405"/>
        </w:tabs>
        <w:spacing w:line="233" w:lineRule="auto"/>
        <w:ind w:left="288" w:hanging="288"/>
        <w:jc w:val="both"/>
        <w:rPr>
          <w:sz w:val="16"/>
        </w:rPr>
      </w:pPr>
      <w:r>
        <w:rPr>
          <w:sz w:val="16"/>
        </w:rPr>
        <w:t>“Reactive</w:t>
      </w:r>
      <w:r>
        <w:rPr>
          <w:spacing w:val="41"/>
          <w:sz w:val="16"/>
        </w:rPr>
        <w:t xml:space="preserve"> </w:t>
      </w:r>
      <w:r>
        <w:rPr>
          <w:sz w:val="16"/>
        </w:rPr>
        <w:t>power</w:t>
      </w:r>
      <w:r>
        <w:rPr>
          <w:spacing w:val="41"/>
          <w:sz w:val="16"/>
        </w:rPr>
        <w:t xml:space="preserve"> </w:t>
      </w:r>
      <w:r>
        <w:rPr>
          <w:sz w:val="16"/>
        </w:rPr>
        <w:t>requirements</w:t>
      </w:r>
      <w:r>
        <w:rPr>
          <w:spacing w:val="41"/>
          <w:sz w:val="16"/>
        </w:rPr>
        <w:t xml:space="preserve"> </w:t>
      </w:r>
      <w:r>
        <w:rPr>
          <w:sz w:val="16"/>
        </w:rPr>
        <w:t>for</w:t>
      </w:r>
      <w:r>
        <w:rPr>
          <w:spacing w:val="41"/>
          <w:sz w:val="16"/>
        </w:rPr>
        <w:t xml:space="preserve"> </w:t>
      </w:r>
      <w:r>
        <w:rPr>
          <w:sz w:val="16"/>
        </w:rPr>
        <w:t>non-synchronous   generation,”</w:t>
      </w:r>
      <w:r>
        <w:rPr>
          <w:spacing w:val="1"/>
          <w:sz w:val="16"/>
        </w:rPr>
        <w:t xml:space="preserve"> </w:t>
      </w:r>
      <w:r>
        <w:rPr>
          <w:sz w:val="16"/>
        </w:rPr>
        <w:t>2016.</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hyperlink r:id="rId5">
        <w:r>
          <w:rPr>
            <w:sz w:val="16"/>
          </w:rPr>
          <w:t>https://www.nerc.com/FilingsOrders/us/</w:t>
        </w:r>
      </w:hyperlink>
      <w:r>
        <w:rPr>
          <w:spacing w:val="1"/>
          <w:sz w:val="16"/>
        </w:rPr>
        <w:t xml:space="preserve"> </w:t>
      </w:r>
      <w:hyperlink r:id="rId6">
        <w:proofErr w:type="spellStart"/>
        <w:r>
          <w:rPr>
            <w:sz w:val="16"/>
          </w:rPr>
          <w:t>FERCOrdersRules</w:t>
        </w:r>
        <w:proofErr w:type="spellEnd"/>
        <w:r>
          <w:rPr>
            <w:sz w:val="16"/>
          </w:rPr>
          <w:t>/Order_827_Clarif_Rehear_20161003_RM16-1.pdf</w:t>
        </w:r>
      </w:hyperlink>
    </w:p>
    <w:p w14:paraId="76A825F8" w14:textId="74947CD7" w:rsidR="00E32E77" w:rsidRDefault="00E32E77" w:rsidP="00E32E77">
      <w:pPr>
        <w:pStyle w:val="ListParagraph"/>
        <w:tabs>
          <w:tab w:val="left" w:pos="862"/>
          <w:tab w:val="left" w:pos="2741"/>
        </w:tabs>
        <w:spacing w:before="206" w:line="249" w:lineRule="auto"/>
        <w:ind w:left="0" w:right="1270" w:firstLine="0"/>
        <w:jc w:val="both"/>
        <w:rPr>
          <w:sz w:val="24"/>
        </w:rPr>
      </w:pPr>
    </w:p>
    <w:p w14:paraId="276F86B0" w14:textId="0109135C" w:rsidR="005B38B5" w:rsidRDefault="005B38B5" w:rsidP="00E32E77">
      <w:pPr>
        <w:pStyle w:val="ListParagraph"/>
        <w:tabs>
          <w:tab w:val="left" w:pos="862"/>
          <w:tab w:val="left" w:pos="2741"/>
        </w:tabs>
        <w:spacing w:before="206" w:line="249" w:lineRule="auto"/>
        <w:ind w:left="0" w:right="1270" w:firstLine="0"/>
        <w:jc w:val="both"/>
        <w:rPr>
          <w:sz w:val="24"/>
        </w:rPr>
      </w:pPr>
    </w:p>
    <w:p w14:paraId="3E9DB3D3" w14:textId="6A6C50A1" w:rsidR="005B38B5" w:rsidRPr="00744543" w:rsidRDefault="005B38B5" w:rsidP="00744543">
      <w:pPr>
        <w:pStyle w:val="ListParagraph"/>
        <w:tabs>
          <w:tab w:val="left" w:pos="1019"/>
          <w:tab w:val="left" w:pos="1021"/>
        </w:tabs>
        <w:ind w:left="0" w:right="278" w:firstLine="0"/>
        <w:rPr>
          <w:b/>
          <w:sz w:val="26"/>
        </w:rPr>
      </w:pPr>
      <w:r>
        <w:rPr>
          <w:sz w:val="24"/>
        </w:rPr>
        <w:t xml:space="preserve">CAISO argued </w:t>
      </w:r>
      <w:r>
        <w:rPr>
          <w:sz w:val="26"/>
        </w:rPr>
        <w:t>that a repowering of an existing</w:t>
      </w:r>
      <w:r>
        <w:rPr>
          <w:spacing w:val="-62"/>
          <w:sz w:val="26"/>
        </w:rPr>
        <w:t xml:space="preserve"> </w:t>
      </w:r>
      <w:r>
        <w:rPr>
          <w:sz w:val="26"/>
        </w:rPr>
        <w:t>generator that requires new inverters and an interconnection study constitutes a “newly</w:t>
      </w:r>
      <w:r>
        <w:rPr>
          <w:spacing w:val="1"/>
          <w:sz w:val="26"/>
        </w:rPr>
        <w:t xml:space="preserve"> </w:t>
      </w:r>
      <w:r>
        <w:rPr>
          <w:sz w:val="26"/>
        </w:rPr>
        <w:t>interconnecting non-synchronous generator” subject to Order No. 827.</w:t>
      </w:r>
      <w:r>
        <w:rPr>
          <w:spacing w:val="1"/>
          <w:sz w:val="26"/>
        </w:rPr>
        <w:t xml:space="preserve"> </w:t>
      </w:r>
      <w:r>
        <w:rPr>
          <w:sz w:val="26"/>
        </w:rPr>
        <w:t>Absent this</w:t>
      </w:r>
      <w:r>
        <w:rPr>
          <w:spacing w:val="1"/>
          <w:sz w:val="26"/>
        </w:rPr>
        <w:t xml:space="preserve"> </w:t>
      </w:r>
      <w:r>
        <w:rPr>
          <w:sz w:val="26"/>
        </w:rPr>
        <w:t>clarification, CAISO requests rehearing of the Commission’s determination not to apply</w:t>
      </w:r>
      <w:r>
        <w:rPr>
          <w:spacing w:val="-62"/>
          <w:sz w:val="26"/>
        </w:rPr>
        <w:t xml:space="preserve"> </w:t>
      </w:r>
      <w:r>
        <w:rPr>
          <w:sz w:val="26"/>
        </w:rPr>
        <w:t>Order</w:t>
      </w:r>
      <w:r>
        <w:rPr>
          <w:spacing w:val="-1"/>
          <w:sz w:val="26"/>
        </w:rPr>
        <w:t xml:space="preserve"> </w:t>
      </w:r>
      <w:r>
        <w:rPr>
          <w:sz w:val="26"/>
        </w:rPr>
        <w:t>No.</w:t>
      </w:r>
      <w:r>
        <w:rPr>
          <w:spacing w:val="-1"/>
          <w:sz w:val="26"/>
        </w:rPr>
        <w:t xml:space="preserve"> </w:t>
      </w:r>
      <w:r>
        <w:rPr>
          <w:sz w:val="26"/>
        </w:rPr>
        <w:t>827</w:t>
      </w:r>
      <w:r>
        <w:rPr>
          <w:spacing w:val="-1"/>
          <w:sz w:val="26"/>
        </w:rPr>
        <w:t xml:space="preserve"> </w:t>
      </w:r>
      <w:r>
        <w:rPr>
          <w:sz w:val="26"/>
        </w:rPr>
        <w:t>to</w:t>
      </w:r>
      <w:r>
        <w:rPr>
          <w:spacing w:val="-1"/>
          <w:sz w:val="26"/>
        </w:rPr>
        <w:t xml:space="preserve"> </w:t>
      </w:r>
      <w:r>
        <w:rPr>
          <w:sz w:val="26"/>
        </w:rPr>
        <w:t>these</w:t>
      </w:r>
      <w:r>
        <w:rPr>
          <w:spacing w:val="2"/>
          <w:sz w:val="26"/>
        </w:rPr>
        <w:t xml:space="preserve"> </w:t>
      </w:r>
      <w:r>
        <w:rPr>
          <w:sz w:val="26"/>
        </w:rPr>
        <w:t>generators.</w:t>
      </w:r>
      <w:hyperlink w:anchor="_bookmark4" w:history="1">
        <w:r>
          <w:rPr>
            <w:b/>
            <w:sz w:val="26"/>
            <w:vertAlign w:val="superscript"/>
          </w:rPr>
          <w:t>5</w:t>
        </w:r>
      </w:hyperlink>
    </w:p>
    <w:p w14:paraId="585E0FCC" w14:textId="49372263" w:rsidR="00744543" w:rsidRDefault="00744543" w:rsidP="00744543">
      <w:pPr>
        <w:pStyle w:val="ListParagraph"/>
        <w:tabs>
          <w:tab w:val="left" w:pos="1019"/>
          <w:tab w:val="left" w:pos="1021"/>
        </w:tabs>
        <w:ind w:left="0" w:right="278" w:firstLine="0"/>
        <w:rPr>
          <w:sz w:val="24"/>
        </w:rPr>
      </w:pPr>
      <w:r>
        <w:rPr>
          <w:sz w:val="24"/>
        </w:rPr>
        <w:t xml:space="preserve">See  </w:t>
      </w:r>
      <w:hyperlink r:id="rId7" w:history="1">
        <w:r w:rsidR="00A67680" w:rsidRPr="00FA6FF9">
          <w:rPr>
            <w:rStyle w:val="Hyperlink"/>
            <w:sz w:val="24"/>
          </w:rPr>
          <w:t>https://cms.ferc.gov/sites/default/files/2020-06/RM16-1-000_0.pdf</w:t>
        </w:r>
      </w:hyperlink>
      <w:r w:rsidR="00A67680">
        <w:rPr>
          <w:sz w:val="24"/>
        </w:rPr>
        <w:t xml:space="preserve"> </w:t>
      </w:r>
      <w:r w:rsidR="0016305E">
        <w:rPr>
          <w:sz w:val="24"/>
        </w:rPr>
        <w:t xml:space="preserve"> for more details.</w:t>
      </w:r>
    </w:p>
    <w:p w14:paraId="75D7BB93" w14:textId="77777777" w:rsidR="00C3781F" w:rsidRDefault="00C3781F" w:rsidP="00744543">
      <w:pPr>
        <w:pStyle w:val="ListParagraph"/>
        <w:tabs>
          <w:tab w:val="left" w:pos="1019"/>
          <w:tab w:val="left" w:pos="1021"/>
        </w:tabs>
        <w:ind w:left="0" w:right="278" w:firstLine="0"/>
        <w:rPr>
          <w:sz w:val="24"/>
        </w:rPr>
      </w:pPr>
    </w:p>
    <w:p w14:paraId="632F0C93" w14:textId="28DE5E63" w:rsidR="0016305E" w:rsidRDefault="00A12C0A" w:rsidP="00744543">
      <w:pPr>
        <w:pStyle w:val="ListParagraph"/>
        <w:tabs>
          <w:tab w:val="left" w:pos="1019"/>
          <w:tab w:val="left" w:pos="1021"/>
        </w:tabs>
        <w:ind w:left="0" w:right="278" w:firstLine="0"/>
        <w:rPr>
          <w:sz w:val="24"/>
        </w:rPr>
      </w:pPr>
      <w:r>
        <w:rPr>
          <w:sz w:val="24"/>
        </w:rPr>
        <w:t xml:space="preserve">The </w:t>
      </w:r>
      <w:r w:rsidR="00F37C55">
        <w:rPr>
          <w:sz w:val="24"/>
        </w:rPr>
        <w:t xml:space="preserve">document you cited can be found at </w:t>
      </w:r>
    </w:p>
    <w:p w14:paraId="04FBC9DF" w14:textId="2B1275AB" w:rsidR="00F37C55" w:rsidRPr="00F37C55" w:rsidRDefault="001E16B8" w:rsidP="00744543">
      <w:pPr>
        <w:pStyle w:val="ListParagraph"/>
        <w:tabs>
          <w:tab w:val="left" w:pos="1019"/>
          <w:tab w:val="left" w:pos="1021"/>
        </w:tabs>
        <w:ind w:left="0" w:right="278" w:firstLine="0"/>
        <w:rPr>
          <w:bCs/>
          <w:sz w:val="26"/>
        </w:rPr>
      </w:pPr>
      <w:hyperlink r:id="rId8" w:history="1">
        <w:r w:rsidR="00F37C55" w:rsidRPr="00F37C55">
          <w:rPr>
            <w:rStyle w:val="Hyperlink"/>
            <w:bCs/>
            <w:sz w:val="26"/>
          </w:rPr>
          <w:t>https://www.nerc.com/FilingsOrders/us/FERCOrdersRules/Order_827_Clarif_Rehear_20161003_RM16-1.pdf</w:t>
        </w:r>
      </w:hyperlink>
      <w:r w:rsidR="00F37C55" w:rsidRPr="00F37C55">
        <w:rPr>
          <w:bCs/>
          <w:sz w:val="26"/>
        </w:rPr>
        <w:t xml:space="preserve"> </w:t>
      </w:r>
    </w:p>
    <w:p w14:paraId="543859EE" w14:textId="43087680" w:rsidR="005B38B5" w:rsidRDefault="005B38B5" w:rsidP="00E32E77">
      <w:pPr>
        <w:pStyle w:val="ListParagraph"/>
        <w:tabs>
          <w:tab w:val="left" w:pos="862"/>
          <w:tab w:val="left" w:pos="2741"/>
        </w:tabs>
        <w:spacing w:before="206" w:line="249" w:lineRule="auto"/>
        <w:ind w:left="0" w:right="1270" w:firstLine="0"/>
        <w:jc w:val="both"/>
        <w:rPr>
          <w:sz w:val="24"/>
        </w:rPr>
      </w:pPr>
    </w:p>
    <w:p w14:paraId="5DFAC95E" w14:textId="1642875F" w:rsidR="00E32E77" w:rsidRDefault="00E32E77">
      <w:pPr>
        <w:pStyle w:val="CommentText"/>
      </w:pPr>
    </w:p>
  </w:comment>
  <w:comment w:id="592" w:author="Carla-PCE" w:date="2021-07-05T07:34:00Z" w:initials="PCE">
    <w:p w14:paraId="54459686" w14:textId="11D580DB" w:rsidR="001E305B" w:rsidRDefault="001E305B">
      <w:pPr>
        <w:pStyle w:val="CommentText"/>
      </w:pPr>
      <w:r>
        <w:rPr>
          <w:rStyle w:val="CommentReference"/>
        </w:rPr>
        <w:annotationRef/>
      </w:r>
      <w:r>
        <w:t>This reference provides a URL that leads to both the easy to read internet version of this rule and the Federal Register Publication version</w:t>
      </w:r>
    </w:p>
  </w:comment>
  <w:comment w:id="604" w:author="Carla-PCE" w:date="2021-07-04T03:26:00Z" w:initials="PCE">
    <w:p w14:paraId="714E7373" w14:textId="07AA9CEA" w:rsidR="00E051DB" w:rsidRDefault="00E051DB">
      <w:pPr>
        <w:pStyle w:val="CommentText"/>
      </w:pPr>
      <w:r>
        <w:rPr>
          <w:rStyle w:val="CommentReference"/>
        </w:rPr>
        <w:annotationRef/>
      </w:r>
      <w:r>
        <w:t xml:space="preserve">The Appendix is always after the references at the very end of the paper. They are not part of the paper’s numbering. However, when you have more than one appendix, they are numbered Appendix A, Appendix B, and so on. </w:t>
      </w:r>
    </w:p>
  </w:comment>
  <w:comment w:id="609" w:author="Carla-PCE" w:date="2021-07-03T11:28:00Z" w:initials="PCE">
    <w:p w14:paraId="6CC2928F" w14:textId="52CC0D0F" w:rsidR="00A2363D" w:rsidRDefault="00A2363D">
      <w:pPr>
        <w:pStyle w:val="CommentText"/>
      </w:pPr>
      <w:r>
        <w:rPr>
          <w:rStyle w:val="CommentReference"/>
        </w:rPr>
        <w:annotationRef/>
      </w:r>
      <w:r w:rsidR="00FE35B8">
        <w:t>This is not a go-to  point of reference. Please follow reference formatting and give the source’s author(s), date of publication, title, Journal name, volume, issue, and page numbers. If there is a public</w:t>
      </w:r>
      <w:r w:rsidR="006A46F6">
        <w:t>ation</w:t>
      </w:r>
      <w:r w:rsidR="00FE35B8">
        <w:t xml:space="preserve"> link to the article, it should be included.</w:t>
      </w:r>
      <w:r w:rsidR="002B4221">
        <w:t xml:space="preserve"> If this</w:t>
      </w:r>
      <w:r w:rsidR="00B106D0">
        <w:t xml:space="preserve"> underground collection system</w:t>
      </w:r>
      <w:r w:rsidR="002B4221">
        <w:t xml:space="preserve"> is an unpublished internal report given</w:t>
      </w:r>
      <w:r w:rsidR="00662587">
        <w:t xml:space="preserve"> to company employees, then that </w:t>
      </w:r>
      <w:r w:rsidR="005F11A1">
        <w:t>should</w:t>
      </w:r>
      <w:r w:rsidR="00662587">
        <w:t xml:space="preserve"> be</w:t>
      </w:r>
      <w:r w:rsidR="00FE35B8">
        <w:t xml:space="preserve"> </w:t>
      </w:r>
      <w:r w:rsidR="006A46F6">
        <w:t xml:space="preserve">mentioned here. </w:t>
      </w:r>
    </w:p>
  </w:comment>
  <w:comment w:id="610" w:author="Carla-PCE" w:date="2021-07-05T00:22:00Z" w:initials="PCE">
    <w:p w14:paraId="5C267901" w14:textId="61AD409B" w:rsidR="0056176C" w:rsidRDefault="0056176C">
      <w:pPr>
        <w:pStyle w:val="CommentText"/>
      </w:pPr>
      <w:r>
        <w:rPr>
          <w:rStyle w:val="CommentReference"/>
        </w:rPr>
        <w:annotationRef/>
      </w:r>
      <w:r w:rsidR="00A54043">
        <w:t>Because the appendix is separate from the article, its figures should be labeled Fig. A1, Fig. A2. etc.</w:t>
      </w:r>
    </w:p>
  </w:comment>
  <w:comment w:id="643" w:author="Carla-PCE" w:date="2021-07-04T12:31:00Z" w:initials="PCE">
    <w:p w14:paraId="6D6B2DF3" w14:textId="288C5169" w:rsidR="00DA6631" w:rsidRDefault="00DA6631">
      <w:pPr>
        <w:pStyle w:val="CommentText"/>
      </w:pPr>
      <w:r>
        <w:rPr>
          <w:rStyle w:val="CommentReference"/>
        </w:rPr>
        <w:annotationRef/>
      </w:r>
      <w:r>
        <w:t xml:space="preserve">This looks good. I would center column headings MFT and WTT, but everything else looks great.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901F91" w15:done="0"/>
  <w15:commentEx w15:paraId="7852AEA5" w15:done="0"/>
  <w15:commentEx w15:paraId="035AC365" w15:done="0"/>
  <w15:commentEx w15:paraId="3A8E9A6B" w15:done="0"/>
  <w15:commentEx w15:paraId="63F0083E" w15:done="0"/>
  <w15:commentEx w15:paraId="5DFAC95E" w15:done="0"/>
  <w15:commentEx w15:paraId="54459686" w15:done="0"/>
  <w15:commentEx w15:paraId="714E7373" w15:done="0"/>
  <w15:commentEx w15:paraId="6CC2928F" w15:done="0"/>
  <w15:commentEx w15:paraId="5C267901" w15:done="0"/>
  <w15:commentEx w15:paraId="6D6B2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C7DCC" w16cex:dateUtc="2021-07-04T23:34:00Z"/>
  <w16cex:commentExtensible w16cex:durableId="248C7FA6" w16cex:dateUtc="2021-07-04T23:42:00Z"/>
  <w16cex:commentExtensible w16cex:durableId="248B9DBC" w16cex:dateUtc="2021-07-04T07:38:00Z"/>
  <w16cex:commentExtensible w16cex:durableId="248C60DF" w16cex:dateUtc="2021-07-04T21:31:00Z"/>
  <w16cex:commentExtensible w16cex:durableId="248BF0E2" w16cex:dateUtc="2021-07-04T13:33:00Z"/>
  <w16cex:commentExtensible w16cex:durableId="248D2875" w16cex:dateUtc="2021-07-05T11:43:00Z"/>
  <w16cex:commentExtensible w16cex:durableId="248D3490" w16cex:dateUtc="2021-07-05T12:34:00Z"/>
  <w16cex:commentExtensible w16cex:durableId="248BA8F5" w16cex:dateUtc="2021-07-04T08:26:00Z"/>
  <w16cex:commentExtensible w16cex:durableId="248AC86A" w16cex:dateUtc="2021-07-03T16:28:00Z"/>
  <w16cex:commentExtensible w16cex:durableId="248CCF62" w16cex:dateUtc="2021-07-05T05:22:00Z"/>
  <w16cex:commentExtensible w16cex:durableId="248C28A2" w16cex:dateUtc="2021-07-04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901F91" w16cid:durableId="248C7DCC"/>
  <w16cid:commentId w16cid:paraId="7852AEA5" w16cid:durableId="248C7FA6"/>
  <w16cid:commentId w16cid:paraId="035AC365" w16cid:durableId="248B9DBC"/>
  <w16cid:commentId w16cid:paraId="3A8E9A6B" w16cid:durableId="248C60DF"/>
  <w16cid:commentId w16cid:paraId="63F0083E" w16cid:durableId="248BF0E2"/>
  <w16cid:commentId w16cid:paraId="5DFAC95E" w16cid:durableId="248D2875"/>
  <w16cid:commentId w16cid:paraId="54459686" w16cid:durableId="248D3490"/>
  <w16cid:commentId w16cid:paraId="714E7373" w16cid:durableId="248BA8F5"/>
  <w16cid:commentId w16cid:paraId="6CC2928F" w16cid:durableId="248AC86A"/>
  <w16cid:commentId w16cid:paraId="5C267901" w16cid:durableId="248CCF62"/>
  <w16cid:commentId w16cid:paraId="6D6B2DF3" w16cid:durableId="248C2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F7B84" w14:textId="77777777" w:rsidR="001E16B8" w:rsidRDefault="001E16B8">
      <w:r>
        <w:separator/>
      </w:r>
    </w:p>
  </w:endnote>
  <w:endnote w:type="continuationSeparator" w:id="0">
    <w:p w14:paraId="1C824305" w14:textId="77777777" w:rsidR="001E16B8" w:rsidRDefault="001E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3FD0C" w14:textId="352A49E1" w:rsidR="00BF0E6B" w:rsidRDefault="00357D8F">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36B3FD0F" wp14:editId="3F0B723C">
              <wp:simplePos x="0" y="0"/>
              <wp:positionH relativeFrom="page">
                <wp:posOffset>3775075</wp:posOffset>
              </wp:positionH>
              <wp:positionV relativeFrom="page">
                <wp:posOffset>8761730</wp:posOffset>
              </wp:positionV>
              <wp:extent cx="200025" cy="217170"/>
              <wp:effectExtent l="3175"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63" w14:textId="77777777" w:rsidR="00BF0E6B" w:rsidRDefault="007F21B2">
                          <w:pPr>
                            <w:pStyle w:val="BodyText"/>
                            <w:spacing w:before="25"/>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D0F" id="_x0000_t202" coordsize="21600,21600" o:spt="202" path="m,l,21600r21600,l21600,xe">
              <v:stroke joinstyle="miter"/>
              <v:path gradientshapeok="t" o:connecttype="rect"/>
            </v:shapetype>
            <v:shape id="_x0000_s1030" type="#_x0000_t202" style="position:absolute;margin-left:297.25pt;margin-top:689.9pt;width:15.75pt;height:17.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" filled="f" stroked="f">
              <v:textbox inset="0,0,0,0">
                <w:txbxContent>
                  <w:p w14:paraId="36B3FD63" w14:textId="77777777" w:rsidR="00BF0E6B" w:rsidRDefault="007F21B2">
                    <w:pPr>
                      <w:pStyle w:val="BodyText"/>
                      <w:spacing w:before="25"/>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3FD0D" w14:textId="77777777" w:rsidR="00BF0E6B" w:rsidRDefault="00BF0E6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3FD0E" w14:textId="4EFC8F80" w:rsidR="00BF0E6B" w:rsidRDefault="00357D8F">
    <w:pPr>
      <w:pStyle w:val="BodyText"/>
      <w:spacing w:line="14" w:lineRule="auto"/>
      <w:rPr>
        <w:sz w:val="20"/>
      </w:rPr>
    </w:pPr>
    <w:r>
      <w:rPr>
        <w:noProof/>
      </w:rPr>
      <mc:AlternateContent>
        <mc:Choice Requires="wps">
          <w:drawing>
            <wp:anchor distT="0" distB="0" distL="114300" distR="114300" simplePos="0" relativeHeight="503292320" behindDoc="1" locked="0" layoutInCell="1" allowOverlap="1" wp14:anchorId="36B3FD10" wp14:editId="1B34ADCF">
              <wp:simplePos x="0" y="0"/>
              <wp:positionH relativeFrom="page">
                <wp:posOffset>3775075</wp:posOffset>
              </wp:positionH>
              <wp:positionV relativeFrom="page">
                <wp:posOffset>8761730</wp:posOffset>
              </wp:positionV>
              <wp:extent cx="200025" cy="217170"/>
              <wp:effectExtent l="3175"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FD64" w14:textId="77777777" w:rsidR="00BF0E6B" w:rsidRDefault="007F21B2">
                          <w:pPr>
                            <w:pStyle w:val="BodyText"/>
                            <w:spacing w:before="25"/>
                            <w:ind w:left="4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3FD10" id="_x0000_t202" coordsize="21600,21600" o:spt="202" path="m,l,21600r21600,l21600,xe">
              <v:stroke joinstyle="miter"/>
              <v:path gradientshapeok="t" o:connecttype="rect"/>
            </v:shapetype>
            <v:shape id="Text Box 1" o:spid="_x0000_s1031" type="#_x0000_t202" style="position:absolute;margin-left:297.25pt;margin-top:689.9pt;width:15.75pt;height:17.1pt;z-index:-2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" filled="f" stroked="f">
              <v:textbox inset="0,0,0,0">
                <w:txbxContent>
                  <w:p w14:paraId="36B3FD64" w14:textId="77777777" w:rsidR="00BF0E6B" w:rsidRDefault="007F21B2">
                    <w:pPr>
                      <w:pStyle w:val="BodyText"/>
                      <w:spacing w:before="25"/>
                      <w:ind w:left="4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DD2DB" w14:textId="77777777" w:rsidR="001E16B8" w:rsidRDefault="001E16B8">
      <w:r>
        <w:separator/>
      </w:r>
    </w:p>
  </w:footnote>
  <w:footnote w:type="continuationSeparator" w:id="0">
    <w:p w14:paraId="375759F9" w14:textId="77777777" w:rsidR="001E16B8" w:rsidRDefault="001E1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B0A"/>
    <w:multiLevelType w:val="hybridMultilevel"/>
    <w:tmpl w:val="D630A83A"/>
    <w:lvl w:ilvl="0" w:tplc="4CDCF4AA">
      <w:numFmt w:val="bullet"/>
      <w:lvlText w:val="•"/>
      <w:lvlJc w:val="left"/>
      <w:pPr>
        <w:ind w:left="1082" w:hanging="235"/>
      </w:pPr>
      <w:rPr>
        <w:rFonts w:ascii="Calibri" w:eastAsia="Calibri" w:hAnsi="Calibri" w:cs="Calibri" w:hint="default"/>
        <w:w w:val="97"/>
        <w:sz w:val="24"/>
        <w:szCs w:val="24"/>
      </w:rPr>
    </w:lvl>
    <w:lvl w:ilvl="1" w:tplc="C84A4C26">
      <w:numFmt w:val="bullet"/>
      <w:lvlText w:val="•"/>
      <w:lvlJc w:val="left"/>
      <w:pPr>
        <w:ind w:left="1926" w:hanging="235"/>
      </w:pPr>
      <w:rPr>
        <w:rFonts w:hint="default"/>
      </w:rPr>
    </w:lvl>
    <w:lvl w:ilvl="2" w:tplc="C87E2A86">
      <w:numFmt w:val="bullet"/>
      <w:lvlText w:val="•"/>
      <w:lvlJc w:val="left"/>
      <w:pPr>
        <w:ind w:left="2772" w:hanging="235"/>
      </w:pPr>
      <w:rPr>
        <w:rFonts w:hint="default"/>
      </w:rPr>
    </w:lvl>
    <w:lvl w:ilvl="3" w:tplc="B8F4EFD4">
      <w:numFmt w:val="bullet"/>
      <w:lvlText w:val="•"/>
      <w:lvlJc w:val="left"/>
      <w:pPr>
        <w:ind w:left="3618" w:hanging="235"/>
      </w:pPr>
      <w:rPr>
        <w:rFonts w:hint="default"/>
      </w:rPr>
    </w:lvl>
    <w:lvl w:ilvl="4" w:tplc="4BA429F4">
      <w:numFmt w:val="bullet"/>
      <w:lvlText w:val="•"/>
      <w:lvlJc w:val="left"/>
      <w:pPr>
        <w:ind w:left="4464" w:hanging="235"/>
      </w:pPr>
      <w:rPr>
        <w:rFonts w:hint="default"/>
      </w:rPr>
    </w:lvl>
    <w:lvl w:ilvl="5" w:tplc="DF566450">
      <w:numFmt w:val="bullet"/>
      <w:lvlText w:val="•"/>
      <w:lvlJc w:val="left"/>
      <w:pPr>
        <w:ind w:left="5310" w:hanging="235"/>
      </w:pPr>
      <w:rPr>
        <w:rFonts w:hint="default"/>
      </w:rPr>
    </w:lvl>
    <w:lvl w:ilvl="6" w:tplc="B8B44AFE">
      <w:numFmt w:val="bullet"/>
      <w:lvlText w:val="•"/>
      <w:lvlJc w:val="left"/>
      <w:pPr>
        <w:ind w:left="6156" w:hanging="235"/>
      </w:pPr>
      <w:rPr>
        <w:rFonts w:hint="default"/>
      </w:rPr>
    </w:lvl>
    <w:lvl w:ilvl="7" w:tplc="4002048C">
      <w:numFmt w:val="bullet"/>
      <w:lvlText w:val="•"/>
      <w:lvlJc w:val="left"/>
      <w:pPr>
        <w:ind w:left="7002" w:hanging="235"/>
      </w:pPr>
      <w:rPr>
        <w:rFonts w:hint="default"/>
      </w:rPr>
    </w:lvl>
    <w:lvl w:ilvl="8" w:tplc="CB364A74">
      <w:numFmt w:val="bullet"/>
      <w:lvlText w:val="•"/>
      <w:lvlJc w:val="left"/>
      <w:pPr>
        <w:ind w:left="7848" w:hanging="235"/>
      </w:pPr>
      <w:rPr>
        <w:rFonts w:hint="default"/>
      </w:rPr>
    </w:lvl>
  </w:abstractNum>
  <w:abstractNum w:abstractNumId="1" w15:restartNumberingAfterBreak="0">
    <w:nsid w:val="13084765"/>
    <w:multiLevelType w:val="hybridMultilevel"/>
    <w:tmpl w:val="6A7A3348"/>
    <w:lvl w:ilvl="0" w:tplc="D65AC57E">
      <w:start w:val="1"/>
      <w:numFmt w:val="decimal"/>
      <w:lvlText w:val="%1."/>
      <w:lvlJc w:val="left"/>
      <w:pPr>
        <w:ind w:left="1082" w:hanging="300"/>
      </w:pPr>
      <w:rPr>
        <w:rFonts w:ascii="Georgia" w:eastAsia="Georgia" w:hAnsi="Georgia" w:cs="Georgia" w:hint="default"/>
        <w:w w:val="108"/>
        <w:sz w:val="24"/>
        <w:szCs w:val="24"/>
      </w:rPr>
    </w:lvl>
    <w:lvl w:ilvl="1" w:tplc="EA882908">
      <w:numFmt w:val="bullet"/>
      <w:lvlText w:val="•"/>
      <w:lvlJc w:val="left"/>
      <w:pPr>
        <w:ind w:left="1926" w:hanging="300"/>
      </w:pPr>
      <w:rPr>
        <w:rFonts w:hint="default"/>
      </w:rPr>
    </w:lvl>
    <w:lvl w:ilvl="2" w:tplc="90B62A60">
      <w:numFmt w:val="bullet"/>
      <w:lvlText w:val="•"/>
      <w:lvlJc w:val="left"/>
      <w:pPr>
        <w:ind w:left="2772" w:hanging="300"/>
      </w:pPr>
      <w:rPr>
        <w:rFonts w:hint="default"/>
      </w:rPr>
    </w:lvl>
    <w:lvl w:ilvl="3" w:tplc="FD3ECB28">
      <w:numFmt w:val="bullet"/>
      <w:lvlText w:val="•"/>
      <w:lvlJc w:val="left"/>
      <w:pPr>
        <w:ind w:left="3618" w:hanging="300"/>
      </w:pPr>
      <w:rPr>
        <w:rFonts w:hint="default"/>
      </w:rPr>
    </w:lvl>
    <w:lvl w:ilvl="4" w:tplc="63202AEA">
      <w:numFmt w:val="bullet"/>
      <w:lvlText w:val="•"/>
      <w:lvlJc w:val="left"/>
      <w:pPr>
        <w:ind w:left="4464" w:hanging="300"/>
      </w:pPr>
      <w:rPr>
        <w:rFonts w:hint="default"/>
      </w:rPr>
    </w:lvl>
    <w:lvl w:ilvl="5" w:tplc="C6D686CC">
      <w:numFmt w:val="bullet"/>
      <w:lvlText w:val="•"/>
      <w:lvlJc w:val="left"/>
      <w:pPr>
        <w:ind w:left="5310" w:hanging="300"/>
      </w:pPr>
      <w:rPr>
        <w:rFonts w:hint="default"/>
      </w:rPr>
    </w:lvl>
    <w:lvl w:ilvl="6" w:tplc="E5A6CB28">
      <w:numFmt w:val="bullet"/>
      <w:lvlText w:val="•"/>
      <w:lvlJc w:val="left"/>
      <w:pPr>
        <w:ind w:left="6156" w:hanging="300"/>
      </w:pPr>
      <w:rPr>
        <w:rFonts w:hint="default"/>
      </w:rPr>
    </w:lvl>
    <w:lvl w:ilvl="7" w:tplc="6AAE0E78">
      <w:numFmt w:val="bullet"/>
      <w:lvlText w:val="•"/>
      <w:lvlJc w:val="left"/>
      <w:pPr>
        <w:ind w:left="7002" w:hanging="300"/>
      </w:pPr>
      <w:rPr>
        <w:rFonts w:hint="default"/>
      </w:rPr>
    </w:lvl>
    <w:lvl w:ilvl="8" w:tplc="65445E24">
      <w:numFmt w:val="bullet"/>
      <w:lvlText w:val="•"/>
      <w:lvlJc w:val="left"/>
      <w:pPr>
        <w:ind w:left="7848" w:hanging="300"/>
      </w:pPr>
      <w:rPr>
        <w:rFonts w:hint="default"/>
      </w:rPr>
    </w:lvl>
  </w:abstractNum>
  <w:abstractNum w:abstractNumId="2" w15:restartNumberingAfterBreak="0">
    <w:nsid w:val="1A4741A8"/>
    <w:multiLevelType w:val="multilevel"/>
    <w:tmpl w:val="5606ACCA"/>
    <w:lvl w:ilvl="0">
      <w:start w:val="1"/>
      <w:numFmt w:val="upperLetter"/>
      <w:lvlText w:val="%1."/>
      <w:lvlJc w:val="right"/>
      <w:pPr>
        <w:ind w:left="840" w:hanging="344"/>
      </w:pPr>
      <w:rPr>
        <w:rFonts w:hint="default"/>
        <w:b w:val="0"/>
        <w:bCs/>
        <w:i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3" w15:restartNumberingAfterBreak="0">
    <w:nsid w:val="2A9C4C19"/>
    <w:multiLevelType w:val="multilevel"/>
    <w:tmpl w:val="99F49CFC"/>
    <w:lvl w:ilvl="0">
      <w:numFmt w:val="decimal"/>
      <w:lvlText w:val="%1"/>
      <w:lvlJc w:val="left"/>
      <w:pPr>
        <w:ind w:left="497" w:hanging="497"/>
      </w:pPr>
      <w:rPr>
        <w:rFonts w:hint="default"/>
      </w:rPr>
    </w:lvl>
    <w:lvl w:ilvl="1">
      <w:start w:val="95"/>
      <w:numFmt w:val="decimal"/>
      <w:lvlText w:val="%1.%2"/>
      <w:lvlJc w:val="left"/>
      <w:pPr>
        <w:ind w:left="497" w:hanging="497"/>
      </w:pPr>
      <w:rPr>
        <w:rFonts w:ascii="Georgia" w:eastAsia="Georgia" w:hAnsi="Georgia" w:cs="Georgia" w:hint="default"/>
        <w:w w:val="87"/>
        <w:sz w:val="24"/>
        <w:szCs w:val="24"/>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960" w:hanging="300"/>
      </w:pPr>
      <w:rPr>
        <w:rFonts w:hint="default"/>
      </w:rPr>
    </w:lvl>
    <w:lvl w:ilvl="4">
      <w:numFmt w:val="bullet"/>
      <w:lvlText w:val="•"/>
      <w:lvlJc w:val="left"/>
      <w:pPr>
        <w:ind w:left="3900" w:hanging="300"/>
      </w:pPr>
      <w:rPr>
        <w:rFonts w:hint="default"/>
      </w:rPr>
    </w:lvl>
    <w:lvl w:ilvl="5">
      <w:numFmt w:val="bullet"/>
      <w:lvlText w:val="•"/>
      <w:lvlJc w:val="left"/>
      <w:pPr>
        <w:ind w:left="4840" w:hanging="300"/>
      </w:pPr>
      <w:rPr>
        <w:rFonts w:hint="default"/>
      </w:rPr>
    </w:lvl>
    <w:lvl w:ilvl="6">
      <w:numFmt w:val="bullet"/>
      <w:lvlText w:val="•"/>
      <w:lvlJc w:val="left"/>
      <w:pPr>
        <w:ind w:left="5780" w:hanging="300"/>
      </w:pPr>
      <w:rPr>
        <w:rFonts w:hint="default"/>
      </w:rPr>
    </w:lvl>
    <w:lvl w:ilvl="7">
      <w:numFmt w:val="bullet"/>
      <w:lvlText w:val="•"/>
      <w:lvlJc w:val="left"/>
      <w:pPr>
        <w:ind w:left="6720" w:hanging="300"/>
      </w:pPr>
      <w:rPr>
        <w:rFonts w:hint="default"/>
      </w:rPr>
    </w:lvl>
    <w:lvl w:ilvl="8">
      <w:numFmt w:val="bullet"/>
      <w:lvlText w:val="•"/>
      <w:lvlJc w:val="left"/>
      <w:pPr>
        <w:ind w:left="7660" w:hanging="300"/>
      </w:pPr>
      <w:rPr>
        <w:rFonts w:hint="default"/>
      </w:rPr>
    </w:lvl>
  </w:abstractNum>
  <w:abstractNum w:abstractNumId="4" w15:restartNumberingAfterBreak="0">
    <w:nsid w:val="31BE7473"/>
    <w:multiLevelType w:val="hybridMultilevel"/>
    <w:tmpl w:val="77A0D4E2"/>
    <w:lvl w:ilvl="0" w:tplc="7E18F1A6">
      <w:start w:val="1"/>
      <w:numFmt w:val="decimal"/>
      <w:lvlText w:val="[%1]"/>
      <w:lvlJc w:val="left"/>
      <w:pPr>
        <w:ind w:left="861" w:hanging="365"/>
      </w:pPr>
      <w:rPr>
        <w:rFonts w:ascii="Georgia" w:eastAsia="Georgia" w:hAnsi="Georgia" w:cs="Georgia" w:hint="default"/>
        <w:spacing w:val="-1"/>
        <w:w w:val="87"/>
        <w:sz w:val="24"/>
        <w:szCs w:val="24"/>
      </w:rPr>
    </w:lvl>
    <w:lvl w:ilvl="1" w:tplc="EDB614F2">
      <w:numFmt w:val="bullet"/>
      <w:lvlText w:val="•"/>
      <w:lvlJc w:val="left"/>
      <w:pPr>
        <w:ind w:left="1728" w:hanging="365"/>
      </w:pPr>
      <w:rPr>
        <w:rFonts w:hint="default"/>
      </w:rPr>
    </w:lvl>
    <w:lvl w:ilvl="2" w:tplc="DE84F740">
      <w:numFmt w:val="bullet"/>
      <w:lvlText w:val="•"/>
      <w:lvlJc w:val="left"/>
      <w:pPr>
        <w:ind w:left="2596" w:hanging="365"/>
      </w:pPr>
      <w:rPr>
        <w:rFonts w:hint="default"/>
      </w:rPr>
    </w:lvl>
    <w:lvl w:ilvl="3" w:tplc="0328669E">
      <w:numFmt w:val="bullet"/>
      <w:lvlText w:val="•"/>
      <w:lvlJc w:val="left"/>
      <w:pPr>
        <w:ind w:left="3464" w:hanging="365"/>
      </w:pPr>
      <w:rPr>
        <w:rFonts w:hint="default"/>
      </w:rPr>
    </w:lvl>
    <w:lvl w:ilvl="4" w:tplc="1E6EE5DE">
      <w:numFmt w:val="bullet"/>
      <w:lvlText w:val="•"/>
      <w:lvlJc w:val="left"/>
      <w:pPr>
        <w:ind w:left="4332" w:hanging="365"/>
      </w:pPr>
      <w:rPr>
        <w:rFonts w:hint="default"/>
      </w:rPr>
    </w:lvl>
    <w:lvl w:ilvl="5" w:tplc="120C9AC8">
      <w:numFmt w:val="bullet"/>
      <w:lvlText w:val="•"/>
      <w:lvlJc w:val="left"/>
      <w:pPr>
        <w:ind w:left="5200" w:hanging="365"/>
      </w:pPr>
      <w:rPr>
        <w:rFonts w:hint="default"/>
      </w:rPr>
    </w:lvl>
    <w:lvl w:ilvl="6" w:tplc="9754F030">
      <w:numFmt w:val="bullet"/>
      <w:lvlText w:val="•"/>
      <w:lvlJc w:val="left"/>
      <w:pPr>
        <w:ind w:left="6068" w:hanging="365"/>
      </w:pPr>
      <w:rPr>
        <w:rFonts w:hint="default"/>
      </w:rPr>
    </w:lvl>
    <w:lvl w:ilvl="7" w:tplc="2B2A6EB8">
      <w:numFmt w:val="bullet"/>
      <w:lvlText w:val="•"/>
      <w:lvlJc w:val="left"/>
      <w:pPr>
        <w:ind w:left="6936" w:hanging="365"/>
      </w:pPr>
      <w:rPr>
        <w:rFonts w:hint="default"/>
      </w:rPr>
    </w:lvl>
    <w:lvl w:ilvl="8" w:tplc="EA86DE7E">
      <w:numFmt w:val="bullet"/>
      <w:lvlText w:val="•"/>
      <w:lvlJc w:val="left"/>
      <w:pPr>
        <w:ind w:left="7804" w:hanging="365"/>
      </w:pPr>
      <w:rPr>
        <w:rFonts w:hint="default"/>
      </w:rPr>
    </w:lvl>
  </w:abstractNum>
  <w:abstractNum w:abstractNumId="5" w15:restartNumberingAfterBreak="0">
    <w:nsid w:val="4430257A"/>
    <w:multiLevelType w:val="multilevel"/>
    <w:tmpl w:val="DD20C57C"/>
    <w:lvl w:ilvl="0">
      <w:start w:val="4"/>
      <w:numFmt w:val="upperRoman"/>
      <w:lvlText w:val="%1."/>
      <w:lvlJc w:val="right"/>
      <w:pPr>
        <w:ind w:left="840" w:hanging="344"/>
      </w:pPr>
      <w:rPr>
        <w:rFonts w:hint="default"/>
        <w:b w:val="0"/>
        <w:bCs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6" w15:restartNumberingAfterBreak="0">
    <w:nsid w:val="45297E40"/>
    <w:multiLevelType w:val="hybridMultilevel"/>
    <w:tmpl w:val="623AA4B2"/>
    <w:lvl w:ilvl="0" w:tplc="C8564200">
      <w:start w:val="1"/>
      <w:numFmt w:val="decimal"/>
      <w:lvlText w:val="%1."/>
      <w:lvlJc w:val="left"/>
      <w:pPr>
        <w:ind w:left="299" w:hanging="721"/>
        <w:jc w:val="left"/>
      </w:pPr>
      <w:rPr>
        <w:rFonts w:ascii="Times New Roman" w:eastAsia="Times New Roman" w:hAnsi="Times New Roman" w:cs="Times New Roman" w:hint="default"/>
        <w:b w:val="0"/>
        <w:bCs w:val="0"/>
        <w:i w:val="0"/>
        <w:iCs w:val="0"/>
        <w:w w:val="99"/>
        <w:sz w:val="26"/>
        <w:szCs w:val="26"/>
        <w:lang w:val="en-US" w:eastAsia="en-US" w:bidi="ar-SA"/>
      </w:rPr>
    </w:lvl>
    <w:lvl w:ilvl="1" w:tplc="8E3074DC">
      <w:numFmt w:val="bullet"/>
      <w:lvlText w:val="•"/>
      <w:lvlJc w:val="left"/>
      <w:pPr>
        <w:ind w:left="1246" w:hanging="721"/>
      </w:pPr>
      <w:rPr>
        <w:rFonts w:hint="default"/>
        <w:lang w:val="en-US" w:eastAsia="en-US" w:bidi="ar-SA"/>
      </w:rPr>
    </w:lvl>
    <w:lvl w:ilvl="2" w:tplc="A9A22FDC">
      <w:numFmt w:val="bullet"/>
      <w:lvlText w:val="•"/>
      <w:lvlJc w:val="left"/>
      <w:pPr>
        <w:ind w:left="2192" w:hanging="721"/>
      </w:pPr>
      <w:rPr>
        <w:rFonts w:hint="default"/>
        <w:lang w:val="en-US" w:eastAsia="en-US" w:bidi="ar-SA"/>
      </w:rPr>
    </w:lvl>
    <w:lvl w:ilvl="3" w:tplc="74B6F2AA">
      <w:numFmt w:val="bullet"/>
      <w:lvlText w:val="•"/>
      <w:lvlJc w:val="left"/>
      <w:pPr>
        <w:ind w:left="3138" w:hanging="721"/>
      </w:pPr>
      <w:rPr>
        <w:rFonts w:hint="default"/>
        <w:lang w:val="en-US" w:eastAsia="en-US" w:bidi="ar-SA"/>
      </w:rPr>
    </w:lvl>
    <w:lvl w:ilvl="4" w:tplc="08F4E34C">
      <w:numFmt w:val="bullet"/>
      <w:lvlText w:val="•"/>
      <w:lvlJc w:val="left"/>
      <w:pPr>
        <w:ind w:left="4084" w:hanging="721"/>
      </w:pPr>
      <w:rPr>
        <w:rFonts w:hint="default"/>
        <w:lang w:val="en-US" w:eastAsia="en-US" w:bidi="ar-SA"/>
      </w:rPr>
    </w:lvl>
    <w:lvl w:ilvl="5" w:tplc="7C52D296">
      <w:numFmt w:val="bullet"/>
      <w:lvlText w:val="•"/>
      <w:lvlJc w:val="left"/>
      <w:pPr>
        <w:ind w:left="5030" w:hanging="721"/>
      </w:pPr>
      <w:rPr>
        <w:rFonts w:hint="default"/>
        <w:lang w:val="en-US" w:eastAsia="en-US" w:bidi="ar-SA"/>
      </w:rPr>
    </w:lvl>
    <w:lvl w:ilvl="6" w:tplc="5D72564C">
      <w:numFmt w:val="bullet"/>
      <w:lvlText w:val="•"/>
      <w:lvlJc w:val="left"/>
      <w:pPr>
        <w:ind w:left="5976" w:hanging="721"/>
      </w:pPr>
      <w:rPr>
        <w:rFonts w:hint="default"/>
        <w:lang w:val="en-US" w:eastAsia="en-US" w:bidi="ar-SA"/>
      </w:rPr>
    </w:lvl>
    <w:lvl w:ilvl="7" w:tplc="106E91E4">
      <w:numFmt w:val="bullet"/>
      <w:lvlText w:val="•"/>
      <w:lvlJc w:val="left"/>
      <w:pPr>
        <w:ind w:left="6922" w:hanging="721"/>
      </w:pPr>
      <w:rPr>
        <w:rFonts w:hint="default"/>
        <w:lang w:val="en-US" w:eastAsia="en-US" w:bidi="ar-SA"/>
      </w:rPr>
    </w:lvl>
    <w:lvl w:ilvl="8" w:tplc="536A7406">
      <w:numFmt w:val="bullet"/>
      <w:lvlText w:val="•"/>
      <w:lvlJc w:val="left"/>
      <w:pPr>
        <w:ind w:left="7868" w:hanging="721"/>
      </w:pPr>
      <w:rPr>
        <w:rFonts w:hint="default"/>
        <w:lang w:val="en-US" w:eastAsia="en-US" w:bidi="ar-SA"/>
      </w:rPr>
    </w:lvl>
  </w:abstractNum>
  <w:abstractNum w:abstractNumId="7" w15:restartNumberingAfterBreak="0">
    <w:nsid w:val="463367C1"/>
    <w:multiLevelType w:val="hybridMultilevel"/>
    <w:tmpl w:val="909E8DE8"/>
    <w:lvl w:ilvl="0" w:tplc="9ABC89B8">
      <w:start w:val="2"/>
      <w:numFmt w:val="upperRoman"/>
      <w:lvlText w:val="%1."/>
      <w:lvlJc w:val="left"/>
      <w:pPr>
        <w:ind w:left="1216" w:hanging="720"/>
      </w:pPr>
      <w:rPr>
        <w:rFonts w:hint="default"/>
        <w:b w:val="0"/>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8" w15:restartNumberingAfterBreak="0">
    <w:nsid w:val="5F5B0400"/>
    <w:multiLevelType w:val="multilevel"/>
    <w:tmpl w:val="EC32D3B4"/>
    <w:lvl w:ilvl="0">
      <w:start w:val="3"/>
      <w:numFmt w:val="upperRoman"/>
      <w:lvlText w:val="%1."/>
      <w:lvlJc w:val="right"/>
      <w:pPr>
        <w:ind w:left="840" w:hanging="344"/>
      </w:pPr>
      <w:rPr>
        <w:rFonts w:hint="default"/>
        <w:b w:val="0"/>
        <w:bCs/>
        <w:i w:val="0"/>
        <w:w w:val="91"/>
        <w:sz w:val="24"/>
        <w:szCs w:val="24"/>
      </w:rPr>
    </w:lvl>
    <w:lvl w:ilvl="1">
      <w:start w:val="1"/>
      <w:numFmt w:val="decimal"/>
      <w:lvlText w:val="%1.%2."/>
      <w:lvlJc w:val="left"/>
      <w:pPr>
        <w:ind w:left="999" w:hanging="503"/>
      </w:pPr>
      <w:rPr>
        <w:rFonts w:ascii="Book Antiqua" w:eastAsia="Book Antiqua" w:hAnsi="Book Antiqua" w:cs="Book Antiqua" w:hint="default"/>
        <w:i/>
        <w:spacing w:val="-1"/>
        <w:w w:val="106"/>
        <w:sz w:val="24"/>
        <w:szCs w:val="24"/>
      </w:rPr>
    </w:lvl>
    <w:lvl w:ilvl="2">
      <w:numFmt w:val="bullet"/>
      <w:lvlText w:val="•"/>
      <w:lvlJc w:val="left"/>
      <w:pPr>
        <w:ind w:left="1948" w:hanging="503"/>
      </w:pPr>
      <w:rPr>
        <w:rFonts w:hint="default"/>
      </w:rPr>
    </w:lvl>
    <w:lvl w:ilvl="3">
      <w:numFmt w:val="bullet"/>
      <w:lvlText w:val="•"/>
      <w:lvlJc w:val="left"/>
      <w:pPr>
        <w:ind w:left="2897" w:hanging="503"/>
      </w:pPr>
      <w:rPr>
        <w:rFonts w:hint="default"/>
      </w:rPr>
    </w:lvl>
    <w:lvl w:ilvl="4">
      <w:numFmt w:val="bullet"/>
      <w:lvlText w:val="•"/>
      <w:lvlJc w:val="left"/>
      <w:pPr>
        <w:ind w:left="3846" w:hanging="503"/>
      </w:pPr>
      <w:rPr>
        <w:rFonts w:hint="default"/>
      </w:rPr>
    </w:lvl>
    <w:lvl w:ilvl="5">
      <w:numFmt w:val="bullet"/>
      <w:lvlText w:val="•"/>
      <w:lvlJc w:val="left"/>
      <w:pPr>
        <w:ind w:left="4795" w:hanging="503"/>
      </w:pPr>
      <w:rPr>
        <w:rFonts w:hint="default"/>
      </w:rPr>
    </w:lvl>
    <w:lvl w:ilvl="6">
      <w:numFmt w:val="bullet"/>
      <w:lvlText w:val="•"/>
      <w:lvlJc w:val="left"/>
      <w:pPr>
        <w:ind w:left="5744" w:hanging="503"/>
      </w:pPr>
      <w:rPr>
        <w:rFonts w:hint="default"/>
      </w:rPr>
    </w:lvl>
    <w:lvl w:ilvl="7">
      <w:numFmt w:val="bullet"/>
      <w:lvlText w:val="•"/>
      <w:lvlJc w:val="left"/>
      <w:pPr>
        <w:ind w:left="6693" w:hanging="503"/>
      </w:pPr>
      <w:rPr>
        <w:rFonts w:hint="default"/>
      </w:rPr>
    </w:lvl>
    <w:lvl w:ilvl="8">
      <w:numFmt w:val="bullet"/>
      <w:lvlText w:val="•"/>
      <w:lvlJc w:val="left"/>
      <w:pPr>
        <w:ind w:left="7642" w:hanging="503"/>
      </w:pPr>
      <w:rPr>
        <w:rFonts w:hint="default"/>
      </w:rPr>
    </w:lvl>
  </w:abstractNum>
  <w:abstractNum w:abstractNumId="9" w15:restartNumberingAfterBreak="0">
    <w:nsid w:val="638401B7"/>
    <w:multiLevelType w:val="multilevel"/>
    <w:tmpl w:val="174E5616"/>
    <w:lvl w:ilvl="0">
      <w:numFmt w:val="decimal"/>
      <w:lvlText w:val="%1"/>
      <w:lvlJc w:val="left"/>
      <w:pPr>
        <w:ind w:left="497" w:hanging="496"/>
      </w:pPr>
      <w:rPr>
        <w:rFonts w:hint="default"/>
      </w:rPr>
    </w:lvl>
    <w:lvl w:ilvl="1">
      <w:start w:val="95"/>
      <w:numFmt w:val="decimal"/>
      <w:lvlText w:val="%1.%2"/>
      <w:lvlJc w:val="left"/>
      <w:pPr>
        <w:ind w:left="497" w:hanging="496"/>
      </w:pPr>
      <w:rPr>
        <w:rFonts w:ascii="Georgia" w:eastAsia="Georgia" w:hAnsi="Georgia" w:cs="Georgia" w:hint="default"/>
        <w:w w:val="87"/>
        <w:sz w:val="24"/>
        <w:szCs w:val="24"/>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960" w:hanging="300"/>
      </w:pPr>
      <w:rPr>
        <w:rFonts w:hint="default"/>
      </w:rPr>
    </w:lvl>
    <w:lvl w:ilvl="4">
      <w:numFmt w:val="bullet"/>
      <w:lvlText w:val="•"/>
      <w:lvlJc w:val="left"/>
      <w:pPr>
        <w:ind w:left="3900" w:hanging="300"/>
      </w:pPr>
      <w:rPr>
        <w:rFonts w:hint="default"/>
      </w:rPr>
    </w:lvl>
    <w:lvl w:ilvl="5">
      <w:numFmt w:val="bullet"/>
      <w:lvlText w:val="•"/>
      <w:lvlJc w:val="left"/>
      <w:pPr>
        <w:ind w:left="4840" w:hanging="300"/>
      </w:pPr>
      <w:rPr>
        <w:rFonts w:hint="default"/>
      </w:rPr>
    </w:lvl>
    <w:lvl w:ilvl="6">
      <w:numFmt w:val="bullet"/>
      <w:lvlText w:val="•"/>
      <w:lvlJc w:val="left"/>
      <w:pPr>
        <w:ind w:left="5780" w:hanging="300"/>
      </w:pPr>
      <w:rPr>
        <w:rFonts w:hint="default"/>
      </w:rPr>
    </w:lvl>
    <w:lvl w:ilvl="7">
      <w:numFmt w:val="bullet"/>
      <w:lvlText w:val="•"/>
      <w:lvlJc w:val="left"/>
      <w:pPr>
        <w:ind w:left="6720" w:hanging="300"/>
      </w:pPr>
      <w:rPr>
        <w:rFonts w:hint="default"/>
      </w:rPr>
    </w:lvl>
    <w:lvl w:ilvl="8">
      <w:numFmt w:val="bullet"/>
      <w:lvlText w:val="•"/>
      <w:lvlJc w:val="left"/>
      <w:pPr>
        <w:ind w:left="7660" w:hanging="300"/>
      </w:pPr>
      <w:rPr>
        <w:rFonts w:hint="default"/>
      </w:rPr>
    </w:lvl>
  </w:abstractNum>
  <w:abstractNum w:abstractNumId="10" w15:restartNumberingAfterBreak="0">
    <w:nsid w:val="66E07930"/>
    <w:multiLevelType w:val="hybridMultilevel"/>
    <w:tmpl w:val="181C2EF2"/>
    <w:lvl w:ilvl="0" w:tplc="73D05BF2">
      <w:start w:val="1"/>
      <w:numFmt w:val="decimal"/>
      <w:lvlText w:val="[%1]"/>
      <w:lvlJc w:val="left"/>
      <w:pPr>
        <w:ind w:left="404" w:hanging="286"/>
        <w:jc w:val="left"/>
      </w:pPr>
      <w:rPr>
        <w:rFonts w:ascii="Times New Roman" w:eastAsia="Times New Roman" w:hAnsi="Times New Roman" w:cs="Times New Roman" w:hint="default"/>
        <w:b w:val="0"/>
        <w:bCs w:val="0"/>
        <w:i w:val="0"/>
        <w:iCs w:val="0"/>
        <w:w w:val="99"/>
        <w:sz w:val="16"/>
        <w:szCs w:val="16"/>
      </w:rPr>
    </w:lvl>
    <w:lvl w:ilvl="1" w:tplc="CDD044AE">
      <w:numFmt w:val="bullet"/>
      <w:lvlText w:val="•"/>
      <w:lvlJc w:val="left"/>
      <w:pPr>
        <w:ind w:left="1428" w:hanging="286"/>
      </w:pPr>
      <w:rPr>
        <w:rFonts w:hint="default"/>
      </w:rPr>
    </w:lvl>
    <w:lvl w:ilvl="2" w:tplc="22C416BA">
      <w:numFmt w:val="bullet"/>
      <w:lvlText w:val="•"/>
      <w:lvlJc w:val="left"/>
      <w:pPr>
        <w:ind w:left="2456" w:hanging="286"/>
      </w:pPr>
      <w:rPr>
        <w:rFonts w:hint="default"/>
      </w:rPr>
    </w:lvl>
    <w:lvl w:ilvl="3" w:tplc="349E00FC">
      <w:numFmt w:val="bullet"/>
      <w:lvlText w:val="•"/>
      <w:lvlJc w:val="left"/>
      <w:pPr>
        <w:ind w:left="3484" w:hanging="286"/>
      </w:pPr>
      <w:rPr>
        <w:rFonts w:hint="default"/>
      </w:rPr>
    </w:lvl>
    <w:lvl w:ilvl="4" w:tplc="2D3CB94C">
      <w:numFmt w:val="bullet"/>
      <w:lvlText w:val="•"/>
      <w:lvlJc w:val="left"/>
      <w:pPr>
        <w:ind w:left="4512" w:hanging="286"/>
      </w:pPr>
      <w:rPr>
        <w:rFonts w:hint="default"/>
      </w:rPr>
    </w:lvl>
    <w:lvl w:ilvl="5" w:tplc="412A6B34">
      <w:numFmt w:val="bullet"/>
      <w:lvlText w:val="•"/>
      <w:lvlJc w:val="left"/>
      <w:pPr>
        <w:ind w:left="5540" w:hanging="286"/>
      </w:pPr>
      <w:rPr>
        <w:rFonts w:hint="default"/>
      </w:rPr>
    </w:lvl>
    <w:lvl w:ilvl="6" w:tplc="18C6C5CC">
      <w:numFmt w:val="bullet"/>
      <w:lvlText w:val="•"/>
      <w:lvlJc w:val="left"/>
      <w:pPr>
        <w:ind w:left="6568" w:hanging="286"/>
      </w:pPr>
      <w:rPr>
        <w:rFonts w:hint="default"/>
      </w:rPr>
    </w:lvl>
    <w:lvl w:ilvl="7" w:tplc="C05630F8">
      <w:numFmt w:val="bullet"/>
      <w:lvlText w:val="•"/>
      <w:lvlJc w:val="left"/>
      <w:pPr>
        <w:ind w:left="7596" w:hanging="286"/>
      </w:pPr>
      <w:rPr>
        <w:rFonts w:hint="default"/>
      </w:rPr>
    </w:lvl>
    <w:lvl w:ilvl="8" w:tplc="F6D03AD6">
      <w:numFmt w:val="bullet"/>
      <w:lvlText w:val="•"/>
      <w:lvlJc w:val="left"/>
      <w:pPr>
        <w:ind w:left="8624" w:hanging="286"/>
      </w:pPr>
      <w:rPr>
        <w:rFonts w:hint="default"/>
      </w:rPr>
    </w:lvl>
  </w:abstractNum>
  <w:num w:numId="1">
    <w:abstractNumId w:val="4"/>
  </w:num>
  <w:num w:numId="2">
    <w:abstractNumId w:val="1"/>
  </w:num>
  <w:num w:numId="3">
    <w:abstractNumId w:val="0"/>
  </w:num>
  <w:num w:numId="4">
    <w:abstractNumId w:val="9"/>
  </w:num>
  <w:num w:numId="5">
    <w:abstractNumId w:val="2"/>
  </w:num>
  <w:num w:numId="6">
    <w:abstractNumId w:val="3"/>
  </w:num>
  <w:num w:numId="7">
    <w:abstractNumId w:val="7"/>
  </w:num>
  <w:num w:numId="8">
    <w:abstractNumId w:val="5"/>
  </w:num>
  <w:num w:numId="9">
    <w:abstractNumId w:val="8"/>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a-PCE">
    <w15:presenceInfo w15:providerId="None" w15:userId="Carla-P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6B"/>
    <w:rsid w:val="00000403"/>
    <w:rsid w:val="00003173"/>
    <w:rsid w:val="00050101"/>
    <w:rsid w:val="00056089"/>
    <w:rsid w:val="000762C3"/>
    <w:rsid w:val="00087049"/>
    <w:rsid w:val="000911C8"/>
    <w:rsid w:val="000A11A4"/>
    <w:rsid w:val="000C2B22"/>
    <w:rsid w:val="000E0124"/>
    <w:rsid w:val="00103E61"/>
    <w:rsid w:val="00125B88"/>
    <w:rsid w:val="0016305E"/>
    <w:rsid w:val="001738F7"/>
    <w:rsid w:val="0018000C"/>
    <w:rsid w:val="00184D5A"/>
    <w:rsid w:val="00195C9A"/>
    <w:rsid w:val="00196EA9"/>
    <w:rsid w:val="001A0BB1"/>
    <w:rsid w:val="001A0D9B"/>
    <w:rsid w:val="001B64D2"/>
    <w:rsid w:val="001C2F0A"/>
    <w:rsid w:val="001D4119"/>
    <w:rsid w:val="001E16B8"/>
    <w:rsid w:val="001E305B"/>
    <w:rsid w:val="001E4C3C"/>
    <w:rsid w:val="001E74EC"/>
    <w:rsid w:val="002359FA"/>
    <w:rsid w:val="002403EE"/>
    <w:rsid w:val="002442B8"/>
    <w:rsid w:val="00244DA7"/>
    <w:rsid w:val="0025140B"/>
    <w:rsid w:val="0027418B"/>
    <w:rsid w:val="00276FE4"/>
    <w:rsid w:val="002801CD"/>
    <w:rsid w:val="002B4221"/>
    <w:rsid w:val="002C60DA"/>
    <w:rsid w:val="002E07F8"/>
    <w:rsid w:val="002E0A2E"/>
    <w:rsid w:val="003100AD"/>
    <w:rsid w:val="00316D5E"/>
    <w:rsid w:val="00317290"/>
    <w:rsid w:val="00357D8F"/>
    <w:rsid w:val="003D28E6"/>
    <w:rsid w:val="003F141E"/>
    <w:rsid w:val="00422A0B"/>
    <w:rsid w:val="00423476"/>
    <w:rsid w:val="004270C8"/>
    <w:rsid w:val="00431B39"/>
    <w:rsid w:val="00440748"/>
    <w:rsid w:val="00455E89"/>
    <w:rsid w:val="00486F2C"/>
    <w:rsid w:val="004919FC"/>
    <w:rsid w:val="004A222F"/>
    <w:rsid w:val="004B36A5"/>
    <w:rsid w:val="004C3CF2"/>
    <w:rsid w:val="004F62E3"/>
    <w:rsid w:val="00501314"/>
    <w:rsid w:val="00513391"/>
    <w:rsid w:val="00514C71"/>
    <w:rsid w:val="00515E3A"/>
    <w:rsid w:val="0052591D"/>
    <w:rsid w:val="005428C7"/>
    <w:rsid w:val="0056176C"/>
    <w:rsid w:val="00564B1D"/>
    <w:rsid w:val="0057578F"/>
    <w:rsid w:val="00577E79"/>
    <w:rsid w:val="005904B7"/>
    <w:rsid w:val="005B38B5"/>
    <w:rsid w:val="005B45A2"/>
    <w:rsid w:val="005D50F7"/>
    <w:rsid w:val="005D6A11"/>
    <w:rsid w:val="005D7498"/>
    <w:rsid w:val="005E5032"/>
    <w:rsid w:val="005F0D48"/>
    <w:rsid w:val="005F11A1"/>
    <w:rsid w:val="005F372F"/>
    <w:rsid w:val="005F46B3"/>
    <w:rsid w:val="006047DC"/>
    <w:rsid w:val="00604B0E"/>
    <w:rsid w:val="00604B90"/>
    <w:rsid w:val="00611B8F"/>
    <w:rsid w:val="00633D02"/>
    <w:rsid w:val="00636911"/>
    <w:rsid w:val="00662587"/>
    <w:rsid w:val="00663E2D"/>
    <w:rsid w:val="006805C0"/>
    <w:rsid w:val="006829E7"/>
    <w:rsid w:val="006830A3"/>
    <w:rsid w:val="00683D78"/>
    <w:rsid w:val="006862FB"/>
    <w:rsid w:val="006952E8"/>
    <w:rsid w:val="006A46F6"/>
    <w:rsid w:val="006A6FFE"/>
    <w:rsid w:val="006B4A43"/>
    <w:rsid w:val="006D082A"/>
    <w:rsid w:val="006D658C"/>
    <w:rsid w:val="006E17D2"/>
    <w:rsid w:val="006E550B"/>
    <w:rsid w:val="006E5D8A"/>
    <w:rsid w:val="006F1A2C"/>
    <w:rsid w:val="007001A1"/>
    <w:rsid w:val="0070329B"/>
    <w:rsid w:val="00727D32"/>
    <w:rsid w:val="00744543"/>
    <w:rsid w:val="00762D44"/>
    <w:rsid w:val="00770D33"/>
    <w:rsid w:val="007941DF"/>
    <w:rsid w:val="007A659D"/>
    <w:rsid w:val="007F21B2"/>
    <w:rsid w:val="0083677A"/>
    <w:rsid w:val="008465F5"/>
    <w:rsid w:val="00847F9F"/>
    <w:rsid w:val="00852547"/>
    <w:rsid w:val="008703CC"/>
    <w:rsid w:val="00871791"/>
    <w:rsid w:val="008846D7"/>
    <w:rsid w:val="008944DC"/>
    <w:rsid w:val="008C5BDD"/>
    <w:rsid w:val="008C6C35"/>
    <w:rsid w:val="008D1FA3"/>
    <w:rsid w:val="008E1D2A"/>
    <w:rsid w:val="008E6615"/>
    <w:rsid w:val="00906AD3"/>
    <w:rsid w:val="009070A7"/>
    <w:rsid w:val="009378E1"/>
    <w:rsid w:val="00943894"/>
    <w:rsid w:val="00946D03"/>
    <w:rsid w:val="009807EB"/>
    <w:rsid w:val="00986A86"/>
    <w:rsid w:val="009F787C"/>
    <w:rsid w:val="00A056ED"/>
    <w:rsid w:val="00A0579C"/>
    <w:rsid w:val="00A12C0A"/>
    <w:rsid w:val="00A22137"/>
    <w:rsid w:val="00A2363D"/>
    <w:rsid w:val="00A34525"/>
    <w:rsid w:val="00A41FAF"/>
    <w:rsid w:val="00A54043"/>
    <w:rsid w:val="00A64F80"/>
    <w:rsid w:val="00A67680"/>
    <w:rsid w:val="00A71365"/>
    <w:rsid w:val="00A9195C"/>
    <w:rsid w:val="00AA2CDA"/>
    <w:rsid w:val="00AA3339"/>
    <w:rsid w:val="00AB2ED9"/>
    <w:rsid w:val="00AD109B"/>
    <w:rsid w:val="00B040D0"/>
    <w:rsid w:val="00B106D0"/>
    <w:rsid w:val="00B464F3"/>
    <w:rsid w:val="00B57A85"/>
    <w:rsid w:val="00B96829"/>
    <w:rsid w:val="00BA3353"/>
    <w:rsid w:val="00BB6581"/>
    <w:rsid w:val="00BB6BB3"/>
    <w:rsid w:val="00BC6418"/>
    <w:rsid w:val="00BE21AE"/>
    <w:rsid w:val="00BF0E6B"/>
    <w:rsid w:val="00C00D20"/>
    <w:rsid w:val="00C262A3"/>
    <w:rsid w:val="00C3781F"/>
    <w:rsid w:val="00C406D1"/>
    <w:rsid w:val="00C45D9A"/>
    <w:rsid w:val="00C64E24"/>
    <w:rsid w:val="00C678A9"/>
    <w:rsid w:val="00C74C72"/>
    <w:rsid w:val="00C74ED5"/>
    <w:rsid w:val="00C80333"/>
    <w:rsid w:val="00CB0DB8"/>
    <w:rsid w:val="00CB5161"/>
    <w:rsid w:val="00CD069F"/>
    <w:rsid w:val="00CD3673"/>
    <w:rsid w:val="00D00511"/>
    <w:rsid w:val="00D11E51"/>
    <w:rsid w:val="00D168BD"/>
    <w:rsid w:val="00D17A22"/>
    <w:rsid w:val="00D444B7"/>
    <w:rsid w:val="00D45D99"/>
    <w:rsid w:val="00D53486"/>
    <w:rsid w:val="00D5453F"/>
    <w:rsid w:val="00D872C2"/>
    <w:rsid w:val="00D93168"/>
    <w:rsid w:val="00D94B3B"/>
    <w:rsid w:val="00DA2B79"/>
    <w:rsid w:val="00DA4C9D"/>
    <w:rsid w:val="00DA6631"/>
    <w:rsid w:val="00DC6074"/>
    <w:rsid w:val="00DE1896"/>
    <w:rsid w:val="00E051DB"/>
    <w:rsid w:val="00E17A16"/>
    <w:rsid w:val="00E24447"/>
    <w:rsid w:val="00E2513E"/>
    <w:rsid w:val="00E316B7"/>
    <w:rsid w:val="00E32E77"/>
    <w:rsid w:val="00E33145"/>
    <w:rsid w:val="00E51715"/>
    <w:rsid w:val="00E566CA"/>
    <w:rsid w:val="00E80EA1"/>
    <w:rsid w:val="00E954D5"/>
    <w:rsid w:val="00EB3536"/>
    <w:rsid w:val="00EB463F"/>
    <w:rsid w:val="00ED3B45"/>
    <w:rsid w:val="00ED7656"/>
    <w:rsid w:val="00EE595D"/>
    <w:rsid w:val="00EE5B0E"/>
    <w:rsid w:val="00F01935"/>
    <w:rsid w:val="00F119C2"/>
    <w:rsid w:val="00F15FC3"/>
    <w:rsid w:val="00F169A7"/>
    <w:rsid w:val="00F22DB9"/>
    <w:rsid w:val="00F30F5D"/>
    <w:rsid w:val="00F37C55"/>
    <w:rsid w:val="00F64C7C"/>
    <w:rsid w:val="00F71C75"/>
    <w:rsid w:val="00F74FF2"/>
    <w:rsid w:val="00FA0AFC"/>
    <w:rsid w:val="00FB7277"/>
    <w:rsid w:val="00FB75B7"/>
    <w:rsid w:val="00FC242B"/>
    <w:rsid w:val="00FD2BEC"/>
    <w:rsid w:val="00FD7073"/>
    <w:rsid w:val="00FD7831"/>
    <w:rsid w:val="00FE35B8"/>
    <w:rsid w:val="00FE7322"/>
    <w:rsid w:val="00FF07C7"/>
    <w:rsid w:val="00FF4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FB5A"/>
  <w15:docId w15:val="{4757C7F6-DF73-4460-91EB-96E2A2A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40" w:hanging="34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82" w:hanging="29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57D8F"/>
    <w:rPr>
      <w:rFonts w:ascii="Georgia" w:eastAsia="Georgia" w:hAnsi="Georgia" w:cs="Georgia"/>
      <w:sz w:val="24"/>
      <w:szCs w:val="24"/>
    </w:rPr>
  </w:style>
  <w:style w:type="character" w:styleId="Hyperlink">
    <w:name w:val="Hyperlink"/>
    <w:basedOn w:val="DefaultParagraphFont"/>
    <w:uiPriority w:val="99"/>
    <w:unhideWhenUsed/>
    <w:rsid w:val="00A9195C"/>
    <w:rPr>
      <w:color w:val="0000FF" w:themeColor="hyperlink"/>
      <w:u w:val="single"/>
    </w:rPr>
  </w:style>
  <w:style w:type="character" w:styleId="UnresolvedMention">
    <w:name w:val="Unresolved Mention"/>
    <w:basedOn w:val="DefaultParagraphFont"/>
    <w:uiPriority w:val="99"/>
    <w:semiHidden/>
    <w:unhideWhenUsed/>
    <w:rsid w:val="00A9195C"/>
    <w:rPr>
      <w:color w:val="605E5C"/>
      <w:shd w:val="clear" w:color="auto" w:fill="E1DFDD"/>
    </w:rPr>
  </w:style>
  <w:style w:type="character" w:styleId="CommentReference">
    <w:name w:val="annotation reference"/>
    <w:basedOn w:val="DefaultParagraphFont"/>
    <w:uiPriority w:val="99"/>
    <w:semiHidden/>
    <w:unhideWhenUsed/>
    <w:rsid w:val="00A2363D"/>
    <w:rPr>
      <w:sz w:val="16"/>
      <w:szCs w:val="16"/>
    </w:rPr>
  </w:style>
  <w:style w:type="paragraph" w:styleId="CommentText">
    <w:name w:val="annotation text"/>
    <w:basedOn w:val="Normal"/>
    <w:link w:val="CommentTextChar"/>
    <w:uiPriority w:val="99"/>
    <w:semiHidden/>
    <w:unhideWhenUsed/>
    <w:rsid w:val="00A2363D"/>
    <w:rPr>
      <w:sz w:val="20"/>
      <w:szCs w:val="20"/>
    </w:rPr>
  </w:style>
  <w:style w:type="character" w:customStyle="1" w:styleId="CommentTextChar">
    <w:name w:val="Comment Text Char"/>
    <w:basedOn w:val="DefaultParagraphFont"/>
    <w:link w:val="CommentText"/>
    <w:uiPriority w:val="99"/>
    <w:semiHidden/>
    <w:rsid w:val="00A2363D"/>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A2363D"/>
    <w:rPr>
      <w:b/>
      <w:bCs/>
    </w:rPr>
  </w:style>
  <w:style w:type="character" w:customStyle="1" w:styleId="CommentSubjectChar">
    <w:name w:val="Comment Subject Char"/>
    <w:basedOn w:val="CommentTextChar"/>
    <w:link w:val="CommentSubject"/>
    <w:uiPriority w:val="99"/>
    <w:semiHidden/>
    <w:rsid w:val="00A2363D"/>
    <w:rPr>
      <w:rFonts w:ascii="Georgia" w:eastAsia="Georgia" w:hAnsi="Georgia" w:cs="Georgia"/>
      <w:b/>
      <w:bCs/>
      <w:sz w:val="20"/>
      <w:szCs w:val="20"/>
    </w:rPr>
  </w:style>
  <w:style w:type="paragraph" w:styleId="Revision">
    <w:name w:val="Revision"/>
    <w:hidden/>
    <w:uiPriority w:val="99"/>
    <w:semiHidden/>
    <w:rsid w:val="00E051DB"/>
    <w:pPr>
      <w:widowControl/>
      <w:autoSpaceDE/>
      <w:autoSpaceDN/>
    </w:pPr>
    <w:rPr>
      <w:rFonts w:ascii="Georgia" w:eastAsia="Georgia" w:hAnsi="Georgia" w:cs="Georgia"/>
    </w:rPr>
  </w:style>
  <w:style w:type="paragraph" w:customStyle="1" w:styleId="Default">
    <w:name w:val="Default"/>
    <w:rsid w:val="001C2F0A"/>
    <w:pPr>
      <w:widowControl/>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1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C8"/>
    <w:rPr>
      <w:rFonts w:ascii="Segoe UI" w:eastAsia="Georg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016495">
      <w:bodyDiv w:val="1"/>
      <w:marLeft w:val="0"/>
      <w:marRight w:val="0"/>
      <w:marTop w:val="0"/>
      <w:marBottom w:val="0"/>
      <w:divBdr>
        <w:top w:val="none" w:sz="0" w:space="0" w:color="auto"/>
        <w:left w:val="none" w:sz="0" w:space="0" w:color="auto"/>
        <w:bottom w:val="none" w:sz="0" w:space="0" w:color="auto"/>
        <w:right w:val="none" w:sz="0" w:space="0" w:color="auto"/>
      </w:divBdr>
      <w:divsChild>
        <w:div w:id="209347303">
          <w:marLeft w:val="0"/>
          <w:marRight w:val="0"/>
          <w:marTop w:val="0"/>
          <w:marBottom w:val="0"/>
          <w:divBdr>
            <w:top w:val="none" w:sz="0" w:space="0" w:color="auto"/>
            <w:left w:val="none" w:sz="0" w:space="0" w:color="auto"/>
            <w:bottom w:val="none" w:sz="0" w:space="0" w:color="auto"/>
            <w:right w:val="none" w:sz="0" w:space="0" w:color="auto"/>
          </w:divBdr>
        </w:div>
        <w:div w:id="373820254">
          <w:marLeft w:val="0"/>
          <w:marRight w:val="0"/>
          <w:marTop w:val="0"/>
          <w:marBottom w:val="0"/>
          <w:divBdr>
            <w:top w:val="none" w:sz="0" w:space="0" w:color="auto"/>
            <w:left w:val="none" w:sz="0" w:space="0" w:color="auto"/>
            <w:bottom w:val="none" w:sz="0" w:space="0" w:color="auto"/>
            <w:right w:val="none" w:sz="0" w:space="0" w:color="auto"/>
          </w:divBdr>
          <w:divsChild>
            <w:div w:id="1603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nerc.com/FilingsOrders/us/FERCOrdersRules/Order_827_Clarif_Rehear_20161003_RM16-1.pdf" TargetMode="External"/><Relationship Id="rId3" Type="http://schemas.openxmlformats.org/officeDocument/2006/relationships/hyperlink" Target="https://www.bath.ac.uk/publications/library-guides-to-citing-referencing/attachments/ieee-style-guide.pdf" TargetMode="External"/><Relationship Id="rId7" Type="http://schemas.openxmlformats.org/officeDocument/2006/relationships/hyperlink" Target="https://cms.ferc.gov/sites/default/files/2020-06/RM16-1-000_0.pdf" TargetMode="External"/><Relationship Id="rId2" Type="http://schemas.openxmlformats.org/officeDocument/2006/relationships/hyperlink" Target="http://www.ercot.com/gridinfo" TargetMode="External"/><Relationship Id="rId1" Type="http://schemas.openxmlformats.org/officeDocument/2006/relationships/hyperlink" Target="http://www.ercot.com/content/wcm/libraries/219747/January_1_2021_Nodal_Operating_Guide.pdf" TargetMode="External"/><Relationship Id="rId6" Type="http://schemas.openxmlformats.org/officeDocument/2006/relationships/hyperlink" Target="https://www.nerc.com/FilingsOrders/us/FERCOrdersRules/Order_827_Clarif_Rehear_20161003_RM16-1.pdf" TargetMode="External"/><Relationship Id="rId5" Type="http://schemas.openxmlformats.org/officeDocument/2006/relationships/hyperlink" Target="https://www.nerc.com/FilingsOrders/us/FERCOrdersRules/Order_827_Clarif_Rehear_20161003_RM16-1.pdf" TargetMode="External"/><Relationship Id="rId4" Type="http://schemas.openxmlformats.org/officeDocument/2006/relationships/hyperlink" Target="http://abblibrary.s3.amazonaws.com/public/2390f20dc22f2e11c1257dcb00333502/WIW14_1212_paper.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21</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lastModifiedBy>Ahmad Abdullah</cp:lastModifiedBy>
  <cp:revision>6</cp:revision>
  <dcterms:created xsi:type="dcterms:W3CDTF">2021-07-05T12:29:00Z</dcterms:created>
  <dcterms:modified xsi:type="dcterms:W3CDTF">2021-07-26T15:14:00Z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LaTeX with hyperref</vt:lpwstr>
  </property>
  <property fmtid="{D5CDD505-2E9C-101B-9397-08002B2CF9AE}" pid="4" name="LastSaved">
    <vt:filetime>2021-07-01T00:00:00Z</vt:filetime>
  </property>
</Properties>
</file>